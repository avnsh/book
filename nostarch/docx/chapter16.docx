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fearless-concurrency"/>
    <w:bookmarkEnd w:id="1"/>
    <w:p w14:paraId="53BB218A" w14:textId="26811273" w:rsidR="006E1154" w:rsidRDefault="006E1154" w:rsidP="004F745D">
      <w:pPr>
        <w:pStyle w:val="TOC1"/>
        <w:rPr>
          <w:noProof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713157" w:history="1">
        <w:r w:rsidRPr="009F6C6D">
          <w:rPr>
            <w:rStyle w:val="Hyperlink"/>
            <w:noProof/>
            <w:lang w:eastAsia="en-GB"/>
          </w:rPr>
          <w:t>Using Threads to Run Code Simultaneously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_Toc106713157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2953B" w14:textId="11D08D6E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58" w:history="1">
        <w:r w:rsidR="006E1154" w:rsidRPr="009F6C6D">
          <w:rPr>
            <w:rStyle w:val="Hyperlink"/>
            <w:noProof/>
          </w:rPr>
          <w:t>Creating a New Thread with spawn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_Toc106713158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4</w:t>
        </w:r>
        <w:r w:rsidR="006E1154">
          <w:rPr>
            <w:noProof/>
            <w:webHidden/>
          </w:rPr>
          <w:fldChar w:fldCharType="end"/>
        </w:r>
      </w:hyperlink>
    </w:p>
    <w:p w14:paraId="7723DA10" w14:textId="302130BF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59" w:history="1">
        <w:r w:rsidR="006E1154" w:rsidRPr="009F6C6D">
          <w:rPr>
            <w:rStyle w:val="Hyperlink"/>
            <w:noProof/>
          </w:rPr>
          <w:t>Waiting for All Threads to Finish Using join</w:t>
        </w:r>
        <w:r w:rsidR="006E1154" w:rsidRPr="009F6C6D">
          <w:rPr>
            <w:rStyle w:val="Hyperlink"/>
            <w:noProof/>
            <w:lang w:eastAsia="en-GB"/>
          </w:rPr>
          <w:t xml:space="preserve"> Handles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_Toc106713159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5</w:t>
        </w:r>
        <w:r w:rsidR="006E1154">
          <w:rPr>
            <w:noProof/>
            <w:webHidden/>
          </w:rPr>
          <w:fldChar w:fldCharType="end"/>
        </w:r>
      </w:hyperlink>
    </w:p>
    <w:p w14:paraId="35718BA7" w14:textId="0C862C79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60" w:history="1">
        <w:r w:rsidR="006E1154" w:rsidRPr="009F6C6D">
          <w:rPr>
            <w:rStyle w:val="Hyperlink"/>
            <w:noProof/>
          </w:rPr>
          <w:t>Using move</w:t>
        </w:r>
        <w:r w:rsidR="006E1154" w:rsidRPr="009F6C6D">
          <w:rPr>
            <w:rStyle w:val="Hyperlink"/>
            <w:noProof/>
            <w:lang w:eastAsia="en-GB"/>
          </w:rPr>
          <w:t xml:space="preserve"> Closures with Threads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_Toc106713160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7</w:t>
        </w:r>
        <w:r w:rsidR="006E1154">
          <w:rPr>
            <w:noProof/>
            <w:webHidden/>
          </w:rPr>
          <w:fldChar w:fldCharType="end"/>
        </w:r>
      </w:hyperlink>
    </w:p>
    <w:p w14:paraId="6007589D" w14:textId="70747133" w:rsidR="006E1154" w:rsidRDefault="00000000" w:rsidP="004F745D">
      <w:pPr>
        <w:pStyle w:val="TOC1"/>
        <w:rPr>
          <w:noProof/>
        </w:rPr>
      </w:pPr>
      <w:hyperlink w:anchor="_Toc106713161" w:history="1">
        <w:r w:rsidR="006E1154" w:rsidRPr="009F6C6D">
          <w:rPr>
            <w:rStyle w:val="Hyperlink"/>
            <w:noProof/>
            <w:lang w:eastAsia="en-GB"/>
          </w:rPr>
          <w:t>Using Message Passing to Transfer Data Between Threads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_Toc106713161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10</w:t>
        </w:r>
        <w:r w:rsidR="006E1154">
          <w:rPr>
            <w:noProof/>
            <w:webHidden/>
          </w:rPr>
          <w:fldChar w:fldCharType="end"/>
        </w:r>
      </w:hyperlink>
    </w:p>
    <w:p w14:paraId="14DF5BCD" w14:textId="44C11510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62" w:history="1">
        <w:r w:rsidR="006E1154" w:rsidRPr="009F6C6D">
          <w:rPr>
            <w:rStyle w:val="Hyperlink"/>
            <w:noProof/>
            <w:lang w:eastAsia="en-GB"/>
          </w:rPr>
          <w:t>Channels and Ownership Transference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_Toc106713162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12</w:t>
        </w:r>
        <w:r w:rsidR="006E1154">
          <w:rPr>
            <w:noProof/>
            <w:webHidden/>
          </w:rPr>
          <w:fldChar w:fldCharType="end"/>
        </w:r>
      </w:hyperlink>
    </w:p>
    <w:p w14:paraId="57D17601" w14:textId="1B63419A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63" w:history="1">
        <w:r w:rsidR="006E1154" w:rsidRPr="009F6C6D">
          <w:rPr>
            <w:rStyle w:val="Hyperlink"/>
            <w:noProof/>
            <w:lang w:eastAsia="en-GB"/>
          </w:rPr>
          <w:t>Sending Multiple Values and Seeing the Receiver Waiting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_Toc106713163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13</w:t>
        </w:r>
        <w:r w:rsidR="006E1154">
          <w:rPr>
            <w:noProof/>
            <w:webHidden/>
          </w:rPr>
          <w:fldChar w:fldCharType="end"/>
        </w:r>
      </w:hyperlink>
    </w:p>
    <w:p w14:paraId="19A8D67D" w14:textId="0E0ED010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64" w:history="1">
        <w:r w:rsidR="006E1154" w:rsidRPr="009F6C6D">
          <w:rPr>
            <w:rStyle w:val="Hyperlink"/>
            <w:noProof/>
            <w:lang w:eastAsia="en-GB"/>
          </w:rPr>
          <w:t>Creating Multiple Producers by Cloning the Transmitter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_Toc106713164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14</w:t>
        </w:r>
        <w:r w:rsidR="006E1154">
          <w:rPr>
            <w:noProof/>
            <w:webHidden/>
          </w:rPr>
          <w:fldChar w:fldCharType="end"/>
        </w:r>
      </w:hyperlink>
    </w:p>
    <w:p w14:paraId="7D392FE1" w14:textId="603F6308" w:rsidR="006E1154" w:rsidRDefault="00000000" w:rsidP="004F745D">
      <w:pPr>
        <w:pStyle w:val="TOC1"/>
        <w:rPr>
          <w:noProof/>
        </w:rPr>
      </w:pPr>
      <w:hyperlink w:anchor="_Toc106713165" w:history="1">
        <w:r w:rsidR="006E1154" w:rsidRPr="009F6C6D">
          <w:rPr>
            <w:rStyle w:val="Hyperlink"/>
            <w:noProof/>
            <w:lang w:eastAsia="en-GB"/>
          </w:rPr>
          <w:t>Shared-State Concurrency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_Toc106713165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16</w:t>
        </w:r>
        <w:r w:rsidR="006E1154">
          <w:rPr>
            <w:noProof/>
            <w:webHidden/>
          </w:rPr>
          <w:fldChar w:fldCharType="end"/>
        </w:r>
      </w:hyperlink>
    </w:p>
    <w:p w14:paraId="15EECCF7" w14:textId="7975914E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66" w:history="1">
        <w:r w:rsidR="006E1154" w:rsidRPr="009F6C6D">
          <w:rPr>
            <w:rStyle w:val="Hyperlink"/>
            <w:noProof/>
            <w:lang w:eastAsia="en-GB"/>
          </w:rPr>
          <w:t>Using Mutexes to Allow Access to Data from One Thread at a Time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_Toc106713166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16</w:t>
        </w:r>
        <w:r w:rsidR="006E1154">
          <w:rPr>
            <w:noProof/>
            <w:webHidden/>
          </w:rPr>
          <w:fldChar w:fldCharType="end"/>
        </w:r>
      </w:hyperlink>
    </w:p>
    <w:p w14:paraId="0539EDE2" w14:textId="3495A796" w:rsidR="006E1154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167" w:history="1">
        <w:r w:rsidR="006E1154" w:rsidRPr="009F6C6D">
          <w:rPr>
            <w:rStyle w:val="Hyperlink"/>
            <w:noProof/>
          </w:rPr>
          <w:t>The API of Mutex&lt;T&gt;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_Toc106713167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17</w:t>
        </w:r>
        <w:r w:rsidR="006E1154">
          <w:rPr>
            <w:noProof/>
            <w:webHidden/>
          </w:rPr>
          <w:fldChar w:fldCharType="end"/>
        </w:r>
      </w:hyperlink>
    </w:p>
    <w:p w14:paraId="1A67BBE3" w14:textId="17141680" w:rsidR="006E1154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168" w:history="1">
        <w:r w:rsidR="006E1154" w:rsidRPr="009F6C6D">
          <w:rPr>
            <w:rStyle w:val="Hyperlink"/>
            <w:noProof/>
          </w:rPr>
          <w:t>Sharing a Mutex&lt;T&gt;</w:t>
        </w:r>
        <w:r w:rsidR="006E1154" w:rsidRPr="009F6C6D">
          <w:rPr>
            <w:rStyle w:val="Hyperlink"/>
            <w:noProof/>
            <w:lang w:eastAsia="en-GB"/>
          </w:rPr>
          <w:t xml:space="preserve"> Between Multiple Threads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_Toc106713168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18</w:t>
        </w:r>
        <w:r w:rsidR="006E1154">
          <w:rPr>
            <w:noProof/>
            <w:webHidden/>
          </w:rPr>
          <w:fldChar w:fldCharType="end"/>
        </w:r>
      </w:hyperlink>
    </w:p>
    <w:p w14:paraId="189FC391" w14:textId="45B21EB6" w:rsidR="006E1154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169" w:history="1">
        <w:r w:rsidR="006E1154" w:rsidRPr="009F6C6D">
          <w:rPr>
            <w:rStyle w:val="Hyperlink"/>
            <w:noProof/>
            <w:lang w:eastAsia="en-GB"/>
          </w:rPr>
          <w:t>Multiple Ownership with Multiple Threads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_Toc106713169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19</w:t>
        </w:r>
        <w:r w:rsidR="006E1154">
          <w:rPr>
            <w:noProof/>
            <w:webHidden/>
          </w:rPr>
          <w:fldChar w:fldCharType="end"/>
        </w:r>
      </w:hyperlink>
    </w:p>
    <w:p w14:paraId="441E4BD2" w14:textId="61969DA5" w:rsidR="006E1154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170" w:history="1">
        <w:r w:rsidR="006E1154" w:rsidRPr="009F6C6D">
          <w:rPr>
            <w:rStyle w:val="Hyperlink"/>
            <w:noProof/>
          </w:rPr>
          <w:t>Atomic Reference Counting with Arc&lt;T&gt;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_Toc106713170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20</w:t>
        </w:r>
        <w:r w:rsidR="006E1154">
          <w:rPr>
            <w:noProof/>
            <w:webHidden/>
          </w:rPr>
          <w:fldChar w:fldCharType="end"/>
        </w:r>
      </w:hyperlink>
    </w:p>
    <w:p w14:paraId="594F8F54" w14:textId="13F1DDBA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71" w:history="1">
        <w:r w:rsidR="006E1154" w:rsidRPr="009F6C6D">
          <w:rPr>
            <w:rStyle w:val="Hyperlink"/>
            <w:noProof/>
          </w:rPr>
          <w:t>Similarities Between RefCell&lt;T&gt;/Rc&lt;T&gt; and Mutex&lt;T&gt;/Arc&lt;T&gt;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_Toc106713171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22</w:t>
        </w:r>
        <w:r w:rsidR="006E1154">
          <w:rPr>
            <w:noProof/>
            <w:webHidden/>
          </w:rPr>
          <w:fldChar w:fldCharType="end"/>
        </w:r>
      </w:hyperlink>
    </w:p>
    <w:p w14:paraId="5C3A73C3" w14:textId="53408C50" w:rsidR="006E1154" w:rsidRDefault="00000000" w:rsidP="004F745D">
      <w:pPr>
        <w:pStyle w:val="TOC1"/>
        <w:rPr>
          <w:noProof/>
        </w:rPr>
      </w:pPr>
      <w:r>
        <w:fldChar w:fldCharType="begin"/>
      </w:r>
      <w:r>
        <w:instrText xml:space="preserve"> HYPERLINK \l "_Toc106713172" </w:instrText>
      </w:r>
      <w:r>
        <w:fldChar w:fldCharType="separate"/>
      </w:r>
      <w:r w:rsidR="006E1154" w:rsidRPr="009F6C6D">
        <w:rPr>
          <w:rStyle w:val="Hyperlink"/>
          <w:noProof/>
        </w:rPr>
        <w:t xml:space="preserve">Extensible Concurrency with the </w:t>
      </w:r>
      <w:ins w:id="2" w:author="Audrey Doyle" w:date="2022-08-04T17:07:00Z">
        <w:r w:rsidR="00F23A35">
          <w:rPr>
            <w:rStyle w:val="Hyperlink"/>
            <w:noProof/>
          </w:rPr>
          <w:t xml:space="preserve">Send and </w:t>
        </w:r>
      </w:ins>
      <w:r w:rsidR="006E1154" w:rsidRPr="009F6C6D">
        <w:rPr>
          <w:rStyle w:val="Hyperlink"/>
          <w:noProof/>
        </w:rPr>
        <w:t xml:space="preserve">Sync </w:t>
      </w:r>
      <w:del w:id="3" w:author="Audrey Doyle" w:date="2022-08-04T17:07:00Z">
        <w:r w:rsidR="006E1154" w:rsidRPr="009F6C6D" w:rsidDel="00F23A35">
          <w:rPr>
            <w:rStyle w:val="Hyperlink"/>
            <w:noProof/>
          </w:rPr>
          <w:delText>and Send</w:delText>
        </w:r>
        <w:r w:rsidR="006E1154" w:rsidRPr="009F6C6D" w:rsidDel="00F23A35">
          <w:rPr>
            <w:rStyle w:val="Hyperlink"/>
            <w:noProof/>
            <w:lang w:eastAsia="en-GB"/>
          </w:rPr>
          <w:delText xml:space="preserve"> </w:delText>
        </w:r>
      </w:del>
      <w:r w:rsidR="006E1154" w:rsidRPr="009F6C6D">
        <w:rPr>
          <w:rStyle w:val="Hyperlink"/>
          <w:noProof/>
          <w:lang w:eastAsia="en-GB"/>
        </w:rPr>
        <w:t>Traits</w:t>
      </w:r>
      <w:r w:rsidR="006E1154">
        <w:rPr>
          <w:noProof/>
          <w:webHidden/>
        </w:rPr>
        <w:tab/>
      </w:r>
      <w:r w:rsidR="006E1154">
        <w:rPr>
          <w:noProof/>
          <w:webHidden/>
        </w:rPr>
        <w:fldChar w:fldCharType="begin"/>
      </w:r>
      <w:r w:rsidR="006E1154">
        <w:rPr>
          <w:noProof/>
          <w:webHidden/>
        </w:rPr>
        <w:instrText xml:space="preserve"> PAGEREF _Toc106713172 \h </w:instrText>
      </w:r>
      <w:r w:rsidR="006E1154">
        <w:rPr>
          <w:noProof/>
          <w:webHidden/>
        </w:rPr>
      </w:r>
      <w:r w:rsidR="006E1154">
        <w:rPr>
          <w:noProof/>
          <w:webHidden/>
        </w:rPr>
        <w:fldChar w:fldCharType="separate"/>
      </w:r>
      <w:r w:rsidR="006E1154">
        <w:rPr>
          <w:noProof/>
          <w:webHidden/>
        </w:rPr>
        <w:t>22</w:t>
      </w:r>
      <w:r w:rsidR="006E1154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977EF68" w14:textId="38CB2131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73" w:history="1">
        <w:r w:rsidR="006E1154" w:rsidRPr="009F6C6D">
          <w:rPr>
            <w:rStyle w:val="Hyperlink"/>
            <w:noProof/>
          </w:rPr>
          <w:t>Allowing Transference of Ownership Between Threads with Send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_Toc106713173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22</w:t>
        </w:r>
        <w:r w:rsidR="006E1154">
          <w:rPr>
            <w:noProof/>
            <w:webHidden/>
          </w:rPr>
          <w:fldChar w:fldCharType="end"/>
        </w:r>
      </w:hyperlink>
    </w:p>
    <w:p w14:paraId="19285462" w14:textId="51CC041D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74" w:history="1">
        <w:r w:rsidR="006E1154" w:rsidRPr="009F6C6D">
          <w:rPr>
            <w:rStyle w:val="Hyperlink"/>
            <w:noProof/>
          </w:rPr>
          <w:t>Allowing Access from Multiple Threads with Sync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_Toc106713174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23</w:t>
        </w:r>
        <w:r w:rsidR="006E1154">
          <w:rPr>
            <w:noProof/>
            <w:webHidden/>
          </w:rPr>
          <w:fldChar w:fldCharType="end"/>
        </w:r>
      </w:hyperlink>
    </w:p>
    <w:p w14:paraId="3B39E0C9" w14:textId="7406D403" w:rsidR="006E1154" w:rsidRDefault="00000000">
      <w:pPr>
        <w:pStyle w:val="TOC2"/>
        <w:tabs>
          <w:tab w:val="right" w:leader="dot" w:pos="8090"/>
        </w:tabs>
        <w:rPr>
          <w:noProof/>
        </w:rPr>
      </w:pPr>
      <w:hyperlink w:anchor="_Toc106713175" w:history="1">
        <w:r w:rsidR="006E1154" w:rsidRPr="009F6C6D">
          <w:rPr>
            <w:rStyle w:val="Hyperlink"/>
            <w:noProof/>
          </w:rPr>
          <w:t>Implementing Send and Sync</w:t>
        </w:r>
        <w:r w:rsidR="006E1154" w:rsidRPr="009F6C6D">
          <w:rPr>
            <w:rStyle w:val="Hyperlink"/>
            <w:noProof/>
            <w:lang w:eastAsia="en-GB"/>
          </w:rPr>
          <w:t xml:space="preserve"> Manually Is Unsafe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_Toc106713175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23</w:t>
        </w:r>
        <w:r w:rsidR="006E1154">
          <w:rPr>
            <w:noProof/>
            <w:webHidden/>
          </w:rPr>
          <w:fldChar w:fldCharType="end"/>
        </w:r>
      </w:hyperlink>
    </w:p>
    <w:p w14:paraId="367146CD" w14:textId="33104CDF" w:rsidR="006E1154" w:rsidRDefault="00000000" w:rsidP="004F745D">
      <w:pPr>
        <w:pStyle w:val="TOC1"/>
        <w:rPr>
          <w:noProof/>
        </w:rPr>
      </w:pPr>
      <w:hyperlink w:anchor="_Toc106713176" w:history="1">
        <w:r w:rsidR="006E1154" w:rsidRPr="009F6C6D">
          <w:rPr>
            <w:rStyle w:val="Hyperlink"/>
            <w:noProof/>
            <w:lang w:eastAsia="en-GB"/>
          </w:rPr>
          <w:t>Summary</w:t>
        </w:r>
        <w:r w:rsidR="006E1154">
          <w:rPr>
            <w:noProof/>
            <w:webHidden/>
          </w:rPr>
          <w:tab/>
        </w:r>
        <w:r w:rsidR="006E1154">
          <w:rPr>
            <w:noProof/>
            <w:webHidden/>
          </w:rPr>
          <w:fldChar w:fldCharType="begin"/>
        </w:r>
        <w:r w:rsidR="006E1154">
          <w:rPr>
            <w:noProof/>
            <w:webHidden/>
          </w:rPr>
          <w:instrText xml:space="preserve"> PAGEREF _Toc106713176 \h </w:instrText>
        </w:r>
        <w:r w:rsidR="006E1154">
          <w:rPr>
            <w:noProof/>
            <w:webHidden/>
          </w:rPr>
        </w:r>
        <w:r w:rsidR="006E1154">
          <w:rPr>
            <w:noProof/>
            <w:webHidden/>
          </w:rPr>
          <w:fldChar w:fldCharType="separate"/>
        </w:r>
        <w:r w:rsidR="006E1154">
          <w:rPr>
            <w:noProof/>
            <w:webHidden/>
          </w:rPr>
          <w:t>23</w:t>
        </w:r>
        <w:r w:rsidR="006E1154">
          <w:rPr>
            <w:noProof/>
            <w:webHidden/>
          </w:rPr>
          <w:fldChar w:fldCharType="end"/>
        </w:r>
      </w:hyperlink>
    </w:p>
    <w:p w14:paraId="0CD3921B" w14:textId="32B600C3" w:rsidR="00361B6C" w:rsidRDefault="006E1154" w:rsidP="00A90106">
      <w:pPr>
        <w:pStyle w:val="ChapterNumber"/>
        <w:rPr>
          <w:lang w:eastAsia="en-GB"/>
        </w:rPr>
      </w:pPr>
      <w:r>
        <w:rPr>
          <w:lang w:eastAsia="en-GB"/>
        </w:rPr>
        <w:lastRenderedPageBreak/>
        <w:fldChar w:fldCharType="end"/>
      </w:r>
    </w:p>
    <w:p w14:paraId="5B8537C5" w14:textId="21BDE3A9" w:rsidR="00350179" w:rsidRPr="00350179" w:rsidRDefault="00350179" w:rsidP="00361B6C">
      <w:pPr>
        <w:pStyle w:val="ChapterTitle"/>
        <w:rPr>
          <w:lang w:eastAsia="en-GB"/>
        </w:rPr>
      </w:pPr>
      <w:r w:rsidRPr="00350179">
        <w:rPr>
          <w:lang w:eastAsia="en-GB"/>
        </w:rPr>
        <w:t>Fearless Concurrency</w:t>
      </w:r>
    </w:p>
    <w:p w14:paraId="0679E3A8" w14:textId="736FC4A1" w:rsidR="00350179" w:rsidRPr="007C7C63" w:rsidRDefault="008F28BD" w:rsidP="00361B6C">
      <w:pPr>
        <w:pStyle w:val="ChapterIntro"/>
      </w:pPr>
      <w:ins w:id="4" w:author="Carol Nichols" w:date="2022-08-26T15:39:00Z">
        <w:r>
          <w:fldChar w:fldCharType="begin"/>
        </w:r>
        <w:r>
          <w:instrText xml:space="preserve"> XE "</w:instrText>
        </w:r>
        <w:r w:rsidRPr="00BE574B">
          <w:instrText>concurren</w:instrText>
        </w:r>
        <w:r>
          <w:instrText xml:space="preserve">cy startRange" </w:instrText>
        </w:r>
        <w:r>
          <w:fldChar w:fldCharType="end"/>
        </w:r>
      </w:ins>
      <w:ins w:id="5" w:author="Carol Nichols" w:date="2022-08-26T15:38:00Z">
        <w:r w:rsidR="00DD7915">
          <w:fldChar w:fldCharType="begin"/>
        </w:r>
        <w:r w:rsidR="00DD7915">
          <w:instrText xml:space="preserve"> XE "</w:instrText>
        </w:r>
        <w:r w:rsidR="00DD7915" w:rsidRPr="008B39FC">
          <w:instrText>concurrent programming</w:instrText>
        </w:r>
        <w:r w:rsidR="00DD7915">
          <w:instrText xml:space="preserve"> startRange" </w:instrText>
        </w:r>
        <w:r w:rsidR="00DD7915">
          <w:fldChar w:fldCharType="end"/>
        </w:r>
      </w:ins>
      <w:ins w:id="6" w:author="Carol Nichols" w:date="2022-08-26T15:40:00Z">
        <w:r w:rsidR="00243006">
          <w:fldChar w:fldCharType="begin"/>
        </w:r>
        <w:r w:rsidR="00243006">
          <w:instrText xml:space="preserve"> XE "parallel</w:instrText>
        </w:r>
        <w:r w:rsidR="00243006" w:rsidRPr="00BE574B">
          <w:instrText xml:space="preserve"> programming</w:instrText>
        </w:r>
        <w:r w:rsidR="00243006">
          <w:instrText xml:space="preserve"> startRange" </w:instrText>
        </w:r>
        <w:r w:rsidR="00243006">
          <w:fldChar w:fldCharType="end"/>
        </w:r>
      </w:ins>
      <w:r w:rsidR="00350179" w:rsidRPr="00361B6C">
        <w:t>Handling concurrent programming safely and efficiently is another of Rust’s</w:t>
      </w:r>
      <w:r w:rsidR="00361B6C" w:rsidRPr="00361B6C">
        <w:t xml:space="preserve"> </w:t>
      </w:r>
      <w:r w:rsidR="00350179" w:rsidRPr="00361B6C">
        <w:t xml:space="preserve">major goals. </w:t>
      </w:r>
      <w:r w:rsidR="00350179" w:rsidRPr="007C7C63">
        <w:rPr>
          <w:rStyle w:val="Italic"/>
        </w:rPr>
        <w:t>Concurrent programming</w:t>
      </w:r>
      <w:r w:rsidR="00350179" w:rsidRPr="00361B6C">
        <w:t>, where different parts of a program</w:t>
      </w:r>
      <w:r w:rsidR="00361B6C" w:rsidRPr="00361B6C">
        <w:t xml:space="preserve"> </w:t>
      </w:r>
      <w:r w:rsidR="00350179" w:rsidRPr="00361B6C">
        <w:t xml:space="preserve">execute independently, and </w:t>
      </w:r>
      <w:r w:rsidR="00350179" w:rsidRPr="007C7C63">
        <w:rPr>
          <w:rStyle w:val="Italic"/>
        </w:rPr>
        <w:t>parallel programming</w:t>
      </w:r>
      <w:r w:rsidR="00350179" w:rsidRPr="00350179">
        <w:rPr>
          <w:lang w:eastAsia="en-GB"/>
        </w:rPr>
        <w:t>, where different parts of a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program execute at the same time, are becoming increasingly important as more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computers take advantage of their multiple processors. Historically,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programming in these contexts has been difficult and error prone: Rust hopes to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change that.</w:t>
      </w:r>
    </w:p>
    <w:p w14:paraId="0D1F630D" w14:textId="7216CDB0" w:rsidR="00350179" w:rsidRPr="00350179" w:rsidRDefault="00350179" w:rsidP="00361B6C">
      <w:pPr>
        <w:pStyle w:val="Body"/>
        <w:rPr>
          <w:lang w:eastAsia="en-GB"/>
        </w:rPr>
      </w:pPr>
      <w:r w:rsidRPr="00361B6C">
        <w:t>Initially, the Rust team thought that ensuring memory safety and preventing</w:t>
      </w:r>
      <w:r w:rsidR="00361B6C" w:rsidRPr="00361B6C">
        <w:t xml:space="preserve"> </w:t>
      </w:r>
      <w:r w:rsidRPr="00361B6C">
        <w:t>concurrency problems were two separate challenges to be solved with different</w:t>
      </w:r>
      <w:r w:rsidR="00361B6C" w:rsidRPr="00361B6C">
        <w:t xml:space="preserve"> </w:t>
      </w:r>
      <w:r w:rsidRPr="00361B6C">
        <w:t>methods. Over time, the team discovered that the ownership and type systems are</w:t>
      </w:r>
      <w:r w:rsidR="00361B6C" w:rsidRPr="00361B6C">
        <w:t xml:space="preserve"> </w:t>
      </w:r>
      <w:r w:rsidRPr="00361B6C">
        <w:t xml:space="preserve">a powerful set of tools to help manage memory safety </w:t>
      </w:r>
      <w:r w:rsidRPr="007C7C63">
        <w:rPr>
          <w:rStyle w:val="Italic"/>
        </w:rPr>
        <w:t>and</w:t>
      </w:r>
      <w:r w:rsidRPr="00361B6C">
        <w:t xml:space="preserve"> concurrency</w:t>
      </w:r>
      <w:r w:rsidR="00361B6C" w:rsidRPr="00361B6C">
        <w:t xml:space="preserve"> </w:t>
      </w:r>
      <w:r w:rsidRPr="00361B6C">
        <w:t>problems! By leveraging ownership and type checking, many concurrency errors</w:t>
      </w:r>
      <w:r w:rsidR="00361B6C" w:rsidRPr="00361B6C">
        <w:t xml:space="preserve"> </w:t>
      </w:r>
      <w:r w:rsidRPr="00361B6C">
        <w:t>are compile-time errors in Rust rather than runtime errors. Therefore, rather</w:t>
      </w:r>
      <w:r w:rsidR="00361B6C" w:rsidRPr="00361B6C">
        <w:t xml:space="preserve"> </w:t>
      </w:r>
      <w:r w:rsidRPr="00361B6C">
        <w:t>than making you spend lots of time trying to reproduce the exact circumstances</w:t>
      </w:r>
      <w:r w:rsidR="00361B6C" w:rsidRPr="00361B6C">
        <w:t xml:space="preserve"> </w:t>
      </w:r>
      <w:r w:rsidRPr="00361B6C">
        <w:t xml:space="preserve">under which a </w:t>
      </w:r>
      <w:r w:rsidRPr="00361B6C">
        <w:lastRenderedPageBreak/>
        <w:t>runtime concurrency bug occurs, incorrect code will refuse to</w:t>
      </w:r>
      <w:r w:rsidR="00361B6C" w:rsidRPr="00361B6C">
        <w:t xml:space="preserve"> </w:t>
      </w:r>
      <w:r w:rsidRPr="00361B6C">
        <w:t>compile and present an error explaining the problem. As a result, you can fix</w:t>
      </w:r>
      <w:r w:rsidR="00361B6C" w:rsidRPr="00361B6C">
        <w:t xml:space="preserve"> </w:t>
      </w:r>
      <w:r w:rsidRPr="00361B6C">
        <w:t>your code while you’re working on it rather than potentially after it has been</w:t>
      </w:r>
      <w:r w:rsidR="00361B6C" w:rsidRPr="00361B6C">
        <w:t xml:space="preserve"> </w:t>
      </w:r>
      <w:r w:rsidRPr="00361B6C">
        <w:t xml:space="preserve">shipped to production. </w:t>
      </w:r>
      <w:ins w:id="7" w:author="Carol Nichols" w:date="2022-08-26T15:41:00Z">
        <w:r w:rsidR="00832D35">
          <w:fldChar w:fldCharType="begin"/>
        </w:r>
        <w:r w:rsidR="00832D35">
          <w:instrText xml:space="preserve"> XE "fearless </w:instrText>
        </w:r>
        <w:r w:rsidR="00832D35" w:rsidRPr="00BE574B">
          <w:instrText>concurren</w:instrText>
        </w:r>
        <w:r w:rsidR="00832D35">
          <w:instrText xml:space="preserve">cy startRange" </w:instrText>
        </w:r>
        <w:r w:rsidR="00832D35">
          <w:fldChar w:fldCharType="end"/>
        </w:r>
      </w:ins>
      <w:r w:rsidRPr="00361B6C">
        <w:t xml:space="preserve">We’ve nicknamed this aspect of Rust </w:t>
      </w:r>
      <w:r w:rsidRPr="007C7C63">
        <w:rPr>
          <w:rStyle w:val="Italic"/>
        </w:rPr>
        <w:t>fearless</w:t>
      </w:r>
      <w:r w:rsidR="00361B6C" w:rsidRPr="00361B6C">
        <w:t xml:space="preserve"> </w:t>
      </w:r>
      <w:r w:rsidRPr="007C7C63">
        <w:rPr>
          <w:rStyle w:val="Italic"/>
        </w:rPr>
        <w:t>concurrency</w:t>
      </w:r>
      <w:r w:rsidRPr="00350179">
        <w:rPr>
          <w:lang w:eastAsia="en-GB"/>
        </w:rPr>
        <w:t>. Fearless concurrency allows you to write code that is free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subtle bugs and is easy to refactor without introducing new bugs.</w:t>
      </w:r>
      <w:ins w:id="8" w:author="Carol Nichols" w:date="2022-08-26T15:41:00Z">
        <w:r w:rsidR="00832D35">
          <w:fldChar w:fldCharType="begin"/>
        </w:r>
        <w:r w:rsidR="00832D35">
          <w:instrText xml:space="preserve"> XE "fearless </w:instrText>
        </w:r>
        <w:r w:rsidR="00832D35" w:rsidRPr="00BE574B">
          <w:instrText>concurren</w:instrText>
        </w:r>
        <w:r w:rsidR="00832D35">
          <w:instrText xml:space="preserve">cy endRange" </w:instrText>
        </w:r>
        <w:r w:rsidR="00832D35">
          <w:fldChar w:fldCharType="end"/>
        </w:r>
      </w:ins>
    </w:p>
    <w:p w14:paraId="082793FC" w14:textId="196B8D72" w:rsidR="00350179" w:rsidRPr="00350179" w:rsidRDefault="00350179" w:rsidP="002C53B8">
      <w:pPr>
        <w:pStyle w:val="Note"/>
        <w:rPr>
          <w:lang w:eastAsia="en-GB"/>
        </w:rPr>
      </w:pPr>
      <w:r w:rsidRPr="002C53B8">
        <w:rPr>
          <w:rStyle w:val="NoteHead"/>
        </w:rPr>
        <w:t>Note</w:t>
      </w:r>
      <w:r w:rsidR="002C53B8">
        <w:rPr>
          <w:lang w:eastAsia="en-GB"/>
        </w:rPr>
        <w:tab/>
      </w:r>
      <w:r w:rsidRPr="00350179">
        <w:rPr>
          <w:lang w:eastAsia="en-GB"/>
        </w:rPr>
        <w:t>For simplicity’s sake, we’ll refer to many of the problems as</w:t>
      </w:r>
      <w:r w:rsidR="00361B6C">
        <w:rPr>
          <w:lang w:eastAsia="en-GB"/>
        </w:rPr>
        <w:t xml:space="preserve"> </w:t>
      </w:r>
      <w:r w:rsidRPr="007C7C63">
        <w:rPr>
          <w:rStyle w:val="Italic"/>
        </w:rPr>
        <w:t>concurrent</w:t>
      </w:r>
      <w:r w:rsidRPr="00361B6C">
        <w:t xml:space="preserve"> rather than being more precise by saying </w:t>
      </w:r>
      <w:r w:rsidRPr="007C7C63">
        <w:rPr>
          <w:rStyle w:val="Italic"/>
        </w:rPr>
        <w:t>concurrent and/or</w:t>
      </w:r>
      <w:r w:rsidR="00361B6C" w:rsidRPr="007C7C63">
        <w:rPr>
          <w:rStyle w:val="Italic"/>
        </w:rPr>
        <w:t xml:space="preserve"> </w:t>
      </w:r>
      <w:r w:rsidRPr="007C7C63">
        <w:rPr>
          <w:rStyle w:val="Italic"/>
        </w:rPr>
        <w:t>parallel</w:t>
      </w:r>
      <w:r w:rsidRPr="00361B6C">
        <w:t>. If this book were about concurrency and/or parallelism, we’d be</w:t>
      </w:r>
      <w:r w:rsidR="00361B6C" w:rsidRPr="00361B6C">
        <w:t xml:space="preserve"> </w:t>
      </w:r>
      <w:r w:rsidRPr="00361B6C">
        <w:t xml:space="preserve">more specific. For this chapter, please mentally substitute </w:t>
      </w:r>
      <w:r w:rsidRPr="007C7C63">
        <w:rPr>
          <w:rStyle w:val="Italic"/>
        </w:rPr>
        <w:t>concurrent</w:t>
      </w:r>
      <w:r w:rsidR="00361B6C" w:rsidRPr="007C7C63">
        <w:rPr>
          <w:rStyle w:val="Italic"/>
        </w:rPr>
        <w:t xml:space="preserve"> </w:t>
      </w:r>
      <w:r w:rsidRPr="007C7C63">
        <w:rPr>
          <w:rStyle w:val="Italic"/>
        </w:rPr>
        <w:t>and/or parallel</w:t>
      </w:r>
      <w:r w:rsidRPr="00361B6C">
        <w:t xml:space="preserve"> whenever we use </w:t>
      </w:r>
      <w:r w:rsidRPr="007C7C63">
        <w:rPr>
          <w:rStyle w:val="Italic"/>
        </w:rPr>
        <w:t>concurrent</w:t>
      </w:r>
      <w:r w:rsidRPr="00350179">
        <w:rPr>
          <w:lang w:eastAsia="en-GB"/>
        </w:rPr>
        <w:t>.</w:t>
      </w:r>
    </w:p>
    <w:p w14:paraId="7164EF1B" w14:textId="1D18CD7A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Many languages are dogmatic about the solutions they offer for handling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concurrent problems. For example, Erlang has elegant functionality for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message-passing concurrency but has only obscure ways to share state between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threads. Supporting only a subset of possible solutions is a reasonable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strategy for higher-level languages</w:t>
      </w:r>
      <w:del w:id="9" w:author="Audrey Doyle" w:date="2022-08-04T16:31:00Z">
        <w:r w:rsidRPr="00350179" w:rsidDel="00AA24F0">
          <w:rPr>
            <w:lang w:eastAsia="en-GB"/>
          </w:rPr>
          <w:delText>,</w:delText>
        </w:r>
      </w:del>
      <w:r w:rsidRPr="00350179">
        <w:rPr>
          <w:lang w:eastAsia="en-GB"/>
        </w:rPr>
        <w:t xml:space="preserve"> because a higher-level language promises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benefits from giving up some control to gain abstractions. However, lower-level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languages are expected to provide the solution with the best performance in any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given situation and have fewer abstractions over the hardware. Therefore, Rust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offers a variety of tools for modeling problems in whatever way is appropriate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for your situation and requirements.</w:t>
      </w:r>
      <w:ins w:id="10" w:author="Carol Nichols" w:date="2022-08-26T15:39:00Z">
        <w:r w:rsidR="00DD7915">
          <w:fldChar w:fldCharType="begin"/>
        </w:r>
        <w:r w:rsidR="00DD7915">
          <w:instrText xml:space="preserve"> XE "</w:instrText>
        </w:r>
        <w:r w:rsidR="00DD7915" w:rsidRPr="00BE574B">
          <w:instrText>concurrent programming</w:instrText>
        </w:r>
        <w:r w:rsidR="00DD7915">
          <w:instrText xml:space="preserve"> endRange" </w:instrText>
        </w:r>
        <w:r w:rsidR="00DD7915">
          <w:fldChar w:fldCharType="end"/>
        </w:r>
      </w:ins>
      <w:ins w:id="11" w:author="Carol Nichols" w:date="2022-08-26T15:40:00Z">
        <w:r w:rsidR="000A72D8">
          <w:fldChar w:fldCharType="begin"/>
        </w:r>
        <w:r w:rsidR="000A72D8">
          <w:instrText xml:space="preserve"> XE "</w:instrText>
        </w:r>
        <w:r w:rsidR="00C53B2D">
          <w:instrText>parallel</w:instrText>
        </w:r>
        <w:r w:rsidR="000A72D8" w:rsidRPr="00BE574B">
          <w:instrText xml:space="preserve"> programming</w:instrText>
        </w:r>
        <w:r w:rsidR="000A72D8">
          <w:instrText xml:space="preserve"> endRange" </w:instrText>
        </w:r>
        <w:r w:rsidR="000A72D8">
          <w:fldChar w:fldCharType="end"/>
        </w:r>
      </w:ins>
    </w:p>
    <w:p w14:paraId="4835C05D" w14:textId="7777777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Here are the topics we’ll cover in this chapter:</w:t>
      </w:r>
    </w:p>
    <w:p w14:paraId="51219CCE" w14:textId="77777777" w:rsidR="00350179" w:rsidRPr="00350179" w:rsidRDefault="00350179" w:rsidP="002C53B8">
      <w:pPr>
        <w:pStyle w:val="ListBullet"/>
        <w:rPr>
          <w:lang w:eastAsia="en-GB"/>
        </w:rPr>
      </w:pPr>
      <w:r w:rsidRPr="00350179">
        <w:rPr>
          <w:lang w:eastAsia="en-GB"/>
        </w:rPr>
        <w:t>How to create threads to run multiple pieces of code at the same time</w:t>
      </w:r>
    </w:p>
    <w:p w14:paraId="11896FB1" w14:textId="77777777" w:rsidR="00350179" w:rsidRPr="00350179" w:rsidRDefault="00350179" w:rsidP="002C53B8">
      <w:pPr>
        <w:pStyle w:val="ListBullet"/>
        <w:rPr>
          <w:lang w:eastAsia="en-GB"/>
        </w:rPr>
      </w:pPr>
      <w:r w:rsidRPr="007C7C63">
        <w:rPr>
          <w:rStyle w:val="Italic"/>
        </w:rPr>
        <w:t>Message-passing</w:t>
      </w:r>
      <w:r w:rsidRPr="00350179">
        <w:rPr>
          <w:lang w:eastAsia="en-GB"/>
        </w:rPr>
        <w:t xml:space="preserve"> concurrency, where channels send messages between threads</w:t>
      </w:r>
    </w:p>
    <w:p w14:paraId="608E9F82" w14:textId="210782A4" w:rsidR="00350179" w:rsidRPr="00350179" w:rsidRDefault="00350179" w:rsidP="002C53B8">
      <w:pPr>
        <w:pStyle w:val="ListBullet"/>
        <w:rPr>
          <w:lang w:eastAsia="en-GB"/>
        </w:rPr>
      </w:pPr>
      <w:r w:rsidRPr="007C7C63">
        <w:rPr>
          <w:rStyle w:val="Italic"/>
        </w:rPr>
        <w:t>Shared-state</w:t>
      </w:r>
      <w:r w:rsidRPr="00350179">
        <w:rPr>
          <w:lang w:eastAsia="en-GB"/>
        </w:rPr>
        <w:t xml:space="preserve"> concurrency, where multiple threads have access to some piece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of data</w:t>
      </w:r>
    </w:p>
    <w:p w14:paraId="5A8A1FA2" w14:textId="7C4CD65A" w:rsidR="00350179" w:rsidRPr="00350179" w:rsidRDefault="00350179" w:rsidP="002C53B8">
      <w:pPr>
        <w:pStyle w:val="ListBullet"/>
        <w:rPr>
          <w:lang w:eastAsia="en-GB"/>
        </w:rPr>
      </w:pPr>
      <w:r w:rsidRPr="00350179">
        <w:rPr>
          <w:lang w:eastAsia="en-GB"/>
        </w:rPr>
        <w:t xml:space="preserve">The </w:t>
      </w:r>
      <w:r w:rsidRPr="00361B6C">
        <w:rPr>
          <w:rStyle w:val="Literal"/>
        </w:rPr>
        <w:t>Sync</w:t>
      </w:r>
      <w:r w:rsidRPr="00361B6C">
        <w:t xml:space="preserve"> and </w:t>
      </w:r>
      <w:r w:rsidRPr="00361B6C">
        <w:rPr>
          <w:rStyle w:val="Literal"/>
        </w:rPr>
        <w:t>Send</w:t>
      </w:r>
      <w:r w:rsidRPr="00350179">
        <w:rPr>
          <w:lang w:eastAsia="en-GB"/>
        </w:rPr>
        <w:t xml:space="preserve"> traits, which extend Rust’s concurrency guarantees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user-defined types as well as types provided by the standard library</w:t>
      </w:r>
    </w:p>
    <w:bookmarkStart w:id="12" w:name="using-threads-to-run-code-simultaneously"/>
    <w:bookmarkStart w:id="13" w:name="_Toc106713157"/>
    <w:bookmarkEnd w:id="12"/>
    <w:p w14:paraId="7FEC68C8" w14:textId="7FB6CEE6" w:rsidR="00350179" w:rsidRPr="00350179" w:rsidRDefault="005474C2" w:rsidP="00361B6C">
      <w:pPr>
        <w:pStyle w:val="HeadA"/>
        <w:rPr>
          <w:lang w:eastAsia="en-GB"/>
        </w:rPr>
      </w:pPr>
      <w:ins w:id="14" w:author="Carol Nichols" w:date="2022-08-26T15:42:00Z">
        <w:r>
          <w:fldChar w:fldCharType="begin"/>
        </w:r>
        <w:r>
          <w:instrText xml:space="preserve"> XE "threads startRange" </w:instrText>
        </w:r>
        <w:r>
          <w:fldChar w:fldCharType="end"/>
        </w:r>
      </w:ins>
      <w:r w:rsidR="00350179" w:rsidRPr="00350179">
        <w:rPr>
          <w:lang w:eastAsia="en-GB"/>
        </w:rPr>
        <w:t>Using Threads to Run Code Simultaneously</w:t>
      </w:r>
      <w:bookmarkEnd w:id="13"/>
    </w:p>
    <w:p w14:paraId="2B7CC62E" w14:textId="2E45A845" w:rsidR="00350179" w:rsidRPr="00350179" w:rsidRDefault="00AB27D4" w:rsidP="00361B6C">
      <w:pPr>
        <w:pStyle w:val="Body"/>
        <w:rPr>
          <w:lang w:eastAsia="en-GB"/>
        </w:rPr>
      </w:pPr>
      <w:ins w:id="15" w:author="Carol Nichols" w:date="2022-08-26T15:41:00Z">
        <w:r>
          <w:fldChar w:fldCharType="begin"/>
        </w:r>
        <w:r>
          <w:instrText xml:space="preserve"> XE "process startRange" </w:instrText>
        </w:r>
        <w:r>
          <w:fldChar w:fldCharType="end"/>
        </w:r>
      </w:ins>
      <w:r w:rsidR="00350179" w:rsidRPr="00361B6C">
        <w:t>In most current operating systems, an executed program’s code is run in a</w:t>
      </w:r>
      <w:r w:rsidR="00361B6C" w:rsidRPr="00361B6C">
        <w:t xml:space="preserve"> </w:t>
      </w:r>
      <w:r w:rsidR="00350179" w:rsidRPr="007C7C63">
        <w:rPr>
          <w:rStyle w:val="Italic"/>
        </w:rPr>
        <w:t>process</w:t>
      </w:r>
      <w:r w:rsidR="00350179" w:rsidRPr="00361B6C">
        <w:t>, and the operating system will manage multiple processes at once.</w:t>
      </w:r>
      <w:ins w:id="16" w:author="Carol Nichols" w:date="2022-08-26T15:42:00Z">
        <w:r>
          <w:fldChar w:fldCharType="begin"/>
        </w:r>
        <w:r>
          <w:instrText xml:space="preserve"> XE "process endRange" </w:instrText>
        </w:r>
        <w:r>
          <w:fldChar w:fldCharType="end"/>
        </w:r>
      </w:ins>
      <w:r w:rsidR="00361B6C" w:rsidRPr="00361B6C">
        <w:t xml:space="preserve"> </w:t>
      </w:r>
      <w:r w:rsidR="00350179" w:rsidRPr="00361B6C">
        <w:t>Within a program, you can also have independent parts that run simultaneously.</w:t>
      </w:r>
      <w:r w:rsidR="00361B6C" w:rsidRPr="00361B6C">
        <w:t xml:space="preserve"> </w:t>
      </w:r>
      <w:r w:rsidR="00350179" w:rsidRPr="00361B6C">
        <w:t xml:space="preserve">The features that run these independent parts are called </w:t>
      </w:r>
      <w:r w:rsidR="00350179" w:rsidRPr="007C7C63">
        <w:rPr>
          <w:rStyle w:val="Italic"/>
        </w:rPr>
        <w:t>threads</w:t>
      </w:r>
      <w:r w:rsidR="00350179" w:rsidRPr="00350179">
        <w:rPr>
          <w:lang w:eastAsia="en-GB"/>
        </w:rPr>
        <w:t>. For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example, a web server could have multiple threads so that it could respond to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more than one request at the same time.</w:t>
      </w:r>
    </w:p>
    <w:p w14:paraId="6CCBA08F" w14:textId="0EAF0F86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Splitting the computation in your program into multiple threads to run </w:t>
      </w:r>
      <w:r w:rsidRPr="00350179">
        <w:rPr>
          <w:lang w:eastAsia="en-GB"/>
        </w:rPr>
        <w:lastRenderedPageBreak/>
        <w:t>multiple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tasks at the same time can improve performance, but it also adds complexity.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Because threads can run simultaneously, there’s no inherent guarantee about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order in which parts of your code on different threads will run. This can lead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to problems, such as:</w:t>
      </w:r>
    </w:p>
    <w:p w14:paraId="5ADB8396" w14:textId="64D51F6A" w:rsidR="00350179" w:rsidRPr="00350179" w:rsidRDefault="000277F3" w:rsidP="002C53B8">
      <w:pPr>
        <w:pStyle w:val="ListBullet"/>
        <w:rPr>
          <w:lang w:eastAsia="en-GB"/>
        </w:rPr>
      </w:pPr>
      <w:ins w:id="17" w:author="Carol Nichols" w:date="2022-08-26T15:49:00Z">
        <w:r>
          <w:fldChar w:fldCharType="begin"/>
        </w:r>
        <w:r>
          <w:instrText xml:space="preserve"> XE "race conditions startRange" </w:instrText>
        </w:r>
        <w:r>
          <w:fldChar w:fldCharType="end"/>
        </w:r>
      </w:ins>
      <w:r w:rsidR="00350179" w:rsidRPr="00350179">
        <w:rPr>
          <w:lang w:eastAsia="en-GB"/>
        </w:rPr>
        <w:t>Race conditions, where threads are accessing data or resources in an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inconsistent order</w:t>
      </w:r>
      <w:ins w:id="18" w:author="Carol Nichols" w:date="2022-08-26T15:49:00Z">
        <w:r>
          <w:fldChar w:fldCharType="begin"/>
        </w:r>
        <w:r>
          <w:instrText xml:space="preserve"> XE "race conditions endRange" </w:instrText>
        </w:r>
        <w:r>
          <w:fldChar w:fldCharType="end"/>
        </w:r>
      </w:ins>
    </w:p>
    <w:p w14:paraId="3253F23A" w14:textId="54E46436" w:rsidR="00350179" w:rsidRPr="00350179" w:rsidRDefault="004A50B0" w:rsidP="002C53B8">
      <w:pPr>
        <w:pStyle w:val="ListBullet"/>
        <w:rPr>
          <w:lang w:eastAsia="en-GB"/>
        </w:rPr>
      </w:pPr>
      <w:ins w:id="19" w:author="Carol Nichols" w:date="2022-08-26T15:49:00Z">
        <w:r>
          <w:fldChar w:fldCharType="begin"/>
        </w:r>
        <w:r>
          <w:instrText xml:space="preserve"> XE "deadlock startRange" </w:instrText>
        </w:r>
        <w:r>
          <w:fldChar w:fldCharType="end"/>
        </w:r>
      </w:ins>
      <w:r w:rsidR="00350179" w:rsidRPr="00350179">
        <w:rPr>
          <w:lang w:eastAsia="en-GB"/>
        </w:rPr>
        <w:t>Deadlocks, where two threads are waiting for each other, preventing both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threads from continuing</w:t>
      </w:r>
      <w:ins w:id="20" w:author="Carol Nichols" w:date="2022-08-26T15:49:00Z">
        <w:r>
          <w:fldChar w:fldCharType="begin"/>
        </w:r>
        <w:r>
          <w:instrText xml:space="preserve"> XE "deadlock endRange" </w:instrText>
        </w:r>
        <w:r>
          <w:fldChar w:fldCharType="end"/>
        </w:r>
      </w:ins>
    </w:p>
    <w:p w14:paraId="598061A7" w14:textId="7DAD8A78" w:rsidR="00350179" w:rsidRPr="00350179" w:rsidRDefault="00350179" w:rsidP="002C53B8">
      <w:pPr>
        <w:pStyle w:val="ListBullet"/>
        <w:rPr>
          <w:lang w:eastAsia="en-GB"/>
        </w:rPr>
      </w:pPr>
      <w:r w:rsidRPr="00350179">
        <w:rPr>
          <w:lang w:eastAsia="en-GB"/>
        </w:rPr>
        <w:t>Bugs that happen only in certain situations and are hard to reproduce and fix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reliably</w:t>
      </w:r>
    </w:p>
    <w:p w14:paraId="2D2F218E" w14:textId="02F71B38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Rust attempts to mitigate the negative effects of using threads, but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programming in a multithreaded context still takes careful thought and requires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 code structure that is different from that in programs running in a single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thread.</w:t>
      </w:r>
    </w:p>
    <w:p w14:paraId="04270EEB" w14:textId="74BEF3CE" w:rsidR="00350179" w:rsidRPr="00350179" w:rsidRDefault="002C7F51" w:rsidP="00361B6C">
      <w:pPr>
        <w:pStyle w:val="Body"/>
        <w:rPr>
          <w:lang w:eastAsia="en-GB"/>
        </w:rPr>
      </w:pPr>
      <w:ins w:id="21" w:author="Carol Nichols" w:date="2022-08-26T15:46:00Z">
        <w:r>
          <w:fldChar w:fldCharType="begin"/>
        </w:r>
        <w:r>
          <w:instrText xml:space="preserve"> XE "1:1 threading model startRange" </w:instrText>
        </w:r>
        <w:r>
          <w:fldChar w:fldCharType="end"/>
        </w:r>
      </w:ins>
      <w:r w:rsidR="00350179" w:rsidRPr="00361B6C">
        <w:t>Programming languages implement threads in a few different ways, and many</w:t>
      </w:r>
      <w:r w:rsidR="00361B6C" w:rsidRPr="00361B6C">
        <w:t xml:space="preserve"> </w:t>
      </w:r>
      <w:r w:rsidR="00350179" w:rsidRPr="00361B6C">
        <w:t>operating systems provide an API the language can call for creating new</w:t>
      </w:r>
      <w:r w:rsidR="00361B6C" w:rsidRPr="00361B6C">
        <w:t xml:space="preserve"> </w:t>
      </w:r>
      <w:r w:rsidR="00350179" w:rsidRPr="00361B6C">
        <w:t xml:space="preserve">threads. The Rust standard library uses a </w:t>
      </w:r>
      <w:r w:rsidR="00350179" w:rsidRPr="007C7C63">
        <w:rPr>
          <w:rStyle w:val="Italic"/>
        </w:rPr>
        <w:t>1:1</w:t>
      </w:r>
      <w:r w:rsidR="00350179" w:rsidRPr="00350179">
        <w:rPr>
          <w:lang w:eastAsia="en-GB"/>
        </w:rPr>
        <w:t xml:space="preserve"> model of thread implementation,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whereby a program uses one operating system thread per one language thread.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There are crates that implement other models of threading that make different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trade</w:t>
      </w:r>
      <w:ins w:id="22" w:author="Audrey Doyle" w:date="2022-08-04T16:32:00Z">
        <w:r w:rsidR="00AA24F0">
          <w:rPr>
            <w:lang w:eastAsia="en-GB"/>
          </w:rPr>
          <w:t>-</w:t>
        </w:r>
      </w:ins>
      <w:r w:rsidR="00350179" w:rsidRPr="00350179">
        <w:rPr>
          <w:lang w:eastAsia="en-GB"/>
        </w:rPr>
        <w:t>offs to the 1:1 model.</w:t>
      </w:r>
      <w:ins w:id="23" w:author="Carol Nichols" w:date="2022-08-26T15:46:00Z">
        <w:r>
          <w:fldChar w:fldCharType="begin"/>
        </w:r>
        <w:r>
          <w:instrText xml:space="preserve"> XE "1:1 threading model endRange" </w:instrText>
        </w:r>
        <w:r>
          <w:fldChar w:fldCharType="end"/>
        </w:r>
      </w:ins>
    </w:p>
    <w:bookmarkStart w:id="24" w:name="creating-a-new-thread-with-`spawn`"/>
    <w:bookmarkStart w:id="25" w:name="_Toc106713158"/>
    <w:bookmarkEnd w:id="24"/>
    <w:p w14:paraId="6974080A" w14:textId="7B1E2746" w:rsidR="00350179" w:rsidRPr="00350179" w:rsidRDefault="00997732" w:rsidP="00361B6C">
      <w:pPr>
        <w:pStyle w:val="HeadB"/>
        <w:rPr>
          <w:lang w:eastAsia="en-GB"/>
        </w:rPr>
      </w:pPr>
      <w:ins w:id="26" w:author="Carol Nichols" w:date="2022-08-26T15:44:00Z">
        <w:r>
          <w:fldChar w:fldCharType="begin"/>
        </w:r>
        <w:r>
          <w:instrText xml:space="preserve"> XE "threads:creating with spawn startRange" </w:instrText>
        </w:r>
        <w:r>
          <w:fldChar w:fldCharType="end"/>
        </w:r>
      </w:ins>
      <w:ins w:id="27" w:author="Carol Nichols" w:date="2022-08-26T15:47:00Z">
        <w:r w:rsidR="009C1950">
          <w:fldChar w:fldCharType="begin"/>
        </w:r>
        <w:r w:rsidR="009C1950">
          <w:instrText xml:space="preserve"> XE "threads:running closures in startRange" </w:instrText>
        </w:r>
        <w:r w:rsidR="009C1950">
          <w:fldChar w:fldCharType="end"/>
        </w:r>
      </w:ins>
      <w:r w:rsidR="00350179" w:rsidRPr="00361B6C">
        <w:t xml:space="preserve">Creating a New Thread with </w:t>
      </w:r>
      <w:r w:rsidR="00350179" w:rsidRPr="007C7C63">
        <w:t>spawn</w:t>
      </w:r>
      <w:bookmarkEnd w:id="25"/>
    </w:p>
    <w:p w14:paraId="23654A17" w14:textId="5506743C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To create a new thread, we call the </w:t>
      </w:r>
      <w:r w:rsidRPr="00361B6C">
        <w:rPr>
          <w:rStyle w:val="Literal"/>
        </w:rPr>
        <w:t>thread::spawn</w:t>
      </w:r>
      <w:r w:rsidRPr="00350179">
        <w:rPr>
          <w:lang w:eastAsia="en-GB"/>
        </w:rPr>
        <w:t xml:space="preserve"> function and pass it a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closure (we talked about closures in </w:t>
      </w:r>
      <w:r w:rsidRPr="000E5C91">
        <w:rPr>
          <w:rStyle w:val="Xref"/>
        </w:rPr>
        <w:t>Chapter 13</w:t>
      </w:r>
      <w:r w:rsidRPr="00350179">
        <w:rPr>
          <w:lang w:eastAsia="en-GB"/>
        </w:rPr>
        <w:t>) containing the code we want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run in the new thread. The example in Listing 16-1 prints some text from a main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and other text from a new thread</w:t>
      </w:r>
      <w:ins w:id="28" w:author="Audrey Doyle" w:date="2022-08-04T16:33:00Z">
        <w:r w:rsidR="00AA24F0">
          <w:rPr>
            <w:lang w:eastAsia="en-GB"/>
          </w:rPr>
          <w:t>.</w:t>
        </w:r>
      </w:ins>
      <w:del w:id="29" w:author="Audrey Doyle" w:date="2022-08-04T16:33:00Z">
        <w:r w:rsidRPr="00350179" w:rsidDel="00AA24F0">
          <w:rPr>
            <w:lang w:eastAsia="en-GB"/>
          </w:rPr>
          <w:delText>:</w:delText>
        </w:r>
      </w:del>
    </w:p>
    <w:p w14:paraId="7FD821C1" w14:textId="0CC99913" w:rsidR="00350179" w:rsidRPr="00350179" w:rsidRDefault="002C53B8" w:rsidP="002C53B8">
      <w:pPr>
        <w:pStyle w:val="CodeLabel"/>
        <w:rPr>
          <w:lang w:eastAsia="en-GB"/>
        </w:rPr>
      </w:pPr>
      <w:del w:id="30" w:author="Audrey Doyle" w:date="2022-08-04T16:33:00Z">
        <w:r w:rsidDel="00AA24F0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2193DB4E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std::thread;</w:t>
      </w:r>
    </w:p>
    <w:p w14:paraId="4051124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std::time::Duration;</w:t>
      </w:r>
    </w:p>
    <w:p w14:paraId="013730EC" w14:textId="77777777" w:rsidR="00350179" w:rsidRPr="00350179" w:rsidRDefault="00350179" w:rsidP="007C7C63">
      <w:pPr>
        <w:pStyle w:val="Code"/>
        <w:rPr>
          <w:lang w:eastAsia="en-GB"/>
        </w:rPr>
      </w:pPr>
    </w:p>
    <w:p w14:paraId="3D5C7C4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fn main() {</w:t>
      </w:r>
    </w:p>
    <w:p w14:paraId="20180ED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thread::spawn(|| {</w:t>
      </w:r>
    </w:p>
    <w:p w14:paraId="55FD9CF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for i in 1..10 {</w:t>
      </w:r>
    </w:p>
    <w:p w14:paraId="7D7B107B" w14:textId="3E011699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println!("hi number {</w:t>
      </w:r>
      <w:ins w:id="31" w:author="Carol Nichols" w:date="2022-08-26T13:00:00Z">
        <w:r w:rsidR="00F64DF0">
          <w:rPr>
            <w:lang w:eastAsia="en-GB"/>
          </w:rPr>
          <w:t>i</w:t>
        </w:r>
      </w:ins>
      <w:r w:rsidRPr="00350179">
        <w:rPr>
          <w:lang w:eastAsia="en-GB"/>
        </w:rPr>
        <w:t>} from the spawned thread!"</w:t>
      </w:r>
      <w:del w:id="32" w:author="Carol Nichols" w:date="2022-08-26T13:00:00Z">
        <w:r w:rsidRPr="00350179" w:rsidDel="00F64DF0">
          <w:rPr>
            <w:lang w:eastAsia="en-GB"/>
          </w:rPr>
          <w:delText>, i</w:delText>
        </w:r>
      </w:del>
      <w:r w:rsidRPr="00350179">
        <w:rPr>
          <w:lang w:eastAsia="en-GB"/>
        </w:rPr>
        <w:t>);</w:t>
      </w:r>
    </w:p>
    <w:p w14:paraId="753448B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thread::sleep(Duration::from_millis(1));</w:t>
      </w:r>
    </w:p>
    <w:p w14:paraId="71D5EB5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}</w:t>
      </w:r>
    </w:p>
    <w:p w14:paraId="36B27399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});</w:t>
      </w:r>
    </w:p>
    <w:p w14:paraId="77098C52" w14:textId="77777777" w:rsidR="00350179" w:rsidRPr="00350179" w:rsidRDefault="00350179" w:rsidP="007C7C63">
      <w:pPr>
        <w:pStyle w:val="Code"/>
        <w:rPr>
          <w:lang w:eastAsia="en-GB"/>
        </w:rPr>
      </w:pPr>
    </w:p>
    <w:p w14:paraId="44591A8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for i in 1..5 {</w:t>
      </w:r>
    </w:p>
    <w:p w14:paraId="295B86E2" w14:textId="10246E30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println!("hi number {</w:t>
      </w:r>
      <w:ins w:id="33" w:author="Carol Nichols" w:date="2022-08-26T13:00:00Z">
        <w:r w:rsidR="00A672B3">
          <w:rPr>
            <w:lang w:eastAsia="en-GB"/>
          </w:rPr>
          <w:t>i</w:t>
        </w:r>
      </w:ins>
      <w:r w:rsidRPr="00350179">
        <w:rPr>
          <w:lang w:eastAsia="en-GB"/>
        </w:rPr>
        <w:t>} from the main thread!"</w:t>
      </w:r>
      <w:del w:id="34" w:author="Carol Nichols" w:date="2022-08-26T13:00:00Z">
        <w:r w:rsidRPr="00350179" w:rsidDel="00A672B3">
          <w:rPr>
            <w:lang w:eastAsia="en-GB"/>
          </w:rPr>
          <w:delText>, i</w:delText>
        </w:r>
      </w:del>
      <w:r w:rsidRPr="00350179">
        <w:rPr>
          <w:lang w:eastAsia="en-GB"/>
        </w:rPr>
        <w:t>);</w:t>
      </w:r>
    </w:p>
    <w:p w14:paraId="37525DC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lastRenderedPageBreak/>
        <w:t xml:space="preserve">        thread::sleep(Duration::from_millis(1));</w:t>
      </w:r>
    </w:p>
    <w:p w14:paraId="6DE44E5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</w:t>
      </w:r>
    </w:p>
    <w:p w14:paraId="6A9D6E0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34925B35" w14:textId="38ABEF11" w:rsidR="00350179" w:rsidRPr="00350179" w:rsidRDefault="00350179" w:rsidP="002C53B8">
      <w:pPr>
        <w:pStyle w:val="CodeListingCaption"/>
        <w:rPr>
          <w:lang w:eastAsia="en-GB"/>
        </w:rPr>
      </w:pPr>
      <w:r w:rsidRPr="00350179">
        <w:rPr>
          <w:lang w:eastAsia="en-GB"/>
        </w:rPr>
        <w:t>Creating a new thread to print one thing while the main thread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prints something else</w:t>
      </w:r>
    </w:p>
    <w:p w14:paraId="6DC1CC3B" w14:textId="52F79BC4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Note that when the main thread of a Rust program completes, all spawned threads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are shut down, whether or not they have finished running. The output from this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program might be a little different every time, but it will look similar to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following:</w:t>
      </w:r>
    </w:p>
    <w:p w14:paraId="3EC4D45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main thread!</w:t>
      </w:r>
    </w:p>
    <w:p w14:paraId="2011FC0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spawned thread!</w:t>
      </w:r>
    </w:p>
    <w:p w14:paraId="6CFE286D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main thread!</w:t>
      </w:r>
    </w:p>
    <w:p w14:paraId="6D61CAE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spawned thread!</w:t>
      </w:r>
    </w:p>
    <w:p w14:paraId="5BB273C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main thread!</w:t>
      </w:r>
    </w:p>
    <w:p w14:paraId="6811AF5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spawned thread!</w:t>
      </w:r>
    </w:p>
    <w:p w14:paraId="09800F4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main thread!</w:t>
      </w:r>
    </w:p>
    <w:p w14:paraId="10D6972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spawned thread!</w:t>
      </w:r>
    </w:p>
    <w:p w14:paraId="137222F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5 from the spawned thread!</w:t>
      </w:r>
    </w:p>
    <w:p w14:paraId="1CB3349F" w14:textId="535E560D" w:rsidR="00350179" w:rsidRPr="00350179" w:rsidRDefault="0061505F" w:rsidP="00361B6C">
      <w:pPr>
        <w:pStyle w:val="Body"/>
        <w:rPr>
          <w:lang w:eastAsia="en-GB"/>
        </w:rPr>
      </w:pPr>
      <w:ins w:id="35" w:author="Carol Nichols" w:date="2022-08-26T15:45:00Z">
        <w:r>
          <w:fldChar w:fldCharType="begin"/>
        </w:r>
        <w:r>
          <w:instrText xml:space="preserve"> XE "threads:pausing with sleep startRange" </w:instrText>
        </w:r>
        <w:r>
          <w:fldChar w:fldCharType="end"/>
        </w:r>
      </w:ins>
      <w:r w:rsidR="00350179" w:rsidRPr="00361B6C">
        <w:t xml:space="preserve">The calls to </w:t>
      </w:r>
      <w:r w:rsidR="00350179" w:rsidRPr="00361B6C">
        <w:rPr>
          <w:rStyle w:val="Literal"/>
        </w:rPr>
        <w:t>thread::sleep</w:t>
      </w:r>
      <w:r w:rsidR="00350179" w:rsidRPr="00361B6C">
        <w:t xml:space="preserve"> force a thread to stop its execution for a short</w:t>
      </w:r>
      <w:r w:rsidR="00361B6C" w:rsidRPr="00361B6C">
        <w:t xml:space="preserve"> </w:t>
      </w:r>
      <w:r w:rsidR="00350179" w:rsidRPr="00361B6C">
        <w:t>duration, allowing a different thread to run.</w:t>
      </w:r>
      <w:ins w:id="36" w:author="Carol Nichols" w:date="2022-08-26T15:45:00Z">
        <w:r>
          <w:fldChar w:fldCharType="begin"/>
        </w:r>
        <w:r>
          <w:instrText xml:space="preserve"> XE "threads:pausing with sleep endRange" </w:instrText>
        </w:r>
        <w:r>
          <w:fldChar w:fldCharType="end"/>
        </w:r>
      </w:ins>
      <w:r w:rsidR="00350179" w:rsidRPr="00361B6C">
        <w:t xml:space="preserve"> The threads will probably take</w:t>
      </w:r>
      <w:r w:rsidR="00361B6C" w:rsidRPr="00361B6C">
        <w:t xml:space="preserve"> </w:t>
      </w:r>
      <w:r w:rsidR="00350179" w:rsidRPr="00361B6C">
        <w:t>turns, but that isn’t guaranteed: it depends on how your operating system</w:t>
      </w:r>
      <w:r w:rsidR="00361B6C" w:rsidRPr="00361B6C">
        <w:t xml:space="preserve"> </w:t>
      </w:r>
      <w:r w:rsidR="00350179" w:rsidRPr="00361B6C">
        <w:t>schedules the threads. In this run, the main thread printed first, even though</w:t>
      </w:r>
      <w:r w:rsidR="00361B6C" w:rsidRPr="00361B6C">
        <w:t xml:space="preserve"> </w:t>
      </w:r>
      <w:r w:rsidR="00350179" w:rsidRPr="00361B6C">
        <w:t>the print statement from the spawned thread appears first in the code. And even</w:t>
      </w:r>
      <w:r w:rsidR="00361B6C" w:rsidRPr="00361B6C">
        <w:t xml:space="preserve"> </w:t>
      </w:r>
      <w:r w:rsidR="00350179" w:rsidRPr="00361B6C">
        <w:t xml:space="preserve">though we told the spawned thread to print until </w:t>
      </w:r>
      <w:r w:rsidR="00350179" w:rsidRPr="00361B6C">
        <w:rPr>
          <w:rStyle w:val="Literal"/>
        </w:rPr>
        <w:t>i</w:t>
      </w:r>
      <w:r w:rsidR="00350179" w:rsidRPr="00350179">
        <w:rPr>
          <w:lang w:eastAsia="en-GB"/>
        </w:rPr>
        <w:t xml:space="preserve"> is 9, it only got to 5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before the main thread shut down.</w:t>
      </w:r>
    </w:p>
    <w:p w14:paraId="21F66CAA" w14:textId="6911FA15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If you run this code and only see output from the main thread, or don’t see any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overlap, try increasing the numbers in the ranges to create more opportunities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for the operating system to switch between the threads.</w:t>
      </w:r>
      <w:ins w:id="37" w:author="Carol Nichols" w:date="2022-08-26T15:45:00Z">
        <w:r w:rsidR="00997732">
          <w:fldChar w:fldCharType="begin"/>
        </w:r>
        <w:r w:rsidR="00997732">
          <w:instrText xml:space="preserve"> XE "threads:creating with spawn endRange" </w:instrText>
        </w:r>
        <w:r w:rsidR="00997732">
          <w:fldChar w:fldCharType="end"/>
        </w:r>
      </w:ins>
      <w:ins w:id="38" w:author="Carol Nichols" w:date="2022-08-26T15:47:00Z">
        <w:r w:rsidR="009C1950">
          <w:fldChar w:fldCharType="begin"/>
        </w:r>
        <w:r w:rsidR="009C1950">
          <w:instrText xml:space="preserve"> XE "threads:running closures in endRange" </w:instrText>
        </w:r>
        <w:r w:rsidR="009C1950">
          <w:fldChar w:fldCharType="end"/>
        </w:r>
      </w:ins>
    </w:p>
    <w:bookmarkStart w:id="39" w:name="waiting-for-all-threads-to-finish-using-"/>
    <w:bookmarkStart w:id="40" w:name="_Toc106713159"/>
    <w:bookmarkEnd w:id="39"/>
    <w:p w14:paraId="05B37261" w14:textId="2F32455B" w:rsidR="00350179" w:rsidRPr="00350179" w:rsidRDefault="004612B4" w:rsidP="00361B6C">
      <w:pPr>
        <w:pStyle w:val="HeadB"/>
        <w:rPr>
          <w:lang w:eastAsia="en-GB"/>
        </w:rPr>
      </w:pPr>
      <w:ins w:id="41" w:author="Carol Nichols" w:date="2022-08-26T15:46:00Z">
        <w:r>
          <w:fldChar w:fldCharType="begin"/>
        </w:r>
        <w:r>
          <w:instrText xml:space="preserve"> XE "threads:joining startRange" </w:instrText>
        </w:r>
        <w:r>
          <w:fldChar w:fldCharType="end"/>
        </w:r>
      </w:ins>
      <w:r w:rsidR="00350179" w:rsidRPr="00361B6C">
        <w:t xml:space="preserve">Waiting for All Threads to Finish Using </w:t>
      </w:r>
      <w:r w:rsidR="00350179" w:rsidRPr="007C7C63">
        <w:t>join</w:t>
      </w:r>
      <w:r w:rsidR="00350179" w:rsidRPr="00350179">
        <w:rPr>
          <w:lang w:eastAsia="en-GB"/>
        </w:rPr>
        <w:t xml:space="preserve"> Handles</w:t>
      </w:r>
      <w:bookmarkEnd w:id="40"/>
    </w:p>
    <w:p w14:paraId="5037A4B1" w14:textId="16EE2F14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The code in Listing 16-1 not only stops the spawned thread prematurely most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the time due to the main thread ending, but because there is no guarantee on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the order in which threads run, we also can’t guarantee that the spawned thread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will get to run at all!</w:t>
      </w:r>
    </w:p>
    <w:p w14:paraId="01B5EFA6" w14:textId="3E61D5FF" w:rsidR="00350179" w:rsidRPr="00350179" w:rsidRDefault="005D7160" w:rsidP="00361B6C">
      <w:pPr>
        <w:pStyle w:val="Body"/>
        <w:rPr>
          <w:lang w:eastAsia="en-GB"/>
        </w:rPr>
      </w:pPr>
      <w:ins w:id="42" w:author="Carol Nichols" w:date="2022-08-26T15:58:00Z">
        <w:r>
          <w:fldChar w:fldCharType="begin"/>
        </w:r>
        <w:r>
          <w:instrText xml:space="preserve"> XE "JoinHandle</w:instrText>
        </w:r>
      </w:ins>
      <w:ins w:id="43" w:author="Carol Nichols" w:date="2022-08-26T15:59:00Z">
        <w:r>
          <w:instrText>&lt;T&gt; type</w:instrText>
        </w:r>
      </w:ins>
      <w:ins w:id="44" w:author="Carol Nichols" w:date="2022-08-26T15:58:00Z">
        <w:r>
          <w:instrText xml:space="preserve"> startRange" </w:instrText>
        </w:r>
        <w:r>
          <w:fldChar w:fldCharType="end"/>
        </w:r>
      </w:ins>
      <w:r w:rsidR="00350179" w:rsidRPr="00361B6C">
        <w:t xml:space="preserve">We can fix the problem of the spawned thread not running or </w:t>
      </w:r>
      <w:ins w:id="45" w:author="Audrey Doyle" w:date="2022-08-05T12:34:00Z">
        <w:r w:rsidR="002C0D9D">
          <w:t xml:space="preserve">of it </w:t>
        </w:r>
      </w:ins>
      <w:r w:rsidR="00350179" w:rsidRPr="00361B6C">
        <w:t>ending prematurely</w:t>
      </w:r>
      <w:r w:rsidR="00361B6C" w:rsidRPr="00361B6C">
        <w:t xml:space="preserve"> </w:t>
      </w:r>
      <w:r w:rsidR="00350179" w:rsidRPr="00361B6C">
        <w:t xml:space="preserve">by saving the return value of </w:t>
      </w:r>
      <w:r w:rsidR="00350179" w:rsidRPr="00361B6C">
        <w:rPr>
          <w:rStyle w:val="Literal"/>
        </w:rPr>
        <w:t>thread::spawn</w:t>
      </w:r>
      <w:r w:rsidR="00350179" w:rsidRPr="00361B6C">
        <w:t xml:space="preserve"> in a variable. The return type of</w:t>
      </w:r>
      <w:r w:rsidR="00361B6C" w:rsidRPr="00361B6C">
        <w:t xml:space="preserve"> </w:t>
      </w:r>
      <w:r w:rsidR="00350179" w:rsidRPr="00361B6C">
        <w:rPr>
          <w:rStyle w:val="Literal"/>
        </w:rPr>
        <w:t>thread::spawn</w:t>
      </w:r>
      <w:r w:rsidR="00350179" w:rsidRPr="00361B6C">
        <w:t xml:space="preserve"> is </w:t>
      </w:r>
      <w:r w:rsidR="00350179" w:rsidRPr="00361B6C">
        <w:rPr>
          <w:rStyle w:val="Literal"/>
        </w:rPr>
        <w:t>JoinHandle</w:t>
      </w:r>
      <w:ins w:id="46" w:author="Carol Nichols" w:date="2022-08-26T15:59:00Z">
        <w:r>
          <w:rPr>
            <w:rStyle w:val="Literal"/>
          </w:rPr>
          <w:t>&lt;T&gt;</w:t>
        </w:r>
      </w:ins>
      <w:r w:rsidR="00350179" w:rsidRPr="00361B6C">
        <w:t xml:space="preserve">. A </w:t>
      </w:r>
      <w:r w:rsidR="00350179" w:rsidRPr="00361B6C">
        <w:rPr>
          <w:rStyle w:val="Literal"/>
        </w:rPr>
        <w:t>JoinHandle</w:t>
      </w:r>
      <w:ins w:id="47" w:author="Carol Nichols" w:date="2022-08-26T15:59:00Z">
        <w:r>
          <w:rPr>
            <w:rStyle w:val="Literal"/>
          </w:rPr>
          <w:t>&lt;T&gt;</w:t>
        </w:r>
      </w:ins>
      <w:r w:rsidR="00350179" w:rsidRPr="00361B6C">
        <w:t xml:space="preserve"> is an owned value that, when we</w:t>
      </w:r>
      <w:r w:rsidR="00361B6C" w:rsidRPr="00361B6C">
        <w:t xml:space="preserve"> </w:t>
      </w:r>
      <w:r w:rsidR="00350179" w:rsidRPr="00361B6C">
        <w:t xml:space="preserve">call the </w:t>
      </w:r>
      <w:r w:rsidR="00350179" w:rsidRPr="00361B6C">
        <w:rPr>
          <w:rStyle w:val="Literal"/>
        </w:rPr>
        <w:t>join</w:t>
      </w:r>
      <w:r w:rsidR="00350179" w:rsidRPr="00361B6C">
        <w:t xml:space="preserve"> method on it, will wait for its thread to finish. Listing 16-2</w:t>
      </w:r>
      <w:r w:rsidR="00361B6C" w:rsidRPr="00361B6C">
        <w:t xml:space="preserve"> </w:t>
      </w:r>
      <w:r w:rsidR="00350179" w:rsidRPr="00361B6C">
        <w:t xml:space="preserve">shows how to use the </w:t>
      </w:r>
      <w:r w:rsidR="00350179" w:rsidRPr="00361B6C">
        <w:rPr>
          <w:rStyle w:val="Literal"/>
        </w:rPr>
        <w:t>JoinHandle</w:t>
      </w:r>
      <w:ins w:id="48" w:author="Carol Nichols" w:date="2022-08-26T15:59:00Z">
        <w:r>
          <w:rPr>
            <w:rStyle w:val="Literal"/>
          </w:rPr>
          <w:t>&lt;T&gt;</w:t>
        </w:r>
      </w:ins>
      <w:r w:rsidR="00350179" w:rsidRPr="00361B6C">
        <w:t xml:space="preserve"> of the thread we created in Listing 16-1 and</w:t>
      </w:r>
      <w:r w:rsidR="00361B6C" w:rsidRPr="00361B6C">
        <w:t xml:space="preserve"> </w:t>
      </w:r>
      <w:r w:rsidR="00350179" w:rsidRPr="00361B6C">
        <w:t xml:space="preserve">call </w:t>
      </w:r>
      <w:r w:rsidR="00350179" w:rsidRPr="00361B6C">
        <w:rPr>
          <w:rStyle w:val="Literal"/>
        </w:rPr>
        <w:t>join</w:t>
      </w:r>
      <w:r w:rsidR="00350179" w:rsidRPr="00361B6C">
        <w:t xml:space="preserve"> to make sure the spawned thread finishes before </w:t>
      </w:r>
      <w:r w:rsidR="00350179" w:rsidRPr="00361B6C">
        <w:rPr>
          <w:rStyle w:val="Literal"/>
        </w:rPr>
        <w:t>main</w:t>
      </w:r>
      <w:r w:rsidR="00350179" w:rsidRPr="00350179">
        <w:rPr>
          <w:lang w:eastAsia="en-GB"/>
        </w:rPr>
        <w:t xml:space="preserve"> exits</w:t>
      </w:r>
      <w:ins w:id="49" w:author="Audrey Doyle" w:date="2022-08-04T16:34:00Z">
        <w:r w:rsidR="00AA24F0">
          <w:rPr>
            <w:lang w:eastAsia="en-GB"/>
          </w:rPr>
          <w:t>.</w:t>
        </w:r>
      </w:ins>
      <w:del w:id="50" w:author="Audrey Doyle" w:date="2022-08-04T16:34:00Z">
        <w:r w:rsidR="00350179" w:rsidRPr="00350179" w:rsidDel="00AA24F0">
          <w:rPr>
            <w:lang w:eastAsia="en-GB"/>
          </w:rPr>
          <w:delText>:</w:delText>
        </w:r>
      </w:del>
    </w:p>
    <w:p w14:paraId="3BB76283" w14:textId="2053C59B" w:rsidR="00350179" w:rsidRPr="00350179" w:rsidRDefault="002C53B8" w:rsidP="002C53B8">
      <w:pPr>
        <w:pStyle w:val="CodeLabel"/>
        <w:rPr>
          <w:lang w:eastAsia="en-GB"/>
        </w:rPr>
      </w:pPr>
      <w:del w:id="51" w:author="Audrey Doyle" w:date="2022-08-04T16:34:00Z">
        <w:r w:rsidDel="00AA24F0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054AFFB5" w14:textId="77777777" w:rsidR="00350179" w:rsidRPr="00D70245" w:rsidRDefault="00350179" w:rsidP="007C7C63">
      <w:pPr>
        <w:pStyle w:val="Code"/>
        <w:rPr>
          <w:rStyle w:val="LiteralGray"/>
          <w:rPrChange w:id="52" w:author="Carol Nichols" w:date="2022-08-26T13:01:00Z">
            <w:rPr>
              <w:lang w:eastAsia="en-GB"/>
            </w:rPr>
          </w:rPrChange>
        </w:rPr>
      </w:pPr>
      <w:r w:rsidRPr="00D70245">
        <w:rPr>
          <w:rStyle w:val="LiteralGray"/>
          <w:rPrChange w:id="53" w:author="Carol Nichols" w:date="2022-08-26T13:01:00Z">
            <w:rPr>
              <w:lang w:eastAsia="en-GB"/>
            </w:rPr>
          </w:rPrChange>
        </w:rPr>
        <w:lastRenderedPageBreak/>
        <w:t>use std::thread;</w:t>
      </w:r>
    </w:p>
    <w:p w14:paraId="29406B24" w14:textId="77777777" w:rsidR="00350179" w:rsidRPr="00D70245" w:rsidRDefault="00350179" w:rsidP="007C7C63">
      <w:pPr>
        <w:pStyle w:val="Code"/>
        <w:rPr>
          <w:rStyle w:val="LiteralGray"/>
          <w:rPrChange w:id="54" w:author="Carol Nichols" w:date="2022-08-26T13:01:00Z">
            <w:rPr>
              <w:lang w:eastAsia="en-GB"/>
            </w:rPr>
          </w:rPrChange>
        </w:rPr>
      </w:pPr>
      <w:r w:rsidRPr="00D70245">
        <w:rPr>
          <w:rStyle w:val="LiteralGray"/>
          <w:rPrChange w:id="55" w:author="Carol Nichols" w:date="2022-08-26T13:01:00Z">
            <w:rPr>
              <w:lang w:eastAsia="en-GB"/>
            </w:rPr>
          </w:rPrChange>
        </w:rPr>
        <w:t>use std::time::Duration;</w:t>
      </w:r>
    </w:p>
    <w:p w14:paraId="275B1A3F" w14:textId="77777777" w:rsidR="00350179" w:rsidRPr="00D70245" w:rsidRDefault="00350179" w:rsidP="007C7C63">
      <w:pPr>
        <w:pStyle w:val="Code"/>
        <w:rPr>
          <w:rStyle w:val="LiteralGray"/>
          <w:rPrChange w:id="56" w:author="Carol Nichols" w:date="2022-08-26T13:01:00Z">
            <w:rPr>
              <w:lang w:eastAsia="en-GB"/>
            </w:rPr>
          </w:rPrChange>
        </w:rPr>
      </w:pPr>
    </w:p>
    <w:p w14:paraId="6D0AB861" w14:textId="77777777" w:rsidR="00350179" w:rsidRPr="00350179" w:rsidRDefault="00350179" w:rsidP="007C7C63">
      <w:pPr>
        <w:pStyle w:val="Code"/>
        <w:rPr>
          <w:lang w:eastAsia="en-GB"/>
        </w:rPr>
      </w:pPr>
      <w:r w:rsidRPr="00D70245">
        <w:rPr>
          <w:rStyle w:val="LiteralGray"/>
          <w:rPrChange w:id="57" w:author="Carol Nichols" w:date="2022-08-26T13:01:00Z">
            <w:rPr>
              <w:lang w:eastAsia="en-GB"/>
            </w:rPr>
          </w:rPrChange>
        </w:rPr>
        <w:t>fn main() {</w:t>
      </w:r>
    </w:p>
    <w:p w14:paraId="4F5044BE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handle = thread::spawn(|| {</w:t>
      </w:r>
    </w:p>
    <w:p w14:paraId="556A0F41" w14:textId="77777777" w:rsidR="00350179" w:rsidRPr="00D70245" w:rsidRDefault="00350179" w:rsidP="007C7C63">
      <w:pPr>
        <w:pStyle w:val="Code"/>
        <w:rPr>
          <w:rStyle w:val="LiteralGray"/>
          <w:rPrChange w:id="58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59" w:author="Carol Nichols" w:date="2022-08-26T13:02:00Z">
            <w:rPr>
              <w:lang w:eastAsia="en-GB"/>
            </w:rPr>
          </w:rPrChange>
        </w:rPr>
        <w:t xml:space="preserve">        for i in 1..10 {</w:t>
      </w:r>
    </w:p>
    <w:p w14:paraId="60D80F79" w14:textId="74DD639E" w:rsidR="00350179" w:rsidRPr="00D70245" w:rsidRDefault="00350179" w:rsidP="007C7C63">
      <w:pPr>
        <w:pStyle w:val="Code"/>
        <w:rPr>
          <w:rStyle w:val="LiteralGray"/>
          <w:rPrChange w:id="60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61" w:author="Carol Nichols" w:date="2022-08-26T13:02:00Z">
            <w:rPr>
              <w:lang w:eastAsia="en-GB"/>
            </w:rPr>
          </w:rPrChange>
        </w:rPr>
        <w:t xml:space="preserve">            println!("hi number {</w:t>
      </w:r>
      <w:ins w:id="62" w:author="Carol Nichols" w:date="2022-08-26T13:01:00Z">
        <w:r w:rsidR="00D70245" w:rsidRPr="00D70245">
          <w:rPr>
            <w:rStyle w:val="LiteralGray"/>
            <w:rPrChange w:id="63" w:author="Carol Nichols" w:date="2022-08-26T13:02:00Z">
              <w:rPr>
                <w:lang w:eastAsia="en-GB"/>
              </w:rPr>
            </w:rPrChange>
          </w:rPr>
          <w:t>i</w:t>
        </w:r>
      </w:ins>
      <w:r w:rsidRPr="00D70245">
        <w:rPr>
          <w:rStyle w:val="LiteralGray"/>
          <w:rPrChange w:id="64" w:author="Carol Nichols" w:date="2022-08-26T13:02:00Z">
            <w:rPr>
              <w:lang w:eastAsia="en-GB"/>
            </w:rPr>
          </w:rPrChange>
        </w:rPr>
        <w:t>} from the spawned thread!"</w:t>
      </w:r>
      <w:del w:id="65" w:author="Carol Nichols" w:date="2022-08-26T13:01:00Z">
        <w:r w:rsidRPr="00D70245" w:rsidDel="00D70245">
          <w:rPr>
            <w:rStyle w:val="LiteralGray"/>
            <w:rPrChange w:id="66" w:author="Carol Nichols" w:date="2022-08-26T13:02:00Z">
              <w:rPr>
                <w:lang w:eastAsia="en-GB"/>
              </w:rPr>
            </w:rPrChange>
          </w:rPr>
          <w:delText>, i</w:delText>
        </w:r>
      </w:del>
      <w:r w:rsidRPr="00D70245">
        <w:rPr>
          <w:rStyle w:val="LiteralGray"/>
          <w:rPrChange w:id="67" w:author="Carol Nichols" w:date="2022-08-26T13:02:00Z">
            <w:rPr>
              <w:lang w:eastAsia="en-GB"/>
            </w:rPr>
          </w:rPrChange>
        </w:rPr>
        <w:t>);</w:t>
      </w:r>
    </w:p>
    <w:p w14:paraId="5BD66D25" w14:textId="77777777" w:rsidR="00350179" w:rsidRPr="00D70245" w:rsidRDefault="00350179" w:rsidP="007C7C63">
      <w:pPr>
        <w:pStyle w:val="Code"/>
        <w:rPr>
          <w:rStyle w:val="LiteralGray"/>
          <w:rPrChange w:id="68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69" w:author="Carol Nichols" w:date="2022-08-26T13:02:00Z">
            <w:rPr>
              <w:lang w:eastAsia="en-GB"/>
            </w:rPr>
          </w:rPrChange>
        </w:rPr>
        <w:t xml:space="preserve">            thread::sleep(Duration::from_millis(1));</w:t>
      </w:r>
    </w:p>
    <w:p w14:paraId="4C261CA0" w14:textId="77777777" w:rsidR="00350179" w:rsidRPr="00D70245" w:rsidRDefault="00350179" w:rsidP="007C7C63">
      <w:pPr>
        <w:pStyle w:val="Code"/>
        <w:rPr>
          <w:rStyle w:val="LiteralGray"/>
          <w:rPrChange w:id="70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71" w:author="Carol Nichols" w:date="2022-08-26T13:02:00Z">
            <w:rPr>
              <w:lang w:eastAsia="en-GB"/>
            </w:rPr>
          </w:rPrChange>
        </w:rPr>
        <w:t xml:space="preserve">        }</w:t>
      </w:r>
    </w:p>
    <w:p w14:paraId="6D250D73" w14:textId="77777777" w:rsidR="00350179" w:rsidRPr="00D70245" w:rsidRDefault="00350179" w:rsidP="007C7C63">
      <w:pPr>
        <w:pStyle w:val="Code"/>
        <w:rPr>
          <w:rStyle w:val="LiteralGray"/>
          <w:rPrChange w:id="72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73" w:author="Carol Nichols" w:date="2022-08-26T13:02:00Z">
            <w:rPr>
              <w:lang w:eastAsia="en-GB"/>
            </w:rPr>
          </w:rPrChange>
        </w:rPr>
        <w:t xml:space="preserve">    });</w:t>
      </w:r>
    </w:p>
    <w:p w14:paraId="4181E120" w14:textId="77777777" w:rsidR="00350179" w:rsidRPr="00D70245" w:rsidRDefault="00350179" w:rsidP="007C7C63">
      <w:pPr>
        <w:pStyle w:val="Code"/>
        <w:rPr>
          <w:rStyle w:val="LiteralGray"/>
          <w:rPrChange w:id="74" w:author="Carol Nichols" w:date="2022-08-26T13:02:00Z">
            <w:rPr>
              <w:lang w:eastAsia="en-GB"/>
            </w:rPr>
          </w:rPrChange>
        </w:rPr>
      </w:pPr>
    </w:p>
    <w:p w14:paraId="2EA65547" w14:textId="77777777" w:rsidR="00350179" w:rsidRPr="00D70245" w:rsidRDefault="00350179" w:rsidP="007C7C63">
      <w:pPr>
        <w:pStyle w:val="Code"/>
        <w:rPr>
          <w:rStyle w:val="LiteralGray"/>
          <w:rPrChange w:id="75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76" w:author="Carol Nichols" w:date="2022-08-26T13:02:00Z">
            <w:rPr>
              <w:lang w:eastAsia="en-GB"/>
            </w:rPr>
          </w:rPrChange>
        </w:rPr>
        <w:t xml:space="preserve">    for i in 1..5 {</w:t>
      </w:r>
    </w:p>
    <w:p w14:paraId="3E2257AA" w14:textId="35FC0F1E" w:rsidR="00350179" w:rsidRPr="00D70245" w:rsidRDefault="00350179" w:rsidP="007C7C63">
      <w:pPr>
        <w:pStyle w:val="Code"/>
        <w:rPr>
          <w:rStyle w:val="LiteralGray"/>
          <w:rPrChange w:id="77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78" w:author="Carol Nichols" w:date="2022-08-26T13:02:00Z">
            <w:rPr>
              <w:lang w:eastAsia="en-GB"/>
            </w:rPr>
          </w:rPrChange>
        </w:rPr>
        <w:t xml:space="preserve">        println!("hi number {</w:t>
      </w:r>
      <w:ins w:id="79" w:author="Carol Nichols" w:date="2022-08-26T13:01:00Z">
        <w:r w:rsidR="00D70245" w:rsidRPr="00D70245">
          <w:rPr>
            <w:rStyle w:val="LiteralGray"/>
            <w:rPrChange w:id="80" w:author="Carol Nichols" w:date="2022-08-26T13:02:00Z">
              <w:rPr>
                <w:lang w:eastAsia="en-GB"/>
              </w:rPr>
            </w:rPrChange>
          </w:rPr>
          <w:t>i</w:t>
        </w:r>
      </w:ins>
      <w:r w:rsidRPr="00D70245">
        <w:rPr>
          <w:rStyle w:val="LiteralGray"/>
          <w:rPrChange w:id="81" w:author="Carol Nichols" w:date="2022-08-26T13:02:00Z">
            <w:rPr>
              <w:lang w:eastAsia="en-GB"/>
            </w:rPr>
          </w:rPrChange>
        </w:rPr>
        <w:t>} from the main thread!"</w:t>
      </w:r>
      <w:del w:id="82" w:author="Carol Nichols" w:date="2022-08-26T13:01:00Z">
        <w:r w:rsidRPr="00D70245" w:rsidDel="00D70245">
          <w:rPr>
            <w:rStyle w:val="LiteralGray"/>
            <w:rPrChange w:id="83" w:author="Carol Nichols" w:date="2022-08-26T13:02:00Z">
              <w:rPr>
                <w:lang w:eastAsia="en-GB"/>
              </w:rPr>
            </w:rPrChange>
          </w:rPr>
          <w:delText>, i</w:delText>
        </w:r>
      </w:del>
      <w:r w:rsidRPr="00D70245">
        <w:rPr>
          <w:rStyle w:val="LiteralGray"/>
          <w:rPrChange w:id="84" w:author="Carol Nichols" w:date="2022-08-26T13:02:00Z">
            <w:rPr>
              <w:lang w:eastAsia="en-GB"/>
            </w:rPr>
          </w:rPrChange>
        </w:rPr>
        <w:t>);</w:t>
      </w:r>
    </w:p>
    <w:p w14:paraId="4689EA8D" w14:textId="77777777" w:rsidR="00350179" w:rsidRPr="00D70245" w:rsidRDefault="00350179" w:rsidP="007C7C63">
      <w:pPr>
        <w:pStyle w:val="Code"/>
        <w:rPr>
          <w:rStyle w:val="LiteralGray"/>
          <w:rPrChange w:id="85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86" w:author="Carol Nichols" w:date="2022-08-26T13:02:00Z">
            <w:rPr>
              <w:lang w:eastAsia="en-GB"/>
            </w:rPr>
          </w:rPrChange>
        </w:rPr>
        <w:t xml:space="preserve">        thread::sleep(Duration::from_millis(1));</w:t>
      </w:r>
    </w:p>
    <w:p w14:paraId="33F7FC3D" w14:textId="77777777" w:rsidR="00350179" w:rsidRPr="00D70245" w:rsidRDefault="00350179" w:rsidP="007C7C63">
      <w:pPr>
        <w:pStyle w:val="Code"/>
        <w:rPr>
          <w:rStyle w:val="LiteralGray"/>
          <w:rPrChange w:id="87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88" w:author="Carol Nichols" w:date="2022-08-26T13:02:00Z">
            <w:rPr>
              <w:lang w:eastAsia="en-GB"/>
            </w:rPr>
          </w:rPrChange>
        </w:rPr>
        <w:t xml:space="preserve">    }</w:t>
      </w:r>
    </w:p>
    <w:p w14:paraId="4B9481E8" w14:textId="77777777" w:rsidR="00350179" w:rsidRPr="00350179" w:rsidRDefault="00350179" w:rsidP="007C7C63">
      <w:pPr>
        <w:pStyle w:val="Code"/>
        <w:rPr>
          <w:lang w:eastAsia="en-GB"/>
        </w:rPr>
      </w:pPr>
    </w:p>
    <w:p w14:paraId="1B4881A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handle.join().unwrap();</w:t>
      </w:r>
    </w:p>
    <w:p w14:paraId="47A23AA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35B217B4" w14:textId="18464803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Saving a </w:t>
      </w:r>
      <w:r w:rsidRPr="00361B6C">
        <w:rPr>
          <w:rStyle w:val="Literal"/>
        </w:rPr>
        <w:t>JoinHandle</w:t>
      </w:r>
      <w:ins w:id="89" w:author="Carol Nichols" w:date="2022-08-26T15:59:00Z">
        <w:r w:rsidR="00B05D0E">
          <w:rPr>
            <w:rStyle w:val="Literal"/>
          </w:rPr>
          <w:t>&lt;T&gt;</w:t>
        </w:r>
      </w:ins>
      <w:r w:rsidRPr="00361B6C">
        <w:t xml:space="preserve"> from </w:t>
      </w:r>
      <w:r w:rsidRPr="00361B6C">
        <w:rPr>
          <w:rStyle w:val="Literal"/>
        </w:rPr>
        <w:t>thread::spawn</w:t>
      </w:r>
      <w:r w:rsidRPr="00350179">
        <w:rPr>
          <w:lang w:eastAsia="en-GB"/>
        </w:rPr>
        <w:t xml:space="preserve"> to guarantee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is run to completion</w:t>
      </w:r>
    </w:p>
    <w:p w14:paraId="0C441CDA" w14:textId="1B05E1DA" w:rsidR="00350179" w:rsidRPr="00350179" w:rsidRDefault="00CF3A5A" w:rsidP="00361B6C">
      <w:pPr>
        <w:pStyle w:val="Body"/>
        <w:rPr>
          <w:lang w:eastAsia="en-GB"/>
        </w:rPr>
      </w:pPr>
      <w:ins w:id="90" w:author="Carol Nichols" w:date="2022-08-26T15:56:00Z">
        <w:r>
          <w:fldChar w:fldCharType="begin"/>
        </w:r>
        <w:r>
          <w:instrText xml:space="preserve"> XE "</w:instrText>
        </w:r>
      </w:ins>
      <w:ins w:id="91" w:author="Carol Nichols" w:date="2022-08-26T15:57:00Z">
        <w:r>
          <w:instrText>blocking</w:instrText>
        </w:r>
      </w:ins>
      <w:ins w:id="92" w:author="Carol Nichols" w:date="2022-08-26T15:56:00Z">
        <w:r>
          <w:instrText xml:space="preserve"> startRange" </w:instrText>
        </w:r>
        <w:r>
          <w:fldChar w:fldCharType="end"/>
        </w:r>
      </w:ins>
      <w:r w:rsidR="00350179" w:rsidRPr="00350179">
        <w:rPr>
          <w:lang w:eastAsia="en-GB"/>
        </w:rPr>
        <w:t xml:space="preserve">Calling </w:t>
      </w:r>
      <w:r w:rsidR="00350179" w:rsidRPr="00361B6C">
        <w:rPr>
          <w:rStyle w:val="Literal"/>
        </w:rPr>
        <w:t>join</w:t>
      </w:r>
      <w:r w:rsidR="00350179" w:rsidRPr="00361B6C">
        <w:t xml:space="preserve"> on the handle blocks the thread currently running until the</w:t>
      </w:r>
      <w:r w:rsidR="00361B6C" w:rsidRPr="00361B6C">
        <w:t xml:space="preserve"> </w:t>
      </w:r>
      <w:r w:rsidR="00350179" w:rsidRPr="00361B6C">
        <w:t xml:space="preserve">thread represented by the handle terminates. </w:t>
      </w:r>
      <w:r w:rsidR="00350179" w:rsidRPr="007C7C63">
        <w:rPr>
          <w:rStyle w:val="Italic"/>
        </w:rPr>
        <w:t>Blocking</w:t>
      </w:r>
      <w:r w:rsidR="00350179" w:rsidRPr="00361B6C">
        <w:t xml:space="preserve"> a thread means that</w:t>
      </w:r>
      <w:r w:rsidR="00361B6C" w:rsidRPr="00361B6C">
        <w:t xml:space="preserve"> </w:t>
      </w:r>
      <w:r w:rsidR="00350179" w:rsidRPr="00361B6C">
        <w:t>thread is prevented from performing work or exiting. Because we’ve put the call</w:t>
      </w:r>
      <w:r w:rsidR="00361B6C" w:rsidRPr="00361B6C">
        <w:t xml:space="preserve"> </w:t>
      </w:r>
      <w:r w:rsidR="00350179" w:rsidRPr="00361B6C">
        <w:t xml:space="preserve">to </w:t>
      </w:r>
      <w:r w:rsidR="00350179" w:rsidRPr="00361B6C">
        <w:rPr>
          <w:rStyle w:val="Literal"/>
        </w:rPr>
        <w:t>join</w:t>
      </w:r>
      <w:r w:rsidR="00350179" w:rsidRPr="00361B6C">
        <w:t xml:space="preserve"> after the main thread’s </w:t>
      </w:r>
      <w:r w:rsidR="00350179" w:rsidRPr="00361B6C">
        <w:rPr>
          <w:rStyle w:val="Literal"/>
        </w:rPr>
        <w:t>for</w:t>
      </w:r>
      <w:r w:rsidR="00350179" w:rsidRPr="00350179">
        <w:rPr>
          <w:lang w:eastAsia="en-GB"/>
        </w:rPr>
        <w:t xml:space="preserve"> loop, running Listing 16-2 should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produce output similar to this:</w:t>
      </w:r>
    </w:p>
    <w:p w14:paraId="2C137D1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main thread!</w:t>
      </w:r>
    </w:p>
    <w:p w14:paraId="02B3719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main thread!</w:t>
      </w:r>
    </w:p>
    <w:p w14:paraId="39188BB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spawned thread!</w:t>
      </w:r>
    </w:p>
    <w:p w14:paraId="7DB49C42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main thread!</w:t>
      </w:r>
    </w:p>
    <w:p w14:paraId="14DB8A5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spawned thread!</w:t>
      </w:r>
    </w:p>
    <w:p w14:paraId="4556D08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main thread!</w:t>
      </w:r>
    </w:p>
    <w:p w14:paraId="2E8B536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spawned thread!</w:t>
      </w:r>
    </w:p>
    <w:p w14:paraId="320AF69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spawned thread!</w:t>
      </w:r>
    </w:p>
    <w:p w14:paraId="69A237A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5 from the spawned thread!</w:t>
      </w:r>
    </w:p>
    <w:p w14:paraId="0F3EAC4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6 from the spawned thread!</w:t>
      </w:r>
    </w:p>
    <w:p w14:paraId="7263339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7 from the spawned thread!</w:t>
      </w:r>
    </w:p>
    <w:p w14:paraId="62BF435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8 from the spawned thread!</w:t>
      </w:r>
    </w:p>
    <w:p w14:paraId="5E86EA1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9 from the spawned thread!</w:t>
      </w:r>
    </w:p>
    <w:p w14:paraId="78D083B8" w14:textId="6E9E7988" w:rsidR="00350179" w:rsidRPr="00350179" w:rsidRDefault="00350179" w:rsidP="00361B6C">
      <w:pPr>
        <w:pStyle w:val="Body"/>
        <w:rPr>
          <w:lang w:eastAsia="en-GB"/>
        </w:rPr>
      </w:pPr>
      <w:r w:rsidRPr="00361B6C">
        <w:t>The two threads continue alternating, but the main thread waits because of the</w:t>
      </w:r>
      <w:r w:rsidR="00361B6C" w:rsidRPr="00361B6C">
        <w:t xml:space="preserve"> </w:t>
      </w:r>
      <w:r w:rsidRPr="00361B6C">
        <w:t xml:space="preserve">call to </w:t>
      </w:r>
      <w:r w:rsidRPr="00361B6C">
        <w:rPr>
          <w:rStyle w:val="Literal"/>
        </w:rPr>
        <w:t>handle.join()</w:t>
      </w:r>
      <w:r w:rsidRPr="00350179">
        <w:rPr>
          <w:lang w:eastAsia="en-GB"/>
        </w:rPr>
        <w:t xml:space="preserve"> and does not end until the spawned thread is finished.</w:t>
      </w:r>
      <w:ins w:id="93" w:author="Carol Nichols" w:date="2022-08-26T15:57:00Z">
        <w:r w:rsidR="00CF3A5A">
          <w:fldChar w:fldCharType="begin"/>
        </w:r>
        <w:r w:rsidR="00CF3A5A">
          <w:instrText xml:space="preserve"> XE "blocking endRange" </w:instrText>
        </w:r>
        <w:r w:rsidR="00CF3A5A">
          <w:fldChar w:fldCharType="end"/>
        </w:r>
      </w:ins>
    </w:p>
    <w:p w14:paraId="725A2F97" w14:textId="70D8CEC1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But let’s see what happens when we instead move </w:t>
      </w:r>
      <w:r w:rsidRPr="00361B6C">
        <w:rPr>
          <w:rStyle w:val="Literal"/>
        </w:rPr>
        <w:t>handle.join()</w:t>
      </w:r>
      <w:r w:rsidRPr="00361B6C">
        <w:t xml:space="preserve"> before the</w:t>
      </w:r>
      <w:r w:rsidR="00361B6C" w:rsidRPr="00361B6C">
        <w:t xml:space="preserve"> </w:t>
      </w:r>
      <w:r w:rsidRPr="00361B6C">
        <w:rPr>
          <w:rStyle w:val="Literal"/>
        </w:rPr>
        <w:t>for</w:t>
      </w:r>
      <w:r w:rsidRPr="00361B6C">
        <w:t xml:space="preserve"> loop in </w:t>
      </w:r>
      <w:r w:rsidRPr="00361B6C">
        <w:rPr>
          <w:rStyle w:val="Literal"/>
        </w:rPr>
        <w:t>main</w:t>
      </w:r>
      <w:r w:rsidRPr="00350179">
        <w:rPr>
          <w:lang w:eastAsia="en-GB"/>
        </w:rPr>
        <w:t>, like this:</w:t>
      </w:r>
    </w:p>
    <w:p w14:paraId="08E0968A" w14:textId="694E25A6" w:rsidR="00350179" w:rsidRPr="00350179" w:rsidRDefault="002C53B8" w:rsidP="002C53B8">
      <w:pPr>
        <w:pStyle w:val="CodeLabel"/>
        <w:rPr>
          <w:lang w:eastAsia="en-GB"/>
        </w:rPr>
      </w:pPr>
      <w:del w:id="94" w:author="Audrey Doyle" w:date="2022-08-04T16:35:00Z">
        <w:r w:rsidDel="00B07ACD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2AFBE827" w14:textId="77777777" w:rsidR="00350179" w:rsidRPr="00D70245" w:rsidRDefault="00350179" w:rsidP="007C7C63">
      <w:pPr>
        <w:pStyle w:val="Code"/>
        <w:rPr>
          <w:rStyle w:val="LiteralGray"/>
          <w:rPrChange w:id="95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96" w:author="Carol Nichols" w:date="2022-08-26T13:02:00Z">
            <w:rPr>
              <w:lang w:eastAsia="en-GB"/>
            </w:rPr>
          </w:rPrChange>
        </w:rPr>
        <w:t>use std::thread;</w:t>
      </w:r>
    </w:p>
    <w:p w14:paraId="1D05E69A" w14:textId="77777777" w:rsidR="00350179" w:rsidRPr="00D70245" w:rsidRDefault="00350179" w:rsidP="007C7C63">
      <w:pPr>
        <w:pStyle w:val="Code"/>
        <w:rPr>
          <w:rStyle w:val="LiteralGray"/>
          <w:rPrChange w:id="97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98" w:author="Carol Nichols" w:date="2022-08-26T13:02:00Z">
            <w:rPr>
              <w:lang w:eastAsia="en-GB"/>
            </w:rPr>
          </w:rPrChange>
        </w:rPr>
        <w:t>use std::time::Duration;</w:t>
      </w:r>
    </w:p>
    <w:p w14:paraId="066C71E6" w14:textId="77777777" w:rsidR="00350179" w:rsidRPr="00D70245" w:rsidRDefault="00350179" w:rsidP="007C7C63">
      <w:pPr>
        <w:pStyle w:val="Code"/>
        <w:rPr>
          <w:rStyle w:val="LiteralGray"/>
          <w:rPrChange w:id="99" w:author="Carol Nichols" w:date="2022-08-26T13:02:00Z">
            <w:rPr>
              <w:lang w:eastAsia="en-GB"/>
            </w:rPr>
          </w:rPrChange>
        </w:rPr>
      </w:pPr>
    </w:p>
    <w:p w14:paraId="095A30C4" w14:textId="77777777" w:rsidR="00350179" w:rsidRPr="00D70245" w:rsidRDefault="00350179" w:rsidP="007C7C63">
      <w:pPr>
        <w:pStyle w:val="Code"/>
        <w:rPr>
          <w:rStyle w:val="LiteralGray"/>
          <w:rPrChange w:id="100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01" w:author="Carol Nichols" w:date="2022-08-26T13:02:00Z">
            <w:rPr>
              <w:lang w:eastAsia="en-GB"/>
            </w:rPr>
          </w:rPrChange>
        </w:rPr>
        <w:t>fn main() {</w:t>
      </w:r>
    </w:p>
    <w:p w14:paraId="640D891F" w14:textId="77777777" w:rsidR="00350179" w:rsidRPr="00D70245" w:rsidRDefault="00350179" w:rsidP="007C7C63">
      <w:pPr>
        <w:pStyle w:val="Code"/>
        <w:rPr>
          <w:rStyle w:val="LiteralGray"/>
          <w:rPrChange w:id="102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03" w:author="Carol Nichols" w:date="2022-08-26T13:02:00Z">
            <w:rPr>
              <w:lang w:eastAsia="en-GB"/>
            </w:rPr>
          </w:rPrChange>
        </w:rPr>
        <w:lastRenderedPageBreak/>
        <w:t xml:space="preserve">    let handle = thread::spawn(|| {</w:t>
      </w:r>
    </w:p>
    <w:p w14:paraId="765253C2" w14:textId="77777777" w:rsidR="00350179" w:rsidRPr="00D70245" w:rsidRDefault="00350179" w:rsidP="007C7C63">
      <w:pPr>
        <w:pStyle w:val="Code"/>
        <w:rPr>
          <w:rStyle w:val="LiteralGray"/>
          <w:rPrChange w:id="104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05" w:author="Carol Nichols" w:date="2022-08-26T13:02:00Z">
            <w:rPr>
              <w:lang w:eastAsia="en-GB"/>
            </w:rPr>
          </w:rPrChange>
        </w:rPr>
        <w:t xml:space="preserve">        for i in 1..10 {</w:t>
      </w:r>
    </w:p>
    <w:p w14:paraId="4F643016" w14:textId="2FEB4F0E" w:rsidR="00350179" w:rsidRPr="00D70245" w:rsidRDefault="00350179" w:rsidP="007C7C63">
      <w:pPr>
        <w:pStyle w:val="Code"/>
        <w:rPr>
          <w:rStyle w:val="LiteralGray"/>
          <w:rPrChange w:id="106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07" w:author="Carol Nichols" w:date="2022-08-26T13:02:00Z">
            <w:rPr>
              <w:lang w:eastAsia="en-GB"/>
            </w:rPr>
          </w:rPrChange>
        </w:rPr>
        <w:t xml:space="preserve">            println!("hi number {</w:t>
      </w:r>
      <w:ins w:id="108" w:author="Carol Nichols" w:date="2022-08-26T13:02:00Z">
        <w:r w:rsidR="00D70245" w:rsidRPr="00D70245">
          <w:rPr>
            <w:rStyle w:val="LiteralGray"/>
            <w:rPrChange w:id="109" w:author="Carol Nichols" w:date="2022-08-26T13:02:00Z">
              <w:rPr>
                <w:lang w:eastAsia="en-GB"/>
              </w:rPr>
            </w:rPrChange>
          </w:rPr>
          <w:t>i</w:t>
        </w:r>
      </w:ins>
      <w:r w:rsidRPr="00D70245">
        <w:rPr>
          <w:rStyle w:val="LiteralGray"/>
          <w:rPrChange w:id="110" w:author="Carol Nichols" w:date="2022-08-26T13:02:00Z">
            <w:rPr>
              <w:lang w:eastAsia="en-GB"/>
            </w:rPr>
          </w:rPrChange>
        </w:rPr>
        <w:t>} from the spawned thread!"</w:t>
      </w:r>
      <w:del w:id="111" w:author="Carol Nichols" w:date="2022-08-26T13:02:00Z">
        <w:r w:rsidRPr="00D70245" w:rsidDel="00D70245">
          <w:rPr>
            <w:rStyle w:val="LiteralGray"/>
            <w:rPrChange w:id="112" w:author="Carol Nichols" w:date="2022-08-26T13:02:00Z">
              <w:rPr>
                <w:lang w:eastAsia="en-GB"/>
              </w:rPr>
            </w:rPrChange>
          </w:rPr>
          <w:delText>, i</w:delText>
        </w:r>
      </w:del>
      <w:r w:rsidRPr="00D70245">
        <w:rPr>
          <w:rStyle w:val="LiteralGray"/>
          <w:rPrChange w:id="113" w:author="Carol Nichols" w:date="2022-08-26T13:02:00Z">
            <w:rPr>
              <w:lang w:eastAsia="en-GB"/>
            </w:rPr>
          </w:rPrChange>
        </w:rPr>
        <w:t>);</w:t>
      </w:r>
    </w:p>
    <w:p w14:paraId="5195AA83" w14:textId="77777777" w:rsidR="00350179" w:rsidRPr="00D70245" w:rsidRDefault="00350179" w:rsidP="007C7C63">
      <w:pPr>
        <w:pStyle w:val="Code"/>
        <w:rPr>
          <w:rStyle w:val="LiteralGray"/>
          <w:rPrChange w:id="114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15" w:author="Carol Nichols" w:date="2022-08-26T13:02:00Z">
            <w:rPr>
              <w:lang w:eastAsia="en-GB"/>
            </w:rPr>
          </w:rPrChange>
        </w:rPr>
        <w:t xml:space="preserve">            thread::sleep(Duration::from_millis(1));</w:t>
      </w:r>
    </w:p>
    <w:p w14:paraId="75BB3A5B" w14:textId="77777777" w:rsidR="00350179" w:rsidRPr="00D70245" w:rsidRDefault="00350179" w:rsidP="007C7C63">
      <w:pPr>
        <w:pStyle w:val="Code"/>
        <w:rPr>
          <w:rStyle w:val="LiteralGray"/>
          <w:rPrChange w:id="116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17" w:author="Carol Nichols" w:date="2022-08-26T13:02:00Z">
            <w:rPr>
              <w:lang w:eastAsia="en-GB"/>
            </w:rPr>
          </w:rPrChange>
        </w:rPr>
        <w:t xml:space="preserve">        }</w:t>
      </w:r>
    </w:p>
    <w:p w14:paraId="2ABA9BF0" w14:textId="77777777" w:rsidR="00350179" w:rsidRPr="00D70245" w:rsidRDefault="00350179" w:rsidP="007C7C63">
      <w:pPr>
        <w:pStyle w:val="Code"/>
        <w:rPr>
          <w:rStyle w:val="LiteralGray"/>
          <w:rPrChange w:id="118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19" w:author="Carol Nichols" w:date="2022-08-26T13:02:00Z">
            <w:rPr>
              <w:lang w:eastAsia="en-GB"/>
            </w:rPr>
          </w:rPrChange>
        </w:rPr>
        <w:t xml:space="preserve">    });</w:t>
      </w:r>
    </w:p>
    <w:p w14:paraId="53FD08CC" w14:textId="77777777" w:rsidR="00350179" w:rsidRPr="00350179" w:rsidRDefault="00350179" w:rsidP="007C7C63">
      <w:pPr>
        <w:pStyle w:val="Code"/>
        <w:rPr>
          <w:lang w:eastAsia="en-GB"/>
        </w:rPr>
      </w:pPr>
    </w:p>
    <w:p w14:paraId="2D47664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handle.join().unwrap();</w:t>
      </w:r>
    </w:p>
    <w:p w14:paraId="272CA344" w14:textId="77777777" w:rsidR="00350179" w:rsidRPr="00350179" w:rsidRDefault="00350179" w:rsidP="007C7C63">
      <w:pPr>
        <w:pStyle w:val="Code"/>
        <w:rPr>
          <w:lang w:eastAsia="en-GB"/>
        </w:rPr>
      </w:pPr>
    </w:p>
    <w:p w14:paraId="768034E0" w14:textId="77777777" w:rsidR="00350179" w:rsidRPr="00D70245" w:rsidRDefault="00350179" w:rsidP="007C7C63">
      <w:pPr>
        <w:pStyle w:val="Code"/>
        <w:rPr>
          <w:rStyle w:val="LiteralGray"/>
          <w:rPrChange w:id="120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21" w:author="Carol Nichols" w:date="2022-08-26T13:02:00Z">
            <w:rPr>
              <w:lang w:eastAsia="en-GB"/>
            </w:rPr>
          </w:rPrChange>
        </w:rPr>
        <w:t xml:space="preserve">    for i in 1..5 {</w:t>
      </w:r>
    </w:p>
    <w:p w14:paraId="2F797906" w14:textId="76975C6A" w:rsidR="00350179" w:rsidRPr="00D70245" w:rsidRDefault="00350179" w:rsidP="007C7C63">
      <w:pPr>
        <w:pStyle w:val="Code"/>
        <w:rPr>
          <w:rStyle w:val="LiteralGray"/>
          <w:rPrChange w:id="122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23" w:author="Carol Nichols" w:date="2022-08-26T13:02:00Z">
            <w:rPr>
              <w:lang w:eastAsia="en-GB"/>
            </w:rPr>
          </w:rPrChange>
        </w:rPr>
        <w:t xml:space="preserve">        println!("hi number {</w:t>
      </w:r>
      <w:ins w:id="124" w:author="Carol Nichols" w:date="2022-08-26T13:02:00Z">
        <w:r w:rsidR="00D70245" w:rsidRPr="00D70245">
          <w:rPr>
            <w:rStyle w:val="LiteralGray"/>
            <w:rPrChange w:id="125" w:author="Carol Nichols" w:date="2022-08-26T13:02:00Z">
              <w:rPr>
                <w:lang w:eastAsia="en-GB"/>
              </w:rPr>
            </w:rPrChange>
          </w:rPr>
          <w:t>i</w:t>
        </w:r>
      </w:ins>
      <w:r w:rsidRPr="00D70245">
        <w:rPr>
          <w:rStyle w:val="LiteralGray"/>
          <w:rPrChange w:id="126" w:author="Carol Nichols" w:date="2022-08-26T13:02:00Z">
            <w:rPr>
              <w:lang w:eastAsia="en-GB"/>
            </w:rPr>
          </w:rPrChange>
        </w:rPr>
        <w:t>} from the main thread!"</w:t>
      </w:r>
      <w:del w:id="127" w:author="Carol Nichols" w:date="2022-08-26T13:02:00Z">
        <w:r w:rsidRPr="00D70245" w:rsidDel="00D70245">
          <w:rPr>
            <w:rStyle w:val="LiteralGray"/>
            <w:rPrChange w:id="128" w:author="Carol Nichols" w:date="2022-08-26T13:02:00Z">
              <w:rPr>
                <w:lang w:eastAsia="en-GB"/>
              </w:rPr>
            </w:rPrChange>
          </w:rPr>
          <w:delText>, i</w:delText>
        </w:r>
      </w:del>
      <w:r w:rsidRPr="00D70245">
        <w:rPr>
          <w:rStyle w:val="LiteralGray"/>
          <w:rPrChange w:id="129" w:author="Carol Nichols" w:date="2022-08-26T13:02:00Z">
            <w:rPr>
              <w:lang w:eastAsia="en-GB"/>
            </w:rPr>
          </w:rPrChange>
        </w:rPr>
        <w:t>);</w:t>
      </w:r>
    </w:p>
    <w:p w14:paraId="6224BA90" w14:textId="77777777" w:rsidR="00350179" w:rsidRPr="00D70245" w:rsidRDefault="00350179" w:rsidP="007C7C63">
      <w:pPr>
        <w:pStyle w:val="Code"/>
        <w:rPr>
          <w:rStyle w:val="LiteralGray"/>
          <w:rPrChange w:id="130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31" w:author="Carol Nichols" w:date="2022-08-26T13:02:00Z">
            <w:rPr>
              <w:lang w:eastAsia="en-GB"/>
            </w:rPr>
          </w:rPrChange>
        </w:rPr>
        <w:t xml:space="preserve">        thread::sleep(Duration::from_millis(1));</w:t>
      </w:r>
    </w:p>
    <w:p w14:paraId="361608EB" w14:textId="77777777" w:rsidR="00350179" w:rsidRPr="00D70245" w:rsidRDefault="00350179" w:rsidP="007C7C63">
      <w:pPr>
        <w:pStyle w:val="Code"/>
        <w:rPr>
          <w:rStyle w:val="LiteralGray"/>
          <w:rPrChange w:id="132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33" w:author="Carol Nichols" w:date="2022-08-26T13:02:00Z">
            <w:rPr>
              <w:lang w:eastAsia="en-GB"/>
            </w:rPr>
          </w:rPrChange>
        </w:rPr>
        <w:t xml:space="preserve">    }</w:t>
      </w:r>
    </w:p>
    <w:p w14:paraId="0660FAB6" w14:textId="77777777" w:rsidR="00350179" w:rsidRPr="00D70245" w:rsidRDefault="00350179" w:rsidP="007C7C63">
      <w:pPr>
        <w:pStyle w:val="Code"/>
        <w:rPr>
          <w:rStyle w:val="LiteralGray"/>
          <w:rPrChange w:id="134" w:author="Carol Nichols" w:date="2022-08-26T13:02:00Z">
            <w:rPr>
              <w:lang w:eastAsia="en-GB"/>
            </w:rPr>
          </w:rPrChange>
        </w:rPr>
      </w:pPr>
      <w:r w:rsidRPr="00D70245">
        <w:rPr>
          <w:rStyle w:val="LiteralGray"/>
          <w:rPrChange w:id="135" w:author="Carol Nichols" w:date="2022-08-26T13:02:00Z">
            <w:rPr>
              <w:lang w:eastAsia="en-GB"/>
            </w:rPr>
          </w:rPrChange>
        </w:rPr>
        <w:t>}</w:t>
      </w:r>
    </w:p>
    <w:p w14:paraId="517EDBB4" w14:textId="0DD998B1" w:rsidR="00350179" w:rsidRPr="00350179" w:rsidRDefault="00350179" w:rsidP="00361B6C">
      <w:pPr>
        <w:pStyle w:val="Body"/>
        <w:rPr>
          <w:lang w:eastAsia="en-GB"/>
        </w:rPr>
      </w:pPr>
      <w:r w:rsidRPr="00361B6C">
        <w:t>The main thread will wait for the spawned thread to finish and then run its</w:t>
      </w:r>
      <w:r w:rsidR="00361B6C" w:rsidRPr="00361B6C">
        <w:t xml:space="preserve"> </w:t>
      </w:r>
      <w:r w:rsidRPr="00361B6C">
        <w:rPr>
          <w:rStyle w:val="Literal"/>
        </w:rPr>
        <w:t>for</w:t>
      </w:r>
      <w:r w:rsidRPr="00350179">
        <w:rPr>
          <w:lang w:eastAsia="en-GB"/>
        </w:rPr>
        <w:t xml:space="preserve"> loop, so the output won’t be interleaved anymore, as shown here:</w:t>
      </w:r>
    </w:p>
    <w:p w14:paraId="0ABF5C1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spawned thread!</w:t>
      </w:r>
    </w:p>
    <w:p w14:paraId="6A3C8DB5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spawned thread!</w:t>
      </w:r>
    </w:p>
    <w:p w14:paraId="3015512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spawned thread!</w:t>
      </w:r>
    </w:p>
    <w:p w14:paraId="3CD78E2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spawned thread!</w:t>
      </w:r>
    </w:p>
    <w:p w14:paraId="3474419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5 from the spawned thread!</w:t>
      </w:r>
    </w:p>
    <w:p w14:paraId="6B05CB4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6 from the spawned thread!</w:t>
      </w:r>
    </w:p>
    <w:p w14:paraId="5855035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7 from the spawned thread!</w:t>
      </w:r>
    </w:p>
    <w:p w14:paraId="506E0DA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8 from the spawned thread!</w:t>
      </w:r>
    </w:p>
    <w:p w14:paraId="290D97F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9 from the spawned thread!</w:t>
      </w:r>
    </w:p>
    <w:p w14:paraId="098C3E65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1 from the main thread!</w:t>
      </w:r>
    </w:p>
    <w:p w14:paraId="644263B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2 from the main thread!</w:t>
      </w:r>
    </w:p>
    <w:p w14:paraId="61F9023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3 from the main thread!</w:t>
      </w:r>
    </w:p>
    <w:p w14:paraId="28D7709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hi number 4 from the main thread!</w:t>
      </w:r>
    </w:p>
    <w:p w14:paraId="6C0744EB" w14:textId="03E5CC34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Small details, such as where </w:t>
      </w:r>
      <w:r w:rsidRPr="00361B6C">
        <w:rPr>
          <w:rStyle w:val="Literal"/>
        </w:rPr>
        <w:t>join</w:t>
      </w:r>
      <w:r w:rsidRPr="00350179">
        <w:rPr>
          <w:lang w:eastAsia="en-GB"/>
        </w:rPr>
        <w:t xml:space="preserve"> is called, can affect whether or not your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threads run at the same time.</w:t>
      </w:r>
      <w:ins w:id="136" w:author="Carol Nichols" w:date="2022-08-26T15:59:00Z">
        <w:r w:rsidR="00C2249A">
          <w:fldChar w:fldCharType="begin"/>
        </w:r>
        <w:r w:rsidR="00C2249A">
          <w:instrText xml:space="preserve"> XE "JoinHandle&lt;T&gt; type endRange" </w:instrText>
        </w:r>
        <w:r w:rsidR="00C2249A">
          <w:fldChar w:fldCharType="end"/>
        </w:r>
      </w:ins>
      <w:ins w:id="137" w:author="Carol Nichols" w:date="2022-08-26T15:46:00Z">
        <w:r w:rsidR="004612B4">
          <w:fldChar w:fldCharType="begin"/>
        </w:r>
        <w:r w:rsidR="004612B4">
          <w:instrText xml:space="preserve"> XE "threads:joining </w:instrText>
        </w:r>
      </w:ins>
      <w:ins w:id="138" w:author="Carol Nichols" w:date="2022-08-26T15:47:00Z">
        <w:r w:rsidR="004612B4">
          <w:instrText>end</w:instrText>
        </w:r>
      </w:ins>
      <w:ins w:id="139" w:author="Carol Nichols" w:date="2022-08-26T15:46:00Z">
        <w:r w:rsidR="004612B4">
          <w:instrText xml:space="preserve">Range" </w:instrText>
        </w:r>
        <w:r w:rsidR="004612B4">
          <w:fldChar w:fldCharType="end"/>
        </w:r>
      </w:ins>
    </w:p>
    <w:bookmarkStart w:id="140" w:name="using-`move`-closures-with-threads"/>
    <w:bookmarkStart w:id="141" w:name="_Toc106713160"/>
    <w:bookmarkEnd w:id="140"/>
    <w:p w14:paraId="6DEBD312" w14:textId="451B845B" w:rsidR="00350179" w:rsidRPr="00350179" w:rsidRDefault="009C1950" w:rsidP="00361B6C">
      <w:pPr>
        <w:pStyle w:val="HeadB"/>
        <w:rPr>
          <w:lang w:eastAsia="en-GB"/>
        </w:rPr>
      </w:pPr>
      <w:ins w:id="142" w:author="Carol Nichols" w:date="2022-08-26T15:47:00Z">
        <w:r>
          <w:fldChar w:fldCharType="begin"/>
        </w:r>
        <w:r>
          <w:instrText xml:space="preserve"> XE "threads:running closures in startRange" </w:instrText>
        </w:r>
        <w:r>
          <w:fldChar w:fldCharType="end"/>
        </w:r>
      </w:ins>
      <w:ins w:id="143" w:author="Carol Nichols" w:date="2022-08-26T15:48:00Z">
        <w:r w:rsidR="00976979">
          <w:fldChar w:fldCharType="begin"/>
        </w:r>
        <w:r w:rsidR="00976979">
          <w:instrText xml:space="preserve"> XE "closures:running in threads startRange" </w:instrText>
        </w:r>
        <w:r w:rsidR="00976979">
          <w:fldChar w:fldCharType="end"/>
        </w:r>
      </w:ins>
      <w:ins w:id="144" w:author="Carol Nichols" w:date="2022-08-26T16:00:00Z">
        <w:r w:rsidR="000C0C1C">
          <w:fldChar w:fldCharType="begin"/>
        </w:r>
        <w:r w:rsidR="000C0C1C">
          <w:instrText xml:space="preserve"> XE "move keyword startRange" </w:instrText>
        </w:r>
        <w:r w:rsidR="000C0C1C">
          <w:fldChar w:fldCharType="end"/>
        </w:r>
      </w:ins>
      <w:r w:rsidR="00350179" w:rsidRPr="00361B6C">
        <w:t xml:space="preserve">Using </w:t>
      </w:r>
      <w:r w:rsidR="00350179" w:rsidRPr="007C7C63">
        <w:t>move</w:t>
      </w:r>
      <w:r w:rsidR="00350179" w:rsidRPr="00350179">
        <w:rPr>
          <w:lang w:eastAsia="en-GB"/>
        </w:rPr>
        <w:t xml:space="preserve"> Closures with Threads</w:t>
      </w:r>
      <w:bookmarkEnd w:id="141"/>
    </w:p>
    <w:p w14:paraId="0B0D425E" w14:textId="4D6B22C8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We’ll often use the </w:t>
      </w:r>
      <w:r w:rsidRPr="00361B6C">
        <w:rPr>
          <w:rStyle w:val="Literal"/>
        </w:rPr>
        <w:t>move</w:t>
      </w:r>
      <w:r w:rsidRPr="00361B6C">
        <w:t xml:space="preserve"> keyword with closures passed to </w:t>
      </w:r>
      <w:r w:rsidRPr="00361B6C">
        <w:rPr>
          <w:rStyle w:val="Literal"/>
        </w:rPr>
        <w:t>thread::spawn</w:t>
      </w:r>
      <w:r w:rsidR="00361B6C" w:rsidRPr="00361B6C">
        <w:t xml:space="preserve"> </w:t>
      </w:r>
      <w:r w:rsidRPr="00361B6C">
        <w:t>because the closure will then take ownership of the values it uses from the</w:t>
      </w:r>
      <w:r w:rsidR="00361B6C" w:rsidRPr="00361B6C">
        <w:t xml:space="preserve"> </w:t>
      </w:r>
      <w:r w:rsidRPr="00361B6C">
        <w:t>environment, thus transferring ownership of those values from one thread to</w:t>
      </w:r>
      <w:r w:rsidR="00361B6C" w:rsidRPr="00361B6C">
        <w:t xml:space="preserve"> </w:t>
      </w:r>
      <w:r w:rsidRPr="00361B6C">
        <w:t xml:space="preserve">another. In </w:t>
      </w:r>
      <w:del w:id="145" w:author="Audrey Doyle" w:date="2022-08-04T16:35:00Z">
        <w:r w:rsidRPr="00361B6C" w:rsidDel="00B07ACD">
          <w:delText xml:space="preserve">the </w:delText>
        </w:r>
      </w:del>
      <w:r w:rsidRPr="00B07ACD">
        <w:rPr>
          <w:rStyle w:val="Xref"/>
          <w:rPrChange w:id="146" w:author="Audrey Doyle" w:date="2022-08-04T16:36:00Z">
            <w:rPr/>
          </w:rPrChange>
        </w:rPr>
        <w:t>“Capturing the Environment with Closures”</w:t>
      </w:r>
      <w:r w:rsidRPr="00361B6C">
        <w:t xml:space="preserve"> </w:t>
      </w:r>
      <w:del w:id="147" w:author="Audrey Doyle" w:date="2022-08-04T16:35:00Z">
        <w:r w:rsidRPr="00361B6C" w:rsidDel="00B07ACD">
          <w:delText>section of</w:delText>
        </w:r>
      </w:del>
      <w:ins w:id="148" w:author="Audrey Doyle" w:date="2022-08-04T16:35:00Z">
        <w:r w:rsidR="00B07ACD">
          <w:t>on</w:t>
        </w:r>
      </w:ins>
      <w:r w:rsidRPr="00361B6C">
        <w:t xml:space="preserve"> </w:t>
      </w:r>
      <w:del w:id="149" w:author="Audrey Doyle" w:date="2022-08-04T16:36:00Z">
        <w:r w:rsidRPr="000E5C91" w:rsidDel="00B07ACD">
          <w:rPr>
            <w:rStyle w:val="Xref"/>
          </w:rPr>
          <w:delText>Chapter</w:delText>
        </w:r>
        <w:r w:rsidR="00361B6C" w:rsidRPr="000E5C91" w:rsidDel="00B07ACD">
          <w:rPr>
            <w:rStyle w:val="Xref"/>
          </w:rPr>
          <w:delText xml:space="preserve"> </w:delText>
        </w:r>
        <w:r w:rsidRPr="000E5C91" w:rsidDel="00B07ACD">
          <w:rPr>
            <w:rStyle w:val="Xref"/>
          </w:rPr>
          <w:delText>13</w:delText>
        </w:r>
      </w:del>
      <w:ins w:id="150" w:author="Audrey Doyle" w:date="2022-08-04T16:36:00Z">
        <w:r w:rsidR="00B07ACD">
          <w:rPr>
            <w:rStyle w:val="Xref"/>
          </w:rPr>
          <w:t>page XX</w:t>
        </w:r>
      </w:ins>
      <w:r w:rsidRPr="00361B6C">
        <w:t xml:space="preserve">, we discussed </w:t>
      </w:r>
      <w:r w:rsidRPr="00361B6C">
        <w:rPr>
          <w:rStyle w:val="Literal"/>
        </w:rPr>
        <w:t>move</w:t>
      </w:r>
      <w:r w:rsidRPr="00361B6C">
        <w:t xml:space="preserve"> in the context of closures. Now</w:t>
      </w:r>
      <w:del w:id="151" w:author="Audrey Doyle" w:date="2022-08-04T16:36:00Z">
        <w:r w:rsidRPr="00361B6C" w:rsidDel="00B07ACD">
          <w:delText>,</w:delText>
        </w:r>
      </w:del>
      <w:r w:rsidRPr="00361B6C">
        <w:t xml:space="preserve"> we’ll concentrate more</w:t>
      </w:r>
      <w:r w:rsidR="00361B6C" w:rsidRPr="00361B6C">
        <w:t xml:space="preserve"> </w:t>
      </w:r>
      <w:r w:rsidRPr="00361B6C">
        <w:t xml:space="preserve">on the interaction between </w:t>
      </w:r>
      <w:r w:rsidRPr="00361B6C">
        <w:rPr>
          <w:rStyle w:val="Literal"/>
        </w:rPr>
        <w:t>move</w:t>
      </w:r>
      <w:r w:rsidRPr="00361B6C">
        <w:t xml:space="preserve"> and </w:t>
      </w:r>
      <w:r w:rsidRPr="00361B6C">
        <w:rPr>
          <w:rStyle w:val="Literal"/>
        </w:rPr>
        <w:t>thread::spawn</w:t>
      </w:r>
      <w:r w:rsidRPr="00350179">
        <w:rPr>
          <w:lang w:eastAsia="en-GB"/>
        </w:rPr>
        <w:t>.</w:t>
      </w:r>
    </w:p>
    <w:p w14:paraId="16B7C81F" w14:textId="5F537678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Notice in Listing 16-1 that the closure we pass to </w:t>
      </w:r>
      <w:r w:rsidRPr="00361B6C">
        <w:rPr>
          <w:rStyle w:val="Literal"/>
        </w:rPr>
        <w:t>thread::spawn</w:t>
      </w:r>
      <w:r w:rsidRPr="00350179">
        <w:rPr>
          <w:lang w:eastAsia="en-GB"/>
        </w:rPr>
        <w:t xml:space="preserve"> takes no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arguments: we’re not using any data from the main thread in the spawned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thread’s code. To use data from the main thread in the spawned thread,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spawned thread’s closure must capture the values it needs. Listing 16-3 shows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an attempt to create a vector in the main thread and use it in the spawned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thread. However, this won’t </w:t>
      </w:r>
      <w:del w:id="152" w:author="Audrey Doyle" w:date="2022-08-05T12:36:00Z">
        <w:r w:rsidRPr="00350179" w:rsidDel="002C0D9D">
          <w:rPr>
            <w:lang w:eastAsia="en-GB"/>
          </w:rPr>
          <w:delText xml:space="preserve">yet </w:delText>
        </w:r>
      </w:del>
      <w:r w:rsidRPr="00350179">
        <w:rPr>
          <w:lang w:eastAsia="en-GB"/>
        </w:rPr>
        <w:t>work</w:t>
      </w:r>
      <w:ins w:id="153" w:author="Audrey Doyle" w:date="2022-08-05T12:36:00Z">
        <w:r w:rsidR="002C0D9D">
          <w:rPr>
            <w:lang w:eastAsia="en-GB"/>
          </w:rPr>
          <w:t xml:space="preserve"> yet</w:t>
        </w:r>
      </w:ins>
      <w:r w:rsidRPr="00350179">
        <w:rPr>
          <w:lang w:eastAsia="en-GB"/>
        </w:rPr>
        <w:t>, as you’ll see in a moment.</w:t>
      </w:r>
    </w:p>
    <w:p w14:paraId="23851B0A" w14:textId="67C3DFD1" w:rsidR="00350179" w:rsidRPr="00350179" w:rsidRDefault="002C53B8" w:rsidP="002C53B8">
      <w:pPr>
        <w:pStyle w:val="CodeLabel"/>
        <w:rPr>
          <w:lang w:eastAsia="en-GB"/>
        </w:rPr>
      </w:pPr>
      <w:del w:id="154" w:author="Audrey Doyle" w:date="2022-08-04T17:14:00Z">
        <w:r w:rsidDel="007F078C">
          <w:rPr>
            <w:lang w:eastAsia="en-GB"/>
          </w:rPr>
          <w:lastRenderedPageBreak/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446B16F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std::thread;</w:t>
      </w:r>
    </w:p>
    <w:p w14:paraId="5B5BD9E4" w14:textId="77777777" w:rsidR="00350179" w:rsidRPr="00350179" w:rsidRDefault="00350179" w:rsidP="007C7C63">
      <w:pPr>
        <w:pStyle w:val="Code"/>
        <w:rPr>
          <w:lang w:eastAsia="en-GB"/>
        </w:rPr>
      </w:pPr>
    </w:p>
    <w:p w14:paraId="6DC2DE7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fn main() {</w:t>
      </w:r>
    </w:p>
    <w:p w14:paraId="67DD3E8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v = vec![1, 2, 3];</w:t>
      </w:r>
    </w:p>
    <w:p w14:paraId="2DB42C4A" w14:textId="77777777" w:rsidR="00350179" w:rsidRPr="00350179" w:rsidRDefault="00350179" w:rsidP="007C7C63">
      <w:pPr>
        <w:pStyle w:val="Code"/>
        <w:rPr>
          <w:lang w:eastAsia="en-GB"/>
        </w:rPr>
      </w:pPr>
    </w:p>
    <w:p w14:paraId="7413E0A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handle = thread::spawn(|| {</w:t>
      </w:r>
    </w:p>
    <w:p w14:paraId="399E7BB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println!("Here's a vector: {:?}", v);</w:t>
      </w:r>
    </w:p>
    <w:p w14:paraId="0FFC66C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});</w:t>
      </w:r>
    </w:p>
    <w:p w14:paraId="6100D270" w14:textId="77777777" w:rsidR="00350179" w:rsidRPr="00350179" w:rsidRDefault="00350179" w:rsidP="007C7C63">
      <w:pPr>
        <w:pStyle w:val="Code"/>
        <w:rPr>
          <w:lang w:eastAsia="en-GB"/>
        </w:rPr>
      </w:pPr>
    </w:p>
    <w:p w14:paraId="7795F83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handle.join().unwrap();</w:t>
      </w:r>
    </w:p>
    <w:p w14:paraId="4F60348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38CC74F7" w14:textId="00C1C5EC" w:rsidR="00350179" w:rsidRPr="00350179" w:rsidRDefault="00350179" w:rsidP="002C53B8">
      <w:pPr>
        <w:pStyle w:val="CodeListingCaption"/>
        <w:rPr>
          <w:lang w:eastAsia="en-GB"/>
        </w:rPr>
      </w:pPr>
      <w:r w:rsidRPr="00350179">
        <w:rPr>
          <w:lang w:eastAsia="en-GB"/>
        </w:rPr>
        <w:t>Attempting to use a vector created by the main thread in another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</w:t>
      </w:r>
    </w:p>
    <w:p w14:paraId="16AFF19D" w14:textId="3A6E1363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The closure uses </w:t>
      </w:r>
      <w:r w:rsidRPr="00361B6C">
        <w:rPr>
          <w:rStyle w:val="Literal"/>
        </w:rPr>
        <w:t>v</w:t>
      </w:r>
      <w:r w:rsidRPr="00361B6C">
        <w:t xml:space="preserve">, so it will capture </w:t>
      </w:r>
      <w:r w:rsidRPr="00361B6C">
        <w:rPr>
          <w:rStyle w:val="Literal"/>
        </w:rPr>
        <w:t>v</w:t>
      </w:r>
      <w:r w:rsidRPr="00361B6C">
        <w:t xml:space="preserve"> and make it part of the closure’s</w:t>
      </w:r>
      <w:r w:rsidR="00361B6C" w:rsidRPr="00361B6C">
        <w:t xml:space="preserve"> </w:t>
      </w:r>
      <w:r w:rsidRPr="00361B6C">
        <w:t xml:space="preserve">environment. Because </w:t>
      </w:r>
      <w:r w:rsidRPr="00361B6C">
        <w:rPr>
          <w:rStyle w:val="Literal"/>
        </w:rPr>
        <w:t>thread::spawn</w:t>
      </w:r>
      <w:r w:rsidRPr="00361B6C">
        <w:t xml:space="preserve"> runs this closure in a new thread, we</w:t>
      </w:r>
      <w:r w:rsidR="00361B6C" w:rsidRPr="00361B6C">
        <w:t xml:space="preserve"> </w:t>
      </w:r>
      <w:r w:rsidRPr="00361B6C">
        <w:t xml:space="preserve">should be able to access </w:t>
      </w:r>
      <w:r w:rsidRPr="00361B6C">
        <w:rPr>
          <w:rStyle w:val="Literal"/>
        </w:rPr>
        <w:t>v</w:t>
      </w:r>
      <w:r w:rsidRPr="00350179">
        <w:rPr>
          <w:lang w:eastAsia="en-GB"/>
        </w:rPr>
        <w:t xml:space="preserve"> inside that new thread. But when we compile this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example, we get the following error:</w:t>
      </w:r>
    </w:p>
    <w:p w14:paraId="34DB964E" w14:textId="1D451547" w:rsidR="004835B0" w:rsidDel="00D70245" w:rsidRDefault="00350179">
      <w:pPr>
        <w:pStyle w:val="CodeWide"/>
        <w:rPr>
          <w:ins w:id="155" w:author="Audrey Doyle" w:date="2022-08-07T13:43:00Z"/>
          <w:del w:id="156" w:author="Carol Nichols" w:date="2022-08-26T13:03:00Z"/>
          <w:lang w:eastAsia="en-GB"/>
        </w:rPr>
        <w:pPrChange w:id="157" w:author="Carol Nichols" w:date="2022-08-26T13:03:00Z">
          <w:pPr>
            <w:pStyle w:val="Code"/>
          </w:pPr>
        </w:pPrChange>
      </w:pPr>
      <w:r w:rsidRPr="00350179">
        <w:rPr>
          <w:lang w:eastAsia="en-GB"/>
        </w:rPr>
        <w:t xml:space="preserve">error[E0373]: closure may outlive the current function, but it </w:t>
      </w:r>
    </w:p>
    <w:p w14:paraId="0523F66C" w14:textId="77777777" w:rsidR="00D70245" w:rsidRDefault="00350179" w:rsidP="00D70245">
      <w:pPr>
        <w:pStyle w:val="CodeWide"/>
        <w:rPr>
          <w:ins w:id="158" w:author="Carol Nichols" w:date="2022-08-26T13:03:00Z"/>
          <w:lang w:eastAsia="en-GB"/>
        </w:rPr>
      </w:pPr>
      <w:r w:rsidRPr="00350179">
        <w:rPr>
          <w:lang w:eastAsia="en-GB"/>
        </w:rPr>
        <w:t>borrows `v`,</w:t>
      </w:r>
    </w:p>
    <w:p w14:paraId="76D4CB41" w14:textId="0EB9B366" w:rsidR="00350179" w:rsidRPr="00350179" w:rsidRDefault="00350179" w:rsidP="00D70245">
      <w:pPr>
        <w:pStyle w:val="CodeWide"/>
        <w:rPr>
          <w:lang w:eastAsia="en-GB"/>
        </w:rPr>
      </w:pPr>
      <w:del w:id="159" w:author="Carol Nichols" w:date="2022-08-26T13:03:00Z">
        <w:r w:rsidRPr="00350179" w:rsidDel="00D70245">
          <w:rPr>
            <w:lang w:eastAsia="en-GB"/>
          </w:rPr>
          <w:delText xml:space="preserve"> </w:delText>
        </w:r>
      </w:del>
      <w:r w:rsidRPr="00350179">
        <w:rPr>
          <w:lang w:eastAsia="en-GB"/>
        </w:rPr>
        <w:t>which is owned by the current function</w:t>
      </w:r>
    </w:p>
    <w:p w14:paraId="5C8677CB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--&gt; src/main.rs:6:32</w:t>
      </w:r>
    </w:p>
    <w:p w14:paraId="2DAE9844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</w:t>
      </w:r>
    </w:p>
    <w:p w14:paraId="1E14234D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6 |     let handle = thread::spawn(|| {</w:t>
      </w:r>
    </w:p>
    <w:p w14:paraId="059AF61A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                               ^^ may outlive borrowed value `v`</w:t>
      </w:r>
    </w:p>
    <w:p w14:paraId="24DFEE9B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7 |         println!("Here's a vector: {:?}", v);</w:t>
      </w:r>
    </w:p>
    <w:p w14:paraId="3DD17BC3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                                          - `v` is borrowed here</w:t>
      </w:r>
    </w:p>
    <w:p w14:paraId="2885BE4F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</w:t>
      </w:r>
    </w:p>
    <w:p w14:paraId="2DE2A7B4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note: function requires argument type to outlive `'static`</w:t>
      </w:r>
    </w:p>
    <w:p w14:paraId="6B487769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--&gt; src/main.rs:6:18</w:t>
      </w:r>
    </w:p>
    <w:p w14:paraId="5619DAE0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</w:t>
      </w:r>
    </w:p>
    <w:p w14:paraId="38EE9439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6 |       let handle = thread::spawn(|| {</w:t>
      </w:r>
    </w:p>
    <w:p w14:paraId="33B9282C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 __________________^</w:t>
      </w:r>
    </w:p>
    <w:p w14:paraId="6146F52D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7 | |         println!("Here's a vector: {:?}", v);</w:t>
      </w:r>
    </w:p>
    <w:p w14:paraId="7A38AD57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8 | |     });</w:t>
      </w:r>
    </w:p>
    <w:p w14:paraId="6B5ED552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|______^</w:t>
      </w:r>
    </w:p>
    <w:p w14:paraId="373E28F8" w14:textId="77777777" w:rsidR="004835B0" w:rsidDel="00F86E24" w:rsidRDefault="00350179">
      <w:pPr>
        <w:pStyle w:val="CodeWide"/>
        <w:rPr>
          <w:ins w:id="160" w:author="Audrey Doyle" w:date="2022-08-07T13:43:00Z"/>
          <w:del w:id="161" w:author="Carol Nichols" w:date="2022-08-26T13:04:00Z"/>
          <w:lang w:eastAsia="en-GB"/>
        </w:rPr>
        <w:pPrChange w:id="162" w:author="Carol Nichols" w:date="2022-08-26T13:03:00Z">
          <w:pPr>
            <w:pStyle w:val="Code"/>
          </w:pPr>
        </w:pPrChange>
      </w:pPr>
      <w:r w:rsidRPr="00350179">
        <w:rPr>
          <w:lang w:eastAsia="en-GB"/>
        </w:rPr>
        <w:t xml:space="preserve">help: to force the closure to take ownership of `v` (and any </w:t>
      </w:r>
    </w:p>
    <w:p w14:paraId="471318F2" w14:textId="77777777" w:rsidR="00F86E24" w:rsidRDefault="00350179" w:rsidP="00D70245">
      <w:pPr>
        <w:pStyle w:val="CodeWide"/>
        <w:rPr>
          <w:ins w:id="163" w:author="Carol Nichols" w:date="2022-08-26T13:04:00Z"/>
          <w:lang w:eastAsia="en-GB"/>
        </w:rPr>
      </w:pPr>
      <w:r w:rsidRPr="00350179">
        <w:rPr>
          <w:lang w:eastAsia="en-GB"/>
        </w:rPr>
        <w:t>other referenced</w:t>
      </w:r>
    </w:p>
    <w:p w14:paraId="302A883A" w14:textId="6E016881" w:rsidR="00350179" w:rsidRPr="00350179" w:rsidRDefault="00350179" w:rsidP="00D70245">
      <w:pPr>
        <w:pStyle w:val="CodeWide"/>
        <w:rPr>
          <w:lang w:eastAsia="en-GB"/>
        </w:rPr>
      </w:pPr>
      <w:del w:id="164" w:author="Carol Nichols" w:date="2022-08-26T13:04:00Z">
        <w:r w:rsidRPr="00350179" w:rsidDel="00F86E24">
          <w:rPr>
            <w:lang w:eastAsia="en-GB"/>
          </w:rPr>
          <w:delText xml:space="preserve"> </w:delText>
        </w:r>
      </w:del>
      <w:r w:rsidRPr="00350179">
        <w:rPr>
          <w:lang w:eastAsia="en-GB"/>
        </w:rPr>
        <w:t>variables), use the `move` keyword</w:t>
      </w:r>
    </w:p>
    <w:p w14:paraId="6AB8E006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</w:t>
      </w:r>
    </w:p>
    <w:p w14:paraId="517746E8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>6 |     let handle = thread::spawn(move || {</w:t>
      </w:r>
    </w:p>
    <w:p w14:paraId="67E80E5E" w14:textId="77777777" w:rsidR="00350179" w:rsidRPr="00350179" w:rsidRDefault="00350179" w:rsidP="00D70245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                               ++++</w:t>
      </w:r>
    </w:p>
    <w:p w14:paraId="4C7C0F0E" w14:textId="3AE5CD76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Rust </w:t>
      </w:r>
      <w:r w:rsidRPr="007C7C63">
        <w:rPr>
          <w:rStyle w:val="Italic"/>
        </w:rPr>
        <w:t>infers</w:t>
      </w:r>
      <w:r w:rsidRPr="00361B6C">
        <w:t xml:space="preserve"> how to capture </w:t>
      </w:r>
      <w:r w:rsidRPr="00361B6C">
        <w:rPr>
          <w:rStyle w:val="Literal"/>
        </w:rPr>
        <w:t>v</w:t>
      </w:r>
      <w:r w:rsidRPr="00361B6C">
        <w:t xml:space="preserve">, and because </w:t>
      </w:r>
      <w:r w:rsidRPr="00361B6C">
        <w:rPr>
          <w:rStyle w:val="Literal"/>
        </w:rPr>
        <w:t>println!</w:t>
      </w:r>
      <w:r w:rsidRPr="00361B6C">
        <w:t xml:space="preserve"> only needs a reference</w:t>
      </w:r>
      <w:r w:rsidR="00361B6C" w:rsidRPr="00361B6C">
        <w:t xml:space="preserve"> </w:t>
      </w:r>
      <w:r w:rsidRPr="00361B6C">
        <w:t xml:space="preserve">to </w:t>
      </w:r>
      <w:r w:rsidRPr="00361B6C">
        <w:rPr>
          <w:rStyle w:val="Literal"/>
        </w:rPr>
        <w:t>v</w:t>
      </w:r>
      <w:r w:rsidRPr="00361B6C">
        <w:t xml:space="preserve">, the closure tries to borrow </w:t>
      </w:r>
      <w:r w:rsidRPr="00361B6C">
        <w:rPr>
          <w:rStyle w:val="Literal"/>
        </w:rPr>
        <w:t>v</w:t>
      </w:r>
      <w:r w:rsidRPr="00361B6C">
        <w:t>. However, there’s a problem: Rust can’t</w:t>
      </w:r>
      <w:r w:rsidR="00361B6C" w:rsidRPr="00361B6C">
        <w:t xml:space="preserve"> </w:t>
      </w:r>
      <w:r w:rsidRPr="00361B6C">
        <w:t xml:space="preserve">tell how long the spawned thread will run, so it doesn’t know </w:t>
      </w:r>
      <w:del w:id="165" w:author="Audrey Doyle" w:date="2022-08-04T16:38:00Z">
        <w:r w:rsidRPr="00361B6C" w:rsidDel="00B07ACD">
          <w:delText xml:space="preserve">if </w:delText>
        </w:r>
      </w:del>
      <w:ins w:id="166" w:author="Audrey Doyle" w:date="2022-08-04T16:38:00Z">
        <w:r w:rsidR="00B07ACD">
          <w:t>whether</w:t>
        </w:r>
        <w:r w:rsidR="00B07ACD" w:rsidRPr="00361B6C">
          <w:t xml:space="preserve"> </w:t>
        </w:r>
      </w:ins>
      <w:r w:rsidRPr="00361B6C">
        <w:t>the reference</w:t>
      </w:r>
      <w:r w:rsidR="00361B6C" w:rsidRPr="00361B6C">
        <w:t xml:space="preserve"> </w:t>
      </w:r>
      <w:r w:rsidRPr="00361B6C">
        <w:t xml:space="preserve">to </w:t>
      </w:r>
      <w:r w:rsidRPr="00361B6C">
        <w:rPr>
          <w:rStyle w:val="Literal"/>
        </w:rPr>
        <w:t>v</w:t>
      </w:r>
      <w:r w:rsidRPr="00350179">
        <w:rPr>
          <w:lang w:eastAsia="en-GB"/>
        </w:rPr>
        <w:t xml:space="preserve"> will always be valid.</w:t>
      </w:r>
    </w:p>
    <w:p w14:paraId="4E5A5CEF" w14:textId="1B5D6515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Listing 16-4 provides a scenario that’s more likely to have a reference to </w:t>
      </w:r>
      <w:r w:rsidRPr="00361B6C">
        <w:rPr>
          <w:rStyle w:val="Literal"/>
        </w:rPr>
        <w:t>v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that won’t be valid</w:t>
      </w:r>
      <w:ins w:id="167" w:author="Audrey Doyle" w:date="2022-08-04T16:38:00Z">
        <w:r w:rsidR="00B07ACD">
          <w:rPr>
            <w:lang w:eastAsia="en-GB"/>
          </w:rPr>
          <w:t>.</w:t>
        </w:r>
      </w:ins>
      <w:del w:id="168" w:author="Audrey Doyle" w:date="2022-08-04T16:38:00Z">
        <w:r w:rsidRPr="00350179" w:rsidDel="00B07ACD">
          <w:rPr>
            <w:lang w:eastAsia="en-GB"/>
          </w:rPr>
          <w:delText>:</w:delText>
        </w:r>
      </w:del>
    </w:p>
    <w:p w14:paraId="7BAC1649" w14:textId="7D43A8CC" w:rsidR="00350179" w:rsidRPr="00350179" w:rsidRDefault="002C53B8" w:rsidP="002C53B8">
      <w:pPr>
        <w:pStyle w:val="CodeLabel"/>
        <w:rPr>
          <w:lang w:eastAsia="en-GB"/>
        </w:rPr>
      </w:pPr>
      <w:del w:id="169" w:author="Audrey Doyle" w:date="2022-08-04T17:14:00Z">
        <w:r w:rsidDel="007F078C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13DFEA14" w14:textId="77777777" w:rsidR="00350179" w:rsidRPr="00E11E2A" w:rsidRDefault="00350179" w:rsidP="007C7C63">
      <w:pPr>
        <w:pStyle w:val="Code"/>
        <w:rPr>
          <w:rStyle w:val="LiteralGray"/>
          <w:rPrChange w:id="170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71" w:author="Carol Nichols" w:date="2022-08-26T13:04:00Z">
            <w:rPr>
              <w:lang w:eastAsia="en-GB"/>
            </w:rPr>
          </w:rPrChange>
        </w:rPr>
        <w:t>use std::thread;</w:t>
      </w:r>
    </w:p>
    <w:p w14:paraId="1023C8FA" w14:textId="77777777" w:rsidR="00350179" w:rsidRPr="00E11E2A" w:rsidRDefault="00350179" w:rsidP="007C7C63">
      <w:pPr>
        <w:pStyle w:val="Code"/>
        <w:rPr>
          <w:rStyle w:val="LiteralGray"/>
          <w:rPrChange w:id="172" w:author="Carol Nichols" w:date="2022-08-26T13:04:00Z">
            <w:rPr>
              <w:lang w:eastAsia="en-GB"/>
            </w:rPr>
          </w:rPrChange>
        </w:rPr>
      </w:pPr>
    </w:p>
    <w:p w14:paraId="47E1CBC7" w14:textId="77777777" w:rsidR="00350179" w:rsidRPr="00E11E2A" w:rsidRDefault="00350179" w:rsidP="007C7C63">
      <w:pPr>
        <w:pStyle w:val="Code"/>
        <w:rPr>
          <w:rStyle w:val="LiteralGray"/>
          <w:rPrChange w:id="173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74" w:author="Carol Nichols" w:date="2022-08-26T13:04:00Z">
            <w:rPr>
              <w:lang w:eastAsia="en-GB"/>
            </w:rPr>
          </w:rPrChange>
        </w:rPr>
        <w:lastRenderedPageBreak/>
        <w:t>fn main() {</w:t>
      </w:r>
    </w:p>
    <w:p w14:paraId="3C536A88" w14:textId="77777777" w:rsidR="00350179" w:rsidRPr="00E11E2A" w:rsidRDefault="00350179" w:rsidP="007C7C63">
      <w:pPr>
        <w:pStyle w:val="Code"/>
        <w:rPr>
          <w:rStyle w:val="LiteralGray"/>
          <w:rPrChange w:id="175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76" w:author="Carol Nichols" w:date="2022-08-26T13:04:00Z">
            <w:rPr>
              <w:lang w:eastAsia="en-GB"/>
            </w:rPr>
          </w:rPrChange>
        </w:rPr>
        <w:t xml:space="preserve">    let v = vec![1, 2, 3];</w:t>
      </w:r>
    </w:p>
    <w:p w14:paraId="672ACA0E" w14:textId="77777777" w:rsidR="00350179" w:rsidRPr="00E11E2A" w:rsidRDefault="00350179" w:rsidP="007C7C63">
      <w:pPr>
        <w:pStyle w:val="Code"/>
        <w:rPr>
          <w:rStyle w:val="LiteralGray"/>
          <w:rPrChange w:id="177" w:author="Carol Nichols" w:date="2022-08-26T13:04:00Z">
            <w:rPr>
              <w:lang w:eastAsia="en-GB"/>
            </w:rPr>
          </w:rPrChange>
        </w:rPr>
      </w:pPr>
    </w:p>
    <w:p w14:paraId="6F967571" w14:textId="77777777" w:rsidR="00350179" w:rsidRPr="00E11E2A" w:rsidRDefault="00350179" w:rsidP="007C7C63">
      <w:pPr>
        <w:pStyle w:val="Code"/>
        <w:rPr>
          <w:rStyle w:val="LiteralGray"/>
          <w:rPrChange w:id="178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79" w:author="Carol Nichols" w:date="2022-08-26T13:04:00Z">
            <w:rPr>
              <w:lang w:eastAsia="en-GB"/>
            </w:rPr>
          </w:rPrChange>
        </w:rPr>
        <w:t xml:space="preserve">    let handle = thread::spawn(|| {</w:t>
      </w:r>
    </w:p>
    <w:p w14:paraId="7A2461A4" w14:textId="77777777" w:rsidR="00350179" w:rsidRPr="00E11E2A" w:rsidRDefault="00350179" w:rsidP="007C7C63">
      <w:pPr>
        <w:pStyle w:val="Code"/>
        <w:rPr>
          <w:rStyle w:val="LiteralGray"/>
          <w:rPrChange w:id="180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81" w:author="Carol Nichols" w:date="2022-08-26T13:04:00Z">
            <w:rPr>
              <w:lang w:eastAsia="en-GB"/>
            </w:rPr>
          </w:rPrChange>
        </w:rPr>
        <w:t xml:space="preserve">        println!("Here's a vector: {:?}", v);</w:t>
      </w:r>
    </w:p>
    <w:p w14:paraId="60C2B881" w14:textId="77777777" w:rsidR="00350179" w:rsidRPr="00E11E2A" w:rsidRDefault="00350179" w:rsidP="007C7C63">
      <w:pPr>
        <w:pStyle w:val="Code"/>
        <w:rPr>
          <w:rStyle w:val="LiteralGray"/>
          <w:rPrChange w:id="182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83" w:author="Carol Nichols" w:date="2022-08-26T13:04:00Z">
            <w:rPr>
              <w:lang w:eastAsia="en-GB"/>
            </w:rPr>
          </w:rPrChange>
        </w:rPr>
        <w:t xml:space="preserve">    });</w:t>
      </w:r>
    </w:p>
    <w:p w14:paraId="292D044E" w14:textId="77777777" w:rsidR="00350179" w:rsidRPr="00350179" w:rsidRDefault="00350179" w:rsidP="007C7C63">
      <w:pPr>
        <w:pStyle w:val="Code"/>
        <w:rPr>
          <w:lang w:eastAsia="en-GB"/>
        </w:rPr>
      </w:pPr>
    </w:p>
    <w:p w14:paraId="3F0AFD3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drop(v); // oh no!</w:t>
      </w:r>
    </w:p>
    <w:p w14:paraId="23A077B4" w14:textId="77777777" w:rsidR="00350179" w:rsidRPr="00350179" w:rsidRDefault="00350179" w:rsidP="007C7C63">
      <w:pPr>
        <w:pStyle w:val="Code"/>
        <w:rPr>
          <w:lang w:eastAsia="en-GB"/>
        </w:rPr>
      </w:pPr>
    </w:p>
    <w:p w14:paraId="5E1CF6A0" w14:textId="77777777" w:rsidR="00350179" w:rsidRPr="00E11E2A" w:rsidRDefault="00350179" w:rsidP="007C7C63">
      <w:pPr>
        <w:pStyle w:val="Code"/>
        <w:rPr>
          <w:rStyle w:val="LiteralGray"/>
          <w:rPrChange w:id="184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85" w:author="Carol Nichols" w:date="2022-08-26T13:04:00Z">
            <w:rPr>
              <w:lang w:eastAsia="en-GB"/>
            </w:rPr>
          </w:rPrChange>
        </w:rPr>
        <w:t xml:space="preserve">    handle.join().unwrap();</w:t>
      </w:r>
    </w:p>
    <w:p w14:paraId="182E47D9" w14:textId="77777777" w:rsidR="00350179" w:rsidRPr="00E11E2A" w:rsidRDefault="00350179" w:rsidP="007C7C63">
      <w:pPr>
        <w:pStyle w:val="Code"/>
        <w:rPr>
          <w:rStyle w:val="LiteralGray"/>
          <w:rPrChange w:id="186" w:author="Carol Nichols" w:date="2022-08-26T13:04:00Z">
            <w:rPr>
              <w:lang w:eastAsia="en-GB"/>
            </w:rPr>
          </w:rPrChange>
        </w:rPr>
      </w:pPr>
      <w:r w:rsidRPr="00E11E2A">
        <w:rPr>
          <w:rStyle w:val="LiteralGray"/>
          <w:rPrChange w:id="187" w:author="Carol Nichols" w:date="2022-08-26T13:04:00Z">
            <w:rPr>
              <w:lang w:eastAsia="en-GB"/>
            </w:rPr>
          </w:rPrChange>
        </w:rPr>
        <w:t>}</w:t>
      </w:r>
    </w:p>
    <w:p w14:paraId="4286FCA4" w14:textId="7D77B05D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>A thread with a closure that attempts to capture a reference to</w:t>
      </w:r>
      <w:r w:rsidR="00361B6C" w:rsidRPr="00361B6C">
        <w:t xml:space="preserve"> </w:t>
      </w:r>
      <w:r w:rsidRPr="00361B6C">
        <w:rPr>
          <w:rStyle w:val="Literal"/>
        </w:rPr>
        <w:t>v</w:t>
      </w:r>
      <w:r w:rsidRPr="00361B6C">
        <w:t xml:space="preserve"> from a main thread that drops </w:t>
      </w:r>
      <w:r w:rsidRPr="00361B6C">
        <w:rPr>
          <w:rStyle w:val="Literal"/>
        </w:rPr>
        <w:t>v</w:t>
      </w:r>
    </w:p>
    <w:p w14:paraId="4F96EAE1" w14:textId="7C86E733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If Rust allowed us to run this code, there’s a possibility </w:t>
      </w:r>
      <w:ins w:id="188" w:author="Audrey Doyle" w:date="2022-08-04T16:39:00Z">
        <w:r w:rsidR="00B07ACD">
          <w:rPr>
            <w:lang w:eastAsia="en-GB"/>
          </w:rPr>
          <w:t xml:space="preserve">that </w:t>
        </w:r>
      </w:ins>
      <w:r w:rsidRPr="00350179">
        <w:rPr>
          <w:lang w:eastAsia="en-GB"/>
        </w:rPr>
        <w:t>the spawned thread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would be immediately put in the background without running at all. The spawned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thread has a reference to </w:t>
      </w:r>
      <w:r w:rsidRPr="00361B6C">
        <w:rPr>
          <w:rStyle w:val="Literal"/>
        </w:rPr>
        <w:t>v</w:t>
      </w:r>
      <w:r w:rsidRPr="00361B6C">
        <w:t xml:space="preserve"> inside, but the main thread immediately drops</w:t>
      </w:r>
      <w:r w:rsidR="00361B6C" w:rsidRPr="00361B6C">
        <w:t xml:space="preserve"> </w:t>
      </w:r>
      <w:r w:rsidRPr="00361B6C">
        <w:rPr>
          <w:rStyle w:val="Literal"/>
        </w:rPr>
        <w:t>v</w:t>
      </w:r>
      <w:r w:rsidRPr="00361B6C">
        <w:t xml:space="preserve">, using the </w:t>
      </w:r>
      <w:r w:rsidRPr="00361B6C">
        <w:rPr>
          <w:rStyle w:val="Literal"/>
        </w:rPr>
        <w:t>drop</w:t>
      </w:r>
      <w:r w:rsidRPr="00361B6C">
        <w:t xml:space="preserve"> function we discussed in </w:t>
      </w:r>
      <w:r w:rsidRPr="000E5C91">
        <w:rPr>
          <w:rStyle w:val="Xref"/>
        </w:rPr>
        <w:t>Chapter 15</w:t>
      </w:r>
      <w:r w:rsidRPr="00361B6C">
        <w:t>. Then, when the</w:t>
      </w:r>
      <w:r w:rsidR="00361B6C" w:rsidRPr="00361B6C">
        <w:t xml:space="preserve"> </w:t>
      </w:r>
      <w:r w:rsidRPr="00361B6C">
        <w:t xml:space="preserve">spawned thread starts to execute, </w:t>
      </w:r>
      <w:r w:rsidRPr="00361B6C">
        <w:rPr>
          <w:rStyle w:val="Literal"/>
        </w:rPr>
        <w:t>v</w:t>
      </w:r>
      <w:r w:rsidRPr="00350179">
        <w:rPr>
          <w:lang w:eastAsia="en-GB"/>
        </w:rPr>
        <w:t xml:space="preserve"> is no longer valid, so a reference to it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is also invalid. Oh no!</w:t>
      </w:r>
    </w:p>
    <w:p w14:paraId="6BBDA8A1" w14:textId="0061A81A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To fix the compiler error in Listing 16-3, we can use the error message’s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advice:</w:t>
      </w:r>
    </w:p>
    <w:p w14:paraId="5BD50446" w14:textId="77777777" w:rsidR="004835B0" w:rsidDel="00E11E2A" w:rsidRDefault="00350179">
      <w:pPr>
        <w:pStyle w:val="CodeWide"/>
        <w:rPr>
          <w:ins w:id="189" w:author="Audrey Doyle" w:date="2022-08-07T13:44:00Z"/>
          <w:del w:id="190" w:author="Carol Nichols" w:date="2022-08-26T13:05:00Z"/>
          <w:lang w:eastAsia="en-GB"/>
        </w:rPr>
        <w:pPrChange w:id="191" w:author="Carol Nichols" w:date="2022-08-26T13:05:00Z">
          <w:pPr>
            <w:pStyle w:val="Code"/>
          </w:pPr>
        </w:pPrChange>
      </w:pPr>
      <w:r w:rsidRPr="00350179">
        <w:rPr>
          <w:lang w:eastAsia="en-GB"/>
        </w:rPr>
        <w:t xml:space="preserve">help: to force the closure to take ownership of `v` (and any </w:t>
      </w:r>
    </w:p>
    <w:p w14:paraId="4CFA3541" w14:textId="77777777" w:rsidR="00E11E2A" w:rsidRDefault="00350179" w:rsidP="00E11E2A">
      <w:pPr>
        <w:pStyle w:val="CodeWide"/>
        <w:rPr>
          <w:ins w:id="192" w:author="Carol Nichols" w:date="2022-08-26T13:05:00Z"/>
          <w:lang w:eastAsia="en-GB"/>
        </w:rPr>
      </w:pPr>
      <w:r w:rsidRPr="00350179">
        <w:rPr>
          <w:lang w:eastAsia="en-GB"/>
        </w:rPr>
        <w:t>other referenced</w:t>
      </w:r>
      <w:del w:id="193" w:author="Carol Nichols" w:date="2022-08-26T13:05:00Z">
        <w:r w:rsidRPr="00350179" w:rsidDel="00E11E2A">
          <w:rPr>
            <w:lang w:eastAsia="en-GB"/>
          </w:rPr>
          <w:delText xml:space="preserve"> </w:delText>
        </w:r>
      </w:del>
    </w:p>
    <w:p w14:paraId="65FB2218" w14:textId="5C1C83D4" w:rsidR="00350179" w:rsidRPr="00350179" w:rsidRDefault="00350179" w:rsidP="00E11E2A">
      <w:pPr>
        <w:pStyle w:val="CodeWide"/>
        <w:rPr>
          <w:lang w:eastAsia="en-GB"/>
        </w:rPr>
      </w:pPr>
      <w:r w:rsidRPr="00350179">
        <w:rPr>
          <w:lang w:eastAsia="en-GB"/>
        </w:rPr>
        <w:t>variables), use the `move` keyword</w:t>
      </w:r>
    </w:p>
    <w:p w14:paraId="6E57EB6D" w14:textId="77777777" w:rsidR="00350179" w:rsidRPr="00350179" w:rsidRDefault="00350179" w:rsidP="00E11E2A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</w:t>
      </w:r>
    </w:p>
    <w:p w14:paraId="3DEFA657" w14:textId="77777777" w:rsidR="00350179" w:rsidRPr="00350179" w:rsidRDefault="00350179" w:rsidP="00E11E2A">
      <w:pPr>
        <w:pStyle w:val="CodeWide"/>
        <w:rPr>
          <w:lang w:eastAsia="en-GB"/>
        </w:rPr>
      </w:pPr>
      <w:r w:rsidRPr="00350179">
        <w:rPr>
          <w:lang w:eastAsia="en-GB"/>
        </w:rPr>
        <w:t>6 |     let handle = thread::spawn(move || {</w:t>
      </w:r>
    </w:p>
    <w:p w14:paraId="2DCD2741" w14:textId="77777777" w:rsidR="00350179" w:rsidRPr="00350179" w:rsidRDefault="00350179" w:rsidP="00E11E2A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|                                ++++</w:t>
      </w:r>
    </w:p>
    <w:p w14:paraId="3267C5AD" w14:textId="27F412E7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By adding the </w:t>
      </w:r>
      <w:r w:rsidRPr="00361B6C">
        <w:rPr>
          <w:rStyle w:val="Literal"/>
        </w:rPr>
        <w:t>move</w:t>
      </w:r>
      <w:r w:rsidRPr="00350179">
        <w:rPr>
          <w:lang w:eastAsia="en-GB"/>
        </w:rPr>
        <w:t xml:space="preserve"> keyword before the closure, we force the closure to take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ownership of the values it’s using rather than allowing Rust to infer that it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should borrow the values. The modification to Listing 16-3 shown in Listing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16-5 will compile and run as we intend</w:t>
      </w:r>
      <w:ins w:id="194" w:author="Audrey Doyle" w:date="2022-08-04T16:39:00Z">
        <w:r w:rsidR="00B07ACD">
          <w:rPr>
            <w:lang w:eastAsia="en-GB"/>
          </w:rPr>
          <w:t>.</w:t>
        </w:r>
      </w:ins>
      <w:del w:id="195" w:author="Audrey Doyle" w:date="2022-08-04T16:39:00Z">
        <w:r w:rsidRPr="00350179" w:rsidDel="00B07ACD">
          <w:rPr>
            <w:lang w:eastAsia="en-GB"/>
          </w:rPr>
          <w:delText>:</w:delText>
        </w:r>
      </w:del>
    </w:p>
    <w:p w14:paraId="52174840" w14:textId="43A20CE1" w:rsidR="00350179" w:rsidRPr="00350179" w:rsidRDefault="002C53B8" w:rsidP="002C53B8">
      <w:pPr>
        <w:pStyle w:val="CodeLabel"/>
        <w:rPr>
          <w:lang w:eastAsia="en-GB"/>
        </w:rPr>
      </w:pPr>
      <w:del w:id="196" w:author="Audrey Doyle" w:date="2022-08-04T17:14:00Z">
        <w:r w:rsidDel="007F078C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623BA740" w14:textId="77777777" w:rsidR="00350179" w:rsidRPr="00554DB1" w:rsidRDefault="00350179" w:rsidP="007C7C63">
      <w:pPr>
        <w:pStyle w:val="Code"/>
        <w:rPr>
          <w:rStyle w:val="LiteralGray"/>
          <w:rPrChange w:id="197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198" w:author="Carol Nichols" w:date="2022-08-26T13:05:00Z">
            <w:rPr>
              <w:lang w:eastAsia="en-GB"/>
            </w:rPr>
          </w:rPrChange>
        </w:rPr>
        <w:t>use std::thread;</w:t>
      </w:r>
    </w:p>
    <w:p w14:paraId="258C2096" w14:textId="77777777" w:rsidR="00350179" w:rsidRPr="00554DB1" w:rsidRDefault="00350179" w:rsidP="007C7C63">
      <w:pPr>
        <w:pStyle w:val="Code"/>
        <w:rPr>
          <w:rStyle w:val="LiteralGray"/>
          <w:rPrChange w:id="199" w:author="Carol Nichols" w:date="2022-08-26T13:05:00Z">
            <w:rPr>
              <w:lang w:eastAsia="en-GB"/>
            </w:rPr>
          </w:rPrChange>
        </w:rPr>
      </w:pPr>
    </w:p>
    <w:p w14:paraId="0BCAE845" w14:textId="77777777" w:rsidR="00350179" w:rsidRPr="00554DB1" w:rsidRDefault="00350179" w:rsidP="007C7C63">
      <w:pPr>
        <w:pStyle w:val="Code"/>
        <w:rPr>
          <w:rStyle w:val="LiteralGray"/>
          <w:rPrChange w:id="200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01" w:author="Carol Nichols" w:date="2022-08-26T13:05:00Z">
            <w:rPr>
              <w:lang w:eastAsia="en-GB"/>
            </w:rPr>
          </w:rPrChange>
        </w:rPr>
        <w:t>fn main() {</w:t>
      </w:r>
    </w:p>
    <w:p w14:paraId="023D6760" w14:textId="77777777" w:rsidR="00350179" w:rsidRPr="00554DB1" w:rsidRDefault="00350179" w:rsidP="007C7C63">
      <w:pPr>
        <w:pStyle w:val="Code"/>
        <w:rPr>
          <w:rStyle w:val="LiteralGray"/>
          <w:rPrChange w:id="202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03" w:author="Carol Nichols" w:date="2022-08-26T13:05:00Z">
            <w:rPr>
              <w:lang w:eastAsia="en-GB"/>
            </w:rPr>
          </w:rPrChange>
        </w:rPr>
        <w:t xml:space="preserve">    let v = vec![1, 2, 3];</w:t>
      </w:r>
    </w:p>
    <w:p w14:paraId="08B38C38" w14:textId="77777777" w:rsidR="00350179" w:rsidRPr="00350179" w:rsidRDefault="00350179" w:rsidP="007C7C63">
      <w:pPr>
        <w:pStyle w:val="Code"/>
        <w:rPr>
          <w:lang w:eastAsia="en-GB"/>
        </w:rPr>
      </w:pPr>
    </w:p>
    <w:p w14:paraId="6B16F89D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handle = thread::spawn(move || {</w:t>
      </w:r>
    </w:p>
    <w:p w14:paraId="6B4C9FAD" w14:textId="77777777" w:rsidR="00350179" w:rsidRPr="00554DB1" w:rsidRDefault="00350179" w:rsidP="007C7C63">
      <w:pPr>
        <w:pStyle w:val="Code"/>
        <w:rPr>
          <w:rStyle w:val="LiteralGray"/>
          <w:rPrChange w:id="204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05" w:author="Carol Nichols" w:date="2022-08-26T13:05:00Z">
            <w:rPr>
              <w:lang w:eastAsia="en-GB"/>
            </w:rPr>
          </w:rPrChange>
        </w:rPr>
        <w:t xml:space="preserve">        println!("Here's a vector: {:?}", v);</w:t>
      </w:r>
    </w:p>
    <w:p w14:paraId="75969C1E" w14:textId="77777777" w:rsidR="00350179" w:rsidRPr="00554DB1" w:rsidRDefault="00350179" w:rsidP="007C7C63">
      <w:pPr>
        <w:pStyle w:val="Code"/>
        <w:rPr>
          <w:rStyle w:val="LiteralGray"/>
          <w:rPrChange w:id="206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07" w:author="Carol Nichols" w:date="2022-08-26T13:05:00Z">
            <w:rPr>
              <w:lang w:eastAsia="en-GB"/>
            </w:rPr>
          </w:rPrChange>
        </w:rPr>
        <w:t xml:space="preserve">    });</w:t>
      </w:r>
    </w:p>
    <w:p w14:paraId="2DF016DF" w14:textId="77777777" w:rsidR="00350179" w:rsidRPr="00554DB1" w:rsidRDefault="00350179" w:rsidP="007C7C63">
      <w:pPr>
        <w:pStyle w:val="Code"/>
        <w:rPr>
          <w:rStyle w:val="LiteralGray"/>
          <w:rPrChange w:id="208" w:author="Carol Nichols" w:date="2022-08-26T13:05:00Z">
            <w:rPr>
              <w:lang w:eastAsia="en-GB"/>
            </w:rPr>
          </w:rPrChange>
        </w:rPr>
      </w:pPr>
    </w:p>
    <w:p w14:paraId="6EAA391C" w14:textId="77777777" w:rsidR="00350179" w:rsidRPr="00554DB1" w:rsidRDefault="00350179" w:rsidP="007C7C63">
      <w:pPr>
        <w:pStyle w:val="Code"/>
        <w:rPr>
          <w:rStyle w:val="LiteralGray"/>
          <w:rPrChange w:id="209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10" w:author="Carol Nichols" w:date="2022-08-26T13:05:00Z">
            <w:rPr>
              <w:lang w:eastAsia="en-GB"/>
            </w:rPr>
          </w:rPrChange>
        </w:rPr>
        <w:t xml:space="preserve">    handle.join().unwrap();</w:t>
      </w:r>
    </w:p>
    <w:p w14:paraId="135DC7AF" w14:textId="77777777" w:rsidR="00350179" w:rsidRPr="00554DB1" w:rsidRDefault="00350179" w:rsidP="007C7C63">
      <w:pPr>
        <w:pStyle w:val="Code"/>
        <w:rPr>
          <w:rStyle w:val="LiteralGray"/>
          <w:rPrChange w:id="211" w:author="Carol Nichols" w:date="2022-08-26T13:05:00Z">
            <w:rPr>
              <w:lang w:eastAsia="en-GB"/>
            </w:rPr>
          </w:rPrChange>
        </w:rPr>
      </w:pPr>
      <w:r w:rsidRPr="00554DB1">
        <w:rPr>
          <w:rStyle w:val="LiteralGray"/>
          <w:rPrChange w:id="212" w:author="Carol Nichols" w:date="2022-08-26T13:05:00Z">
            <w:rPr>
              <w:lang w:eastAsia="en-GB"/>
            </w:rPr>
          </w:rPrChange>
        </w:rPr>
        <w:t>}</w:t>
      </w:r>
    </w:p>
    <w:p w14:paraId="0FC23641" w14:textId="5E6D29FB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Using the </w:t>
      </w:r>
      <w:r w:rsidRPr="00361B6C">
        <w:rPr>
          <w:rStyle w:val="Literal"/>
        </w:rPr>
        <w:t>move</w:t>
      </w:r>
      <w:r w:rsidRPr="00350179">
        <w:rPr>
          <w:lang w:eastAsia="en-GB"/>
        </w:rPr>
        <w:t xml:space="preserve"> keyword to force a closure to take ownership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the values it uses</w:t>
      </w:r>
    </w:p>
    <w:p w14:paraId="28A81F80" w14:textId="1F926B62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We might be tempted to try the same thing to fix the code in Listing 16-4 where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the main thread called </w:t>
      </w:r>
      <w:r w:rsidRPr="00361B6C">
        <w:rPr>
          <w:rStyle w:val="Literal"/>
        </w:rPr>
        <w:t>drop</w:t>
      </w:r>
      <w:r w:rsidRPr="00361B6C">
        <w:t xml:space="preserve"> by using a </w:t>
      </w:r>
      <w:r w:rsidRPr="00361B6C">
        <w:rPr>
          <w:rStyle w:val="Literal"/>
        </w:rPr>
        <w:t>move</w:t>
      </w:r>
      <w:r w:rsidRPr="00361B6C">
        <w:t xml:space="preserve"> closure. However, this fix will</w:t>
      </w:r>
      <w:r w:rsidR="00361B6C" w:rsidRPr="00361B6C">
        <w:t xml:space="preserve"> </w:t>
      </w:r>
      <w:r w:rsidRPr="00361B6C">
        <w:t>not work because what Listing 16-4 is trying to do is disallowed for a</w:t>
      </w:r>
      <w:r w:rsidR="00361B6C" w:rsidRPr="00361B6C">
        <w:t xml:space="preserve"> </w:t>
      </w:r>
      <w:r w:rsidRPr="00361B6C">
        <w:t xml:space="preserve">different reason. If we added </w:t>
      </w:r>
      <w:r w:rsidRPr="00361B6C">
        <w:rPr>
          <w:rStyle w:val="Literal"/>
        </w:rPr>
        <w:t>move</w:t>
      </w:r>
      <w:r w:rsidRPr="00361B6C">
        <w:t xml:space="preserve"> to the closure, we would move </w:t>
      </w:r>
      <w:r w:rsidRPr="00361B6C">
        <w:rPr>
          <w:rStyle w:val="Literal"/>
        </w:rPr>
        <w:t>v</w:t>
      </w:r>
      <w:r w:rsidRPr="00361B6C">
        <w:t xml:space="preserve"> into the</w:t>
      </w:r>
      <w:r w:rsidR="00361B6C" w:rsidRPr="00361B6C">
        <w:t xml:space="preserve"> </w:t>
      </w:r>
      <w:r w:rsidRPr="00361B6C">
        <w:t xml:space="preserve">closure’s </w:t>
      </w:r>
      <w:r w:rsidRPr="00361B6C">
        <w:lastRenderedPageBreak/>
        <w:t xml:space="preserve">environment, and we could no longer call </w:t>
      </w:r>
      <w:r w:rsidRPr="00361B6C">
        <w:rPr>
          <w:rStyle w:val="Literal"/>
        </w:rPr>
        <w:t>drop</w:t>
      </w:r>
      <w:r w:rsidRPr="00350179">
        <w:rPr>
          <w:lang w:eastAsia="en-GB"/>
        </w:rPr>
        <w:t xml:space="preserve"> on it in the main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thread. We would get this compiler error instead:</w:t>
      </w:r>
    </w:p>
    <w:p w14:paraId="54CD3AB4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error[E0382]: use of moved value: `v`</w:t>
      </w:r>
    </w:p>
    <w:p w14:paraId="6051F6FC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--&gt; src/main.rs:10:10</w:t>
      </w:r>
    </w:p>
    <w:p w14:paraId="437D1B75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|</w:t>
      </w:r>
    </w:p>
    <w:p w14:paraId="31931F49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4  |     let v = vec![1, 2, 3];</w:t>
      </w:r>
    </w:p>
    <w:p w14:paraId="6EDAE262" w14:textId="77777777" w:rsidR="004835B0" w:rsidRDefault="00350179" w:rsidP="00D33357">
      <w:pPr>
        <w:pStyle w:val="CodeWide"/>
        <w:rPr>
          <w:ins w:id="213" w:author="Audrey Doyle" w:date="2022-08-07T13:44:00Z"/>
          <w:lang w:eastAsia="en-GB"/>
        </w:rPr>
      </w:pPr>
      <w:r w:rsidRPr="00350179">
        <w:rPr>
          <w:lang w:eastAsia="en-GB"/>
        </w:rPr>
        <w:t xml:space="preserve">   |         - move occurs because `v` has type `Vec&lt;i32&gt;`, which does not</w:t>
      </w:r>
      <w:del w:id="214" w:author="Carol Nichols" w:date="2022-08-26T13:05:00Z">
        <w:r w:rsidRPr="00350179" w:rsidDel="00554DB1">
          <w:rPr>
            <w:lang w:eastAsia="en-GB"/>
          </w:rPr>
          <w:delText xml:space="preserve"> </w:delText>
        </w:r>
      </w:del>
    </w:p>
    <w:p w14:paraId="74240DCE" w14:textId="5C95834C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implement the `Copy` trait</w:t>
      </w:r>
    </w:p>
    <w:p w14:paraId="26329352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5  |</w:t>
      </w:r>
    </w:p>
    <w:p w14:paraId="7D4A7173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6  |     let handle = thread::spawn(move || {</w:t>
      </w:r>
    </w:p>
    <w:p w14:paraId="2BEF3F9D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|                                ------- value moved into closure here</w:t>
      </w:r>
    </w:p>
    <w:p w14:paraId="1468472D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7  |         println!("Here's a vector: {:?}", v);</w:t>
      </w:r>
    </w:p>
    <w:p w14:paraId="43EEBFE5" w14:textId="77777777" w:rsidR="003B38F9" w:rsidRDefault="00350179" w:rsidP="00D33357">
      <w:pPr>
        <w:pStyle w:val="CodeWide"/>
        <w:rPr>
          <w:ins w:id="215" w:author="Carol Nichols" w:date="2022-08-26T13:06:00Z"/>
          <w:lang w:eastAsia="en-GB"/>
        </w:rPr>
      </w:pPr>
      <w:r w:rsidRPr="00350179">
        <w:rPr>
          <w:lang w:eastAsia="en-GB"/>
        </w:rPr>
        <w:t xml:space="preserve">   |                                           - variable moved due to use in</w:t>
      </w:r>
      <w:del w:id="216" w:author="Carol Nichols" w:date="2022-08-26T13:06:00Z">
        <w:r w:rsidRPr="00350179" w:rsidDel="003B38F9">
          <w:rPr>
            <w:lang w:eastAsia="en-GB"/>
          </w:rPr>
          <w:delText xml:space="preserve"> </w:delText>
        </w:r>
      </w:del>
    </w:p>
    <w:p w14:paraId="7F7F345A" w14:textId="6DED4EA3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closure</w:t>
      </w:r>
    </w:p>
    <w:p w14:paraId="4E086AF0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...</w:t>
      </w:r>
    </w:p>
    <w:p w14:paraId="33FB57F9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10 |     drop(v); // oh no!</w:t>
      </w:r>
    </w:p>
    <w:p w14:paraId="4C6ABCAE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|          ^ value used here after move</w:t>
      </w:r>
    </w:p>
    <w:p w14:paraId="35D53528" w14:textId="68C73696" w:rsidR="00350179" w:rsidRPr="00350179" w:rsidRDefault="00350179" w:rsidP="00361B6C">
      <w:pPr>
        <w:pStyle w:val="Body"/>
        <w:rPr>
          <w:lang w:eastAsia="en-GB"/>
        </w:rPr>
      </w:pPr>
      <w:r w:rsidRPr="00361B6C">
        <w:t>Rust’s ownership rules have saved us again! We got an error from the code in</w:t>
      </w:r>
      <w:r w:rsidR="00361B6C" w:rsidRPr="00361B6C">
        <w:t xml:space="preserve"> </w:t>
      </w:r>
      <w:r w:rsidRPr="00361B6C">
        <w:t xml:space="preserve">Listing 16-3 because Rust was being conservative and only borrowing </w:t>
      </w:r>
      <w:r w:rsidRPr="00361B6C">
        <w:rPr>
          <w:rStyle w:val="Literal"/>
        </w:rPr>
        <w:t>v</w:t>
      </w:r>
      <w:r w:rsidRPr="00361B6C">
        <w:t xml:space="preserve"> for the</w:t>
      </w:r>
      <w:r w:rsidR="00361B6C" w:rsidRPr="00361B6C">
        <w:t xml:space="preserve"> </w:t>
      </w:r>
      <w:r w:rsidRPr="00361B6C">
        <w:t>thread, which meant the main thread could theoretically invalidate the spawned</w:t>
      </w:r>
      <w:r w:rsidR="00361B6C" w:rsidRPr="00361B6C">
        <w:t xml:space="preserve"> </w:t>
      </w:r>
      <w:r w:rsidRPr="00361B6C">
        <w:t xml:space="preserve">thread’s reference. By telling Rust to move ownership of </w:t>
      </w:r>
      <w:r w:rsidRPr="00361B6C">
        <w:rPr>
          <w:rStyle w:val="Literal"/>
        </w:rPr>
        <w:t>v</w:t>
      </w:r>
      <w:r w:rsidRPr="00361B6C">
        <w:t xml:space="preserve"> to the spawned</w:t>
      </w:r>
      <w:r w:rsidR="00361B6C" w:rsidRPr="00361B6C">
        <w:t xml:space="preserve"> </w:t>
      </w:r>
      <w:r w:rsidRPr="00361B6C">
        <w:t xml:space="preserve">thread, we’re guaranteeing Rust that the main thread won’t use </w:t>
      </w:r>
      <w:r w:rsidRPr="00361B6C">
        <w:rPr>
          <w:rStyle w:val="Literal"/>
        </w:rPr>
        <w:t>v</w:t>
      </w:r>
      <w:r w:rsidRPr="00361B6C">
        <w:t xml:space="preserve"> anymore. If</w:t>
      </w:r>
      <w:r w:rsidR="00361B6C" w:rsidRPr="00361B6C">
        <w:t xml:space="preserve"> </w:t>
      </w:r>
      <w:r w:rsidRPr="00361B6C">
        <w:t>we change Listing 16-4 in the same way, we’re then violating the ownership</w:t>
      </w:r>
      <w:r w:rsidR="00361B6C" w:rsidRPr="00361B6C">
        <w:t xml:space="preserve"> </w:t>
      </w:r>
      <w:r w:rsidRPr="00361B6C">
        <w:t xml:space="preserve">rules when we try to use </w:t>
      </w:r>
      <w:r w:rsidRPr="00361B6C">
        <w:rPr>
          <w:rStyle w:val="Literal"/>
        </w:rPr>
        <w:t>v</w:t>
      </w:r>
      <w:r w:rsidRPr="00361B6C">
        <w:t xml:space="preserve"> in the main thread. The </w:t>
      </w:r>
      <w:r w:rsidRPr="00361B6C">
        <w:rPr>
          <w:rStyle w:val="Literal"/>
        </w:rPr>
        <w:t>move</w:t>
      </w:r>
      <w:r w:rsidRPr="00350179">
        <w:rPr>
          <w:lang w:eastAsia="en-GB"/>
        </w:rPr>
        <w:t xml:space="preserve"> keyword overrides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Rust’s conservative default of borrowing; it doesn’t let us violate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ownership rules.</w:t>
      </w:r>
      <w:ins w:id="217" w:author="Carol Nichols" w:date="2022-08-26T15:48:00Z">
        <w:r w:rsidR="00EF1532">
          <w:fldChar w:fldCharType="begin"/>
        </w:r>
        <w:r w:rsidR="00EF1532">
          <w:instrText xml:space="preserve"> XE "threads:running closures in endRange" </w:instrText>
        </w:r>
        <w:r w:rsidR="00EF1532">
          <w:fldChar w:fldCharType="end"/>
        </w:r>
        <w:r w:rsidR="00976979">
          <w:fldChar w:fldCharType="begin"/>
        </w:r>
        <w:r w:rsidR="00976979">
          <w:instrText xml:space="preserve"> XE "closures:running in threads endRange" </w:instrText>
        </w:r>
        <w:r w:rsidR="00976979">
          <w:fldChar w:fldCharType="end"/>
        </w:r>
      </w:ins>
      <w:ins w:id="218" w:author="Carol Nichols" w:date="2022-08-26T16:00:00Z">
        <w:r w:rsidR="00573D69">
          <w:fldChar w:fldCharType="begin"/>
        </w:r>
        <w:r w:rsidR="00573D69">
          <w:instrText xml:space="preserve"> XE "move keyword endRange" </w:instrText>
        </w:r>
        <w:r w:rsidR="00573D69">
          <w:fldChar w:fldCharType="end"/>
        </w:r>
      </w:ins>
    </w:p>
    <w:p w14:paraId="4F65001E" w14:textId="29E3CD0E" w:rsidR="00350179" w:rsidRPr="00350179" w:rsidRDefault="00350179" w:rsidP="00361B6C">
      <w:pPr>
        <w:pStyle w:val="Body"/>
        <w:rPr>
          <w:lang w:eastAsia="en-GB"/>
        </w:rPr>
      </w:pPr>
      <w:del w:id="219" w:author="Carol Nichols" w:date="2022-08-26T12:55:00Z">
        <w:r w:rsidRPr="00350179" w:rsidDel="00ED3645">
          <w:rPr>
            <w:lang w:eastAsia="en-GB"/>
          </w:rPr>
          <w:delText>With a basic understanding of</w:delText>
        </w:r>
      </w:del>
      <w:ins w:id="220" w:author="Carol Nichols" w:date="2022-08-26T12:55:00Z">
        <w:r w:rsidR="00ED3645">
          <w:rPr>
            <w:lang w:eastAsia="en-GB"/>
          </w:rPr>
          <w:t>Now that we</w:t>
        </w:r>
        <w:r w:rsidR="00ED3645" w:rsidRPr="00361B6C">
          <w:t>’</w:t>
        </w:r>
        <w:r w:rsidR="00ED3645">
          <w:rPr>
            <w:lang w:eastAsia="en-GB"/>
          </w:rPr>
          <w:t>ve covered</w:t>
        </w:r>
      </w:ins>
      <w:r w:rsidRPr="00350179">
        <w:rPr>
          <w:lang w:eastAsia="en-GB"/>
        </w:rPr>
        <w:t xml:space="preserve"> </w:t>
      </w:r>
      <w:ins w:id="221" w:author="Carol Nichols" w:date="2022-08-26T12:55:00Z">
        <w:r w:rsidR="00ED3645">
          <w:rPr>
            <w:lang w:eastAsia="en-GB"/>
          </w:rPr>
          <w:t xml:space="preserve">what </w:t>
        </w:r>
      </w:ins>
      <w:r w:rsidRPr="00350179">
        <w:rPr>
          <w:lang w:eastAsia="en-GB"/>
        </w:rPr>
        <w:t xml:space="preserve">threads </w:t>
      </w:r>
      <w:ins w:id="222" w:author="Carol Nichols" w:date="2022-08-26T12:55:00Z">
        <w:r w:rsidR="00ED3645">
          <w:rPr>
            <w:lang w:eastAsia="en-GB"/>
          </w:rPr>
          <w:t xml:space="preserve">are </w:t>
        </w:r>
      </w:ins>
      <w:r w:rsidRPr="00350179">
        <w:rPr>
          <w:lang w:eastAsia="en-GB"/>
        </w:rPr>
        <w:t xml:space="preserve">and the </w:t>
      </w:r>
      <w:ins w:id="223" w:author="Carol Nichols" w:date="2022-08-26T12:55:00Z">
        <w:r w:rsidR="00ED3645">
          <w:rPr>
            <w:lang w:eastAsia="en-GB"/>
          </w:rPr>
          <w:t xml:space="preserve">methods supplied by the </w:t>
        </w:r>
      </w:ins>
      <w:r w:rsidRPr="00350179">
        <w:rPr>
          <w:lang w:eastAsia="en-GB"/>
        </w:rPr>
        <w:t xml:space="preserve">thread API, let’s look at </w:t>
      </w:r>
      <w:del w:id="224" w:author="Carol Nichols" w:date="2022-08-26T12:55:00Z">
        <w:r w:rsidRPr="00350179" w:rsidDel="00ED3645">
          <w:rPr>
            <w:lang w:eastAsia="en-GB"/>
          </w:rPr>
          <w:delText>what we</w:delText>
        </w:r>
        <w:r w:rsidR="00361B6C" w:rsidDel="00ED3645">
          <w:rPr>
            <w:lang w:eastAsia="en-GB"/>
          </w:rPr>
          <w:delText xml:space="preserve"> </w:delText>
        </w:r>
        <w:commentRangeStart w:id="225"/>
        <w:commentRangeStart w:id="226"/>
        <w:r w:rsidRPr="00350179" w:rsidDel="00ED3645">
          <w:rPr>
            <w:lang w:eastAsia="en-GB"/>
          </w:rPr>
          <w:delText xml:space="preserve">can </w:delText>
        </w:r>
        <w:commentRangeEnd w:id="225"/>
        <w:r w:rsidR="00EC2442" w:rsidDel="00ED3645">
          <w:rPr>
            <w:rStyle w:val="CommentReference"/>
            <w:rFonts w:ascii="Times New Roman" w:hAnsi="Times New Roman" w:cs="Times New Roman"/>
            <w:color w:val="auto"/>
            <w:lang w:val="en-CA"/>
          </w:rPr>
          <w:commentReference w:id="225"/>
        </w:r>
      </w:del>
      <w:commentRangeEnd w:id="226"/>
      <w:r w:rsidR="005A474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26"/>
      </w:r>
      <w:del w:id="227" w:author="Carol Nichols" w:date="2022-08-26T12:55:00Z">
        <w:r w:rsidRPr="007C7C63" w:rsidDel="00ED3645">
          <w:rPr>
            <w:rStyle w:val="Italic"/>
          </w:rPr>
          <w:delText>do</w:delText>
        </w:r>
        <w:r w:rsidRPr="00350179" w:rsidDel="00ED3645">
          <w:rPr>
            <w:lang w:eastAsia="en-GB"/>
          </w:rPr>
          <w:delText xml:space="preserve"> with</w:delText>
        </w:r>
      </w:del>
      <w:ins w:id="228" w:author="Carol Nichols" w:date="2022-08-26T12:55:00Z">
        <w:r w:rsidR="00ED3645">
          <w:rPr>
            <w:lang w:eastAsia="en-GB"/>
          </w:rPr>
          <w:t xml:space="preserve">some </w:t>
        </w:r>
      </w:ins>
      <w:ins w:id="229" w:author="Carol Nichols" w:date="2022-08-26T12:56:00Z">
        <w:r w:rsidR="00ED3645">
          <w:rPr>
            <w:lang w:eastAsia="en-GB"/>
          </w:rPr>
          <w:t>situations in which we can</w:t>
        </w:r>
      </w:ins>
      <w:ins w:id="230" w:author="Carol Nichols" w:date="2022-08-26T12:55:00Z">
        <w:r w:rsidR="00ED3645">
          <w:rPr>
            <w:lang w:eastAsia="en-GB"/>
          </w:rPr>
          <w:t xml:space="preserve"> use</w:t>
        </w:r>
      </w:ins>
      <w:r w:rsidRPr="00350179">
        <w:rPr>
          <w:lang w:eastAsia="en-GB"/>
        </w:rPr>
        <w:t xml:space="preserve"> threads.</w:t>
      </w:r>
    </w:p>
    <w:bookmarkStart w:id="231" w:name="using-message-passing-to-transfer-data-b"/>
    <w:bookmarkStart w:id="232" w:name="_Toc106713161"/>
    <w:bookmarkEnd w:id="231"/>
    <w:p w14:paraId="70C26EC4" w14:textId="201E6A65" w:rsidR="00350179" w:rsidRPr="00350179" w:rsidRDefault="00E863C9" w:rsidP="00361B6C">
      <w:pPr>
        <w:pStyle w:val="HeadA"/>
        <w:rPr>
          <w:lang w:eastAsia="en-GB"/>
        </w:rPr>
      </w:pPr>
      <w:ins w:id="233" w:author="Carol Nichols" w:date="2022-08-26T16:00:00Z">
        <w:r>
          <w:fldChar w:fldCharType="begin"/>
        </w:r>
        <w:r>
          <w:instrText xml:space="preserve"> XE "message passing startRange" </w:instrText>
        </w:r>
        <w:r>
          <w:fldChar w:fldCharType="end"/>
        </w:r>
      </w:ins>
      <w:r w:rsidR="00350179" w:rsidRPr="00350179">
        <w:rPr>
          <w:lang w:eastAsia="en-GB"/>
        </w:rPr>
        <w:t>Using Message Passing to Transfer Data Between Threads</w:t>
      </w:r>
      <w:bookmarkEnd w:id="232"/>
    </w:p>
    <w:p w14:paraId="6E20364F" w14:textId="4074DF54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One increasingly popular approach to ensuring safe concurrency is </w:t>
      </w:r>
      <w:r w:rsidRPr="007C7C63">
        <w:rPr>
          <w:rStyle w:val="Italic"/>
        </w:rPr>
        <w:t>message</w:t>
      </w:r>
      <w:r w:rsidR="00361B6C" w:rsidRPr="007C7C63">
        <w:rPr>
          <w:rStyle w:val="Italic"/>
        </w:rPr>
        <w:t xml:space="preserve"> </w:t>
      </w:r>
      <w:r w:rsidRPr="007C7C63">
        <w:rPr>
          <w:rStyle w:val="Italic"/>
        </w:rPr>
        <w:t>passing</w:t>
      </w:r>
      <w:r w:rsidRPr="00361B6C">
        <w:t>, where threads or actors communicate by sending each other messages</w:t>
      </w:r>
      <w:r w:rsidR="00361B6C" w:rsidRPr="00361B6C">
        <w:t xml:space="preserve"> </w:t>
      </w:r>
      <w:r w:rsidRPr="00361B6C">
        <w:t>containing data. Here’s the idea in a slogan from the Go language</w:t>
      </w:r>
      <w:r w:rsidR="00361B6C" w:rsidRPr="00361B6C">
        <w:t xml:space="preserve"> </w:t>
      </w:r>
      <w:r w:rsidRPr="00361B6C">
        <w:t xml:space="preserve">documentation at </w:t>
      </w:r>
      <w:r w:rsidRPr="00B54995">
        <w:rPr>
          <w:rStyle w:val="LinkURL"/>
          <w:rPrChange w:id="234" w:author="Audrey Doyle" w:date="2022-08-04T16:42:00Z">
            <w:rPr/>
          </w:rPrChange>
        </w:rPr>
        <w:fldChar w:fldCharType="begin"/>
      </w:r>
      <w:r w:rsidRPr="00B54995">
        <w:rPr>
          <w:rStyle w:val="LinkURL"/>
          <w:rPrChange w:id="235" w:author="Audrey Doyle" w:date="2022-08-04T16:42:00Z">
            <w:rPr/>
          </w:rPrChange>
        </w:rPr>
        <w:instrText xml:space="preserve"> HYPERLINK "https://golang.org/doc/effective_go.html" \l "concurrency" </w:instrText>
      </w:r>
      <w:r w:rsidRPr="00B54995">
        <w:rPr>
          <w:rStyle w:val="LinkURL"/>
        </w:rPr>
        <w:fldChar w:fldCharType="separate"/>
      </w:r>
      <w:r w:rsidRPr="00B54995">
        <w:rPr>
          <w:rStyle w:val="LinkURL"/>
        </w:rPr>
        <w:t>https://golang.org/doc/effective_go.html#concurrency</w:t>
      </w:r>
      <w:r w:rsidRPr="00B54995">
        <w:rPr>
          <w:rStyle w:val="LinkURL"/>
        </w:rPr>
        <w:fldChar w:fldCharType="end"/>
      </w:r>
      <w:r w:rsidRPr="00350179">
        <w:rPr>
          <w:lang w:eastAsia="en-GB"/>
        </w:rPr>
        <w:t>: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“Do not communicate by sharing memory; instead, share memory by communicating.”</w:t>
      </w:r>
    </w:p>
    <w:p w14:paraId="28B7BAFB" w14:textId="5B2FADC1" w:rsidR="00350179" w:rsidRPr="00350179" w:rsidRDefault="00553B1A" w:rsidP="00361B6C">
      <w:pPr>
        <w:pStyle w:val="Body"/>
        <w:rPr>
          <w:lang w:eastAsia="en-GB"/>
        </w:rPr>
      </w:pPr>
      <w:ins w:id="236" w:author="Carol Nichols" w:date="2022-08-26T16:01:00Z">
        <w:r>
          <w:fldChar w:fldCharType="begin"/>
        </w:r>
        <w:r>
          <w:instrText xml:space="preserve"> XE "channel startRange" </w:instrText>
        </w:r>
        <w:r>
          <w:fldChar w:fldCharType="end"/>
        </w:r>
      </w:ins>
      <w:r w:rsidR="00350179" w:rsidRPr="00361B6C">
        <w:t>To accomplish message-sending concurrency, Rust’s standard library provides an</w:t>
      </w:r>
      <w:r w:rsidR="00361B6C" w:rsidRPr="00361B6C">
        <w:t xml:space="preserve"> </w:t>
      </w:r>
      <w:r w:rsidR="00350179" w:rsidRPr="00361B6C">
        <w:t xml:space="preserve">implementation of </w:t>
      </w:r>
      <w:r w:rsidR="00350179" w:rsidRPr="007C7C63">
        <w:rPr>
          <w:rStyle w:val="Italic"/>
        </w:rPr>
        <w:t>channels</w:t>
      </w:r>
      <w:r w:rsidR="00350179" w:rsidRPr="00350179">
        <w:rPr>
          <w:lang w:eastAsia="en-GB"/>
        </w:rPr>
        <w:t>. A channel is a general programming concept by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which data is sent from one thread to another.</w:t>
      </w:r>
    </w:p>
    <w:p w14:paraId="2B8D025B" w14:textId="16A146CB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You can imagine a channel in programming as being like a directional channel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water, such as a stream or a river. If you put something like a rubber duck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into a river, it will travel downstream to the end of the waterway.</w:t>
      </w:r>
    </w:p>
    <w:p w14:paraId="5BA0285C" w14:textId="47EFDF7A" w:rsidR="00350179" w:rsidRPr="00350179" w:rsidRDefault="009035FC" w:rsidP="00361B6C">
      <w:pPr>
        <w:pStyle w:val="Body"/>
        <w:rPr>
          <w:lang w:eastAsia="en-GB"/>
        </w:rPr>
      </w:pPr>
      <w:ins w:id="237" w:author="Carol Nichols" w:date="2022-08-26T16:02:00Z">
        <w:r>
          <w:fldChar w:fldCharType="begin"/>
        </w:r>
        <w:r>
          <w:instrText xml:space="preserve"> XE "transmitter startRange" </w:instrText>
        </w:r>
        <w:r>
          <w:fldChar w:fldCharType="end"/>
        </w:r>
        <w:r>
          <w:fldChar w:fldCharType="begin"/>
        </w:r>
        <w:r>
          <w:instrText xml:space="preserve"> XE "receiver startRange" </w:instrText>
        </w:r>
        <w:r>
          <w:fldChar w:fldCharType="end"/>
        </w:r>
      </w:ins>
      <w:r w:rsidR="00350179" w:rsidRPr="00361B6C">
        <w:t>A channel has two halves: a transmitter and a receiver. The transmitter half is</w:t>
      </w:r>
      <w:r w:rsidR="00361B6C" w:rsidRPr="00361B6C">
        <w:t xml:space="preserve"> </w:t>
      </w:r>
      <w:r w:rsidR="00350179" w:rsidRPr="00361B6C">
        <w:t xml:space="preserve">the upstream location </w:t>
      </w:r>
      <w:r w:rsidR="00350179" w:rsidRPr="00361B6C">
        <w:lastRenderedPageBreak/>
        <w:t xml:space="preserve">where you put </w:t>
      </w:r>
      <w:ins w:id="238" w:author="Audrey Doyle" w:date="2022-08-04T16:42:00Z">
        <w:r w:rsidR="00B54995">
          <w:t xml:space="preserve">the </w:t>
        </w:r>
      </w:ins>
      <w:r w:rsidR="00350179" w:rsidRPr="00361B6C">
        <w:t>rubber duck</w:t>
      </w:r>
      <w:del w:id="239" w:author="Audrey Doyle" w:date="2022-08-04T16:42:00Z">
        <w:r w:rsidR="00350179" w:rsidRPr="00361B6C" w:rsidDel="00B54995">
          <w:delText>s</w:delText>
        </w:r>
      </w:del>
      <w:r w:rsidR="00350179" w:rsidRPr="00361B6C">
        <w:t xml:space="preserve"> into the river, and the</w:t>
      </w:r>
      <w:r w:rsidR="00361B6C" w:rsidRPr="00361B6C">
        <w:t xml:space="preserve"> </w:t>
      </w:r>
      <w:r w:rsidR="00350179" w:rsidRPr="00361B6C">
        <w:t>receiver half is where the rubber duck ends up downstream. One part of your</w:t>
      </w:r>
      <w:r w:rsidR="00361B6C" w:rsidRPr="00361B6C">
        <w:t xml:space="preserve"> </w:t>
      </w:r>
      <w:r w:rsidR="00350179" w:rsidRPr="00361B6C">
        <w:t>code calls methods on the transmitter with the data you want to send, and</w:t>
      </w:r>
      <w:r w:rsidR="00361B6C" w:rsidRPr="00361B6C">
        <w:t xml:space="preserve"> </w:t>
      </w:r>
      <w:r w:rsidR="00350179" w:rsidRPr="00361B6C">
        <w:t xml:space="preserve">another part checks the receiving end for arriving messages. </w:t>
      </w:r>
      <w:ins w:id="240" w:author="Carol Nichols" w:date="2022-08-26T16:02:00Z">
        <w:r w:rsidR="00553B1A">
          <w:fldChar w:fldCharType="begin"/>
        </w:r>
        <w:r w:rsidR="00553B1A">
          <w:instrText xml:space="preserve"> XE "closed channel startRange" </w:instrText>
        </w:r>
        <w:r w:rsidR="00553B1A">
          <w:fldChar w:fldCharType="end"/>
        </w:r>
      </w:ins>
      <w:r w:rsidR="00350179" w:rsidRPr="00361B6C">
        <w:t>A channel is said</w:t>
      </w:r>
      <w:r w:rsidR="00361B6C" w:rsidRPr="00361B6C">
        <w:t xml:space="preserve"> </w:t>
      </w:r>
      <w:r w:rsidR="00350179" w:rsidRPr="00361B6C">
        <w:t xml:space="preserve">to be </w:t>
      </w:r>
      <w:r w:rsidR="00350179" w:rsidRPr="007C7C63">
        <w:rPr>
          <w:rStyle w:val="Italic"/>
        </w:rPr>
        <w:t>closed</w:t>
      </w:r>
      <w:r w:rsidR="00350179" w:rsidRPr="00350179">
        <w:rPr>
          <w:lang w:eastAsia="en-GB"/>
        </w:rPr>
        <w:t xml:space="preserve"> if either the transmitter or receiver half is dropped.</w:t>
      </w:r>
      <w:ins w:id="241" w:author="Carol Nichols" w:date="2022-08-26T16:02:00Z">
        <w:r w:rsidR="00553B1A">
          <w:fldChar w:fldCharType="begin"/>
        </w:r>
        <w:r w:rsidR="00553B1A">
          <w:instrText xml:space="preserve"> XE "closed channel endRange" </w:instrText>
        </w:r>
        <w:r w:rsidR="00553B1A">
          <w:fldChar w:fldCharType="end"/>
        </w:r>
      </w:ins>
    </w:p>
    <w:p w14:paraId="2A394051" w14:textId="274EA54C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Here, we’ll work up to a program that has one thread to generate values and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send them down a channel, and another thread that will receive the values and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print them out. We’ll be sending simple values between threads using a channel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to illustrate the feature. Once you’re familiar with the technique, you could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use channels for any threads that need</w:t>
      </w:r>
      <w:del w:id="242" w:author="Audrey Doyle" w:date="2022-08-04T16:43:00Z">
        <w:r w:rsidRPr="00350179" w:rsidDel="00B54995">
          <w:rPr>
            <w:lang w:eastAsia="en-GB"/>
          </w:rPr>
          <w:delText>s</w:delText>
        </w:r>
      </w:del>
      <w:r w:rsidRPr="00350179">
        <w:rPr>
          <w:lang w:eastAsia="en-GB"/>
        </w:rPr>
        <w:t xml:space="preserve"> to communicate </w:t>
      </w:r>
      <w:del w:id="243" w:author="Audrey Doyle" w:date="2022-08-04T16:43:00Z">
        <w:r w:rsidRPr="00350179" w:rsidDel="00B54995">
          <w:rPr>
            <w:lang w:eastAsia="en-GB"/>
          </w:rPr>
          <w:delText xml:space="preserve">between </w:delText>
        </w:r>
      </w:del>
      <w:ins w:id="244" w:author="Audrey Doyle" w:date="2022-08-04T16:43:00Z">
        <w:r w:rsidR="00B54995">
          <w:rPr>
            <w:lang w:eastAsia="en-GB"/>
          </w:rPr>
          <w:t>with</w:t>
        </w:r>
        <w:r w:rsidR="00B54995" w:rsidRPr="00350179">
          <w:rPr>
            <w:lang w:eastAsia="en-GB"/>
          </w:rPr>
          <w:t xml:space="preserve"> </w:t>
        </w:r>
      </w:ins>
      <w:r w:rsidRPr="00350179">
        <w:rPr>
          <w:lang w:eastAsia="en-GB"/>
        </w:rPr>
        <w:t>each other, such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as a chat system or a system where many threads perform parts of a calculation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and send the parts to one thread that aggregates the results.</w:t>
      </w:r>
    </w:p>
    <w:p w14:paraId="716536AB" w14:textId="507FCEE0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First, in Listing 16-6, we’ll create a channel but not do anything with it.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Note that this won’t compile yet because Rust can’t tell what type of values we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want to send over the channel.</w:t>
      </w:r>
    </w:p>
    <w:p w14:paraId="52EF36C1" w14:textId="0EAEE6E5" w:rsidR="00350179" w:rsidRPr="00350179" w:rsidRDefault="002C53B8" w:rsidP="002C53B8">
      <w:pPr>
        <w:pStyle w:val="CodeLabel"/>
        <w:rPr>
          <w:lang w:eastAsia="en-GB"/>
        </w:rPr>
      </w:pPr>
      <w:del w:id="245" w:author="Audrey Doyle" w:date="2022-08-04T16:43:00Z">
        <w:r w:rsidDel="00B54995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3E147509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std::sync::mpsc;</w:t>
      </w:r>
    </w:p>
    <w:p w14:paraId="31DABBD4" w14:textId="77777777" w:rsidR="00350179" w:rsidRPr="00350179" w:rsidRDefault="00350179" w:rsidP="007C7C63">
      <w:pPr>
        <w:pStyle w:val="Code"/>
        <w:rPr>
          <w:lang w:eastAsia="en-GB"/>
        </w:rPr>
      </w:pPr>
    </w:p>
    <w:p w14:paraId="2F647A8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fn main() {</w:t>
      </w:r>
    </w:p>
    <w:p w14:paraId="3CBD3D99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(tx, rx) = mpsc::channel();</w:t>
      </w:r>
    </w:p>
    <w:p w14:paraId="42F0E50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2E8F4491" w14:textId="30FD5F3F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Creating a channel and assigning the two halves to </w:t>
      </w:r>
      <w:r w:rsidRPr="00361B6C">
        <w:rPr>
          <w:rStyle w:val="Literal"/>
        </w:rPr>
        <w:t>tx</w:t>
      </w:r>
      <w:r w:rsidRPr="00361B6C">
        <w:t xml:space="preserve"> and </w:t>
      </w:r>
      <w:r w:rsidRPr="00361B6C">
        <w:rPr>
          <w:rStyle w:val="Literal"/>
        </w:rPr>
        <w:t>rx</w:t>
      </w:r>
    </w:p>
    <w:p w14:paraId="49462E4A" w14:textId="5382B029" w:rsidR="00350179" w:rsidRPr="00350179" w:rsidRDefault="009871B9" w:rsidP="00361B6C">
      <w:pPr>
        <w:pStyle w:val="Body"/>
        <w:rPr>
          <w:lang w:eastAsia="en-GB"/>
        </w:rPr>
      </w:pPr>
      <w:ins w:id="246" w:author="Carol Nichols" w:date="2022-08-26T16:03:00Z">
        <w:r>
          <w:fldChar w:fldCharType="begin"/>
        </w:r>
        <w:r>
          <w:instrText xml:space="preserve"> XE "</w:instrText>
        </w:r>
      </w:ins>
      <w:ins w:id="247" w:author="Carol Nichols" w:date="2022-08-26T16:04:00Z">
        <w:r>
          <w:instrText>multiple producer, single consumer (mpsc)</w:instrText>
        </w:r>
      </w:ins>
      <w:ins w:id="248" w:author="Carol Nichols" w:date="2022-08-26T16:03:00Z">
        <w:r>
          <w:instrText xml:space="preserve"> startRange" </w:instrText>
        </w:r>
        <w:r>
          <w:fldChar w:fldCharType="end"/>
        </w:r>
      </w:ins>
      <w:r w:rsidR="00350179" w:rsidRPr="00350179">
        <w:rPr>
          <w:lang w:eastAsia="en-GB"/>
        </w:rPr>
        <w:t xml:space="preserve">We create a new channel using the </w:t>
      </w:r>
      <w:r w:rsidR="00350179" w:rsidRPr="00361B6C">
        <w:rPr>
          <w:rStyle w:val="Literal"/>
        </w:rPr>
        <w:t>mpsc::channel</w:t>
      </w:r>
      <w:r w:rsidR="00350179" w:rsidRPr="00361B6C">
        <w:t xml:space="preserve"> function; </w:t>
      </w:r>
      <w:r w:rsidR="00350179" w:rsidRPr="00361B6C">
        <w:rPr>
          <w:rStyle w:val="Literal"/>
        </w:rPr>
        <w:t>mpsc</w:t>
      </w:r>
      <w:r w:rsidR="00350179" w:rsidRPr="00361B6C">
        <w:t xml:space="preserve"> stands for</w:t>
      </w:r>
      <w:r w:rsidR="00361B6C" w:rsidRPr="00361B6C">
        <w:t xml:space="preserve"> </w:t>
      </w:r>
      <w:r w:rsidR="00350179" w:rsidRPr="007C7C63">
        <w:rPr>
          <w:rStyle w:val="Italic"/>
        </w:rPr>
        <w:t>multiple producer, single consumer</w:t>
      </w:r>
      <w:r w:rsidR="00350179" w:rsidRPr="00361B6C">
        <w:t>. In short, the way Rust’s standard library</w:t>
      </w:r>
      <w:r w:rsidR="00361B6C" w:rsidRPr="00361B6C">
        <w:t xml:space="preserve"> </w:t>
      </w:r>
      <w:r w:rsidR="00350179" w:rsidRPr="00361B6C">
        <w:t xml:space="preserve">implements channels means a channel can have multiple </w:t>
      </w:r>
      <w:r w:rsidR="00350179" w:rsidRPr="007C7C63">
        <w:rPr>
          <w:rStyle w:val="Italic"/>
        </w:rPr>
        <w:t>sending</w:t>
      </w:r>
      <w:r w:rsidR="00350179" w:rsidRPr="00361B6C">
        <w:t xml:space="preserve"> ends that</w:t>
      </w:r>
      <w:r w:rsidR="00361B6C" w:rsidRPr="00361B6C">
        <w:t xml:space="preserve"> </w:t>
      </w:r>
      <w:r w:rsidR="00350179" w:rsidRPr="00361B6C">
        <w:t xml:space="preserve">produce values but only one </w:t>
      </w:r>
      <w:r w:rsidR="00350179" w:rsidRPr="007C7C63">
        <w:rPr>
          <w:rStyle w:val="Italic"/>
        </w:rPr>
        <w:t>receiving</w:t>
      </w:r>
      <w:r w:rsidR="00350179" w:rsidRPr="00350179">
        <w:rPr>
          <w:lang w:eastAsia="en-GB"/>
        </w:rPr>
        <w:t xml:space="preserve"> end that consumes those values. Imagine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multiple streams flowing together into one big river: everything sent down any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of the streams will end up in one river at the end. We’ll start with a single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producer for now, but we’ll add multiple producers when we get this example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working.</w:t>
      </w:r>
    </w:p>
    <w:p w14:paraId="246AAEE4" w14:textId="23FADA43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The </w:t>
      </w:r>
      <w:r w:rsidRPr="00361B6C">
        <w:rPr>
          <w:rStyle w:val="Literal"/>
        </w:rPr>
        <w:t>mpsc::channel</w:t>
      </w:r>
      <w:r w:rsidRPr="00361B6C">
        <w:t xml:space="preserve"> function returns a tuple, the first element of which is the</w:t>
      </w:r>
      <w:r w:rsidR="00361B6C" w:rsidRPr="00361B6C">
        <w:t xml:space="preserve"> </w:t>
      </w:r>
      <w:r w:rsidRPr="00361B6C">
        <w:t xml:space="preserve">sending end—the transmitter—and the second element </w:t>
      </w:r>
      <w:ins w:id="249" w:author="Audrey Doyle" w:date="2022-08-04T16:44:00Z">
        <w:r w:rsidR="00B54995">
          <w:t xml:space="preserve">of which </w:t>
        </w:r>
      </w:ins>
      <w:r w:rsidRPr="00361B6C">
        <w:t>is the receiving end—the</w:t>
      </w:r>
      <w:r w:rsidR="00361B6C" w:rsidRPr="00361B6C">
        <w:t xml:space="preserve"> </w:t>
      </w:r>
      <w:r w:rsidRPr="00361B6C">
        <w:t xml:space="preserve">receiver. The abbreviations </w:t>
      </w:r>
      <w:r w:rsidRPr="00361B6C">
        <w:rPr>
          <w:rStyle w:val="Literal"/>
        </w:rPr>
        <w:t>tx</w:t>
      </w:r>
      <w:r w:rsidRPr="00361B6C">
        <w:t xml:space="preserve"> and </w:t>
      </w:r>
      <w:r w:rsidRPr="00361B6C">
        <w:rPr>
          <w:rStyle w:val="Literal"/>
        </w:rPr>
        <w:t>rx</w:t>
      </w:r>
      <w:r w:rsidRPr="00361B6C">
        <w:t xml:space="preserve"> are traditionally used in many fields</w:t>
      </w:r>
      <w:r w:rsidR="00361B6C" w:rsidRPr="00361B6C">
        <w:t xml:space="preserve"> </w:t>
      </w:r>
      <w:r w:rsidRPr="00361B6C">
        <w:t xml:space="preserve">for </w:t>
      </w:r>
      <w:r w:rsidRPr="007C7C63">
        <w:rPr>
          <w:rStyle w:val="Italic"/>
        </w:rPr>
        <w:t>transmitter</w:t>
      </w:r>
      <w:r w:rsidRPr="00361B6C">
        <w:t xml:space="preserve"> and </w:t>
      </w:r>
      <w:r w:rsidRPr="007C7C63">
        <w:rPr>
          <w:rStyle w:val="Italic"/>
        </w:rPr>
        <w:t>receiver</w:t>
      </w:r>
      <w:del w:id="250" w:author="Audrey Doyle" w:date="2022-08-04T16:44:00Z">
        <w:r w:rsidRPr="00361B6C" w:rsidDel="00B54995">
          <w:delText xml:space="preserve"> </w:delText>
        </w:r>
      </w:del>
      <w:ins w:id="251" w:author="Audrey Doyle" w:date="2022-08-04T16:44:00Z">
        <w:r w:rsidR="00B54995">
          <w:t xml:space="preserve">, </w:t>
        </w:r>
      </w:ins>
      <w:r w:rsidRPr="00361B6C">
        <w:t>respectively, so we name our variables as such</w:t>
      </w:r>
      <w:r w:rsidR="00361B6C" w:rsidRPr="00361B6C">
        <w:t xml:space="preserve"> </w:t>
      </w:r>
      <w:r w:rsidRPr="00361B6C">
        <w:t xml:space="preserve">to indicate each end. We’re using a </w:t>
      </w:r>
      <w:r w:rsidRPr="00361B6C">
        <w:rPr>
          <w:rStyle w:val="Literal"/>
        </w:rPr>
        <w:t>let</w:t>
      </w:r>
      <w:r w:rsidRPr="00361B6C">
        <w:t xml:space="preserve"> statement with a pattern that</w:t>
      </w:r>
      <w:r w:rsidR="00361B6C" w:rsidRPr="00361B6C">
        <w:t xml:space="preserve"> </w:t>
      </w:r>
      <w:r w:rsidRPr="00361B6C">
        <w:t xml:space="preserve">destructures the tuples; we’ll discuss the use of patterns in </w:t>
      </w:r>
      <w:r w:rsidRPr="00361B6C">
        <w:rPr>
          <w:rStyle w:val="Literal"/>
        </w:rPr>
        <w:t>let</w:t>
      </w:r>
      <w:r w:rsidRPr="00361B6C">
        <w:t xml:space="preserve"> statements</w:t>
      </w:r>
      <w:r w:rsidR="00361B6C" w:rsidRPr="00361B6C">
        <w:t xml:space="preserve"> </w:t>
      </w:r>
      <w:r w:rsidRPr="00361B6C">
        <w:t xml:space="preserve">and destructuring in </w:t>
      </w:r>
      <w:r w:rsidRPr="000E5C91">
        <w:rPr>
          <w:rStyle w:val="Xref"/>
        </w:rPr>
        <w:t>Chapter 18</w:t>
      </w:r>
      <w:r w:rsidRPr="00361B6C">
        <w:t xml:space="preserve">. For now, know that using a </w:t>
      </w:r>
      <w:r w:rsidRPr="00361B6C">
        <w:rPr>
          <w:rStyle w:val="Literal"/>
        </w:rPr>
        <w:t>let</w:t>
      </w:r>
      <w:r w:rsidRPr="00361B6C">
        <w:t xml:space="preserve"> statement</w:t>
      </w:r>
      <w:r w:rsidR="00361B6C" w:rsidRPr="00361B6C">
        <w:t xml:space="preserve"> </w:t>
      </w:r>
      <w:ins w:id="252" w:author="Audrey Doyle" w:date="2022-08-05T12:40:00Z">
        <w:r w:rsidR="008A60EC">
          <w:t xml:space="preserve">in </w:t>
        </w:r>
      </w:ins>
      <w:r w:rsidRPr="00361B6C">
        <w:t>this way is a convenient approach to extract the pieces of the tuple returned</w:t>
      </w:r>
      <w:r w:rsidR="00361B6C" w:rsidRPr="00361B6C">
        <w:t xml:space="preserve"> </w:t>
      </w:r>
      <w:r w:rsidRPr="00361B6C">
        <w:t xml:space="preserve">by </w:t>
      </w:r>
      <w:r w:rsidRPr="00361B6C">
        <w:rPr>
          <w:rStyle w:val="Literal"/>
        </w:rPr>
        <w:t>mpsc::channel</w:t>
      </w:r>
      <w:r w:rsidRPr="00350179">
        <w:rPr>
          <w:lang w:eastAsia="en-GB"/>
        </w:rPr>
        <w:t>.</w:t>
      </w:r>
      <w:ins w:id="253" w:author="Carol Nichols" w:date="2022-08-26T16:04:00Z">
        <w:r w:rsidR="009871B9">
          <w:fldChar w:fldCharType="begin"/>
        </w:r>
        <w:r w:rsidR="009871B9">
          <w:instrText xml:space="preserve"> XE "multiple producer, single consumer (mpsc) endRange" </w:instrText>
        </w:r>
        <w:r w:rsidR="009871B9">
          <w:fldChar w:fldCharType="end"/>
        </w:r>
      </w:ins>
    </w:p>
    <w:p w14:paraId="2BC42AC9" w14:textId="4B0635D0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Let’s move the transmitting end into a spawned thread and have it send one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string so the spawned thread is communicating with the main thread, as shown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Listing 16-7. This is like putting a rubber duck in the river upstream or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sending a chat message from one thread to another.</w:t>
      </w:r>
    </w:p>
    <w:p w14:paraId="1FAA1F36" w14:textId="56671F7C" w:rsidR="00350179" w:rsidRPr="00350179" w:rsidRDefault="002C53B8" w:rsidP="002C53B8">
      <w:pPr>
        <w:pStyle w:val="CodeLabel"/>
        <w:rPr>
          <w:lang w:eastAsia="en-GB"/>
        </w:rPr>
      </w:pPr>
      <w:del w:id="254" w:author="Audrey Doyle" w:date="2022-08-04T16:45:00Z">
        <w:r w:rsidDel="00B54995">
          <w:rPr>
            <w:lang w:eastAsia="en-GB"/>
          </w:rPr>
          <w:lastRenderedPageBreak/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5C7C2B50" w14:textId="77777777" w:rsidR="00350179" w:rsidRPr="00AA63D6" w:rsidRDefault="00350179" w:rsidP="007C7C63">
      <w:pPr>
        <w:pStyle w:val="Code"/>
        <w:rPr>
          <w:rStyle w:val="LiteralGray"/>
          <w:rPrChange w:id="255" w:author="Carol Nichols" w:date="2022-08-26T13:06:00Z">
            <w:rPr>
              <w:lang w:eastAsia="en-GB"/>
            </w:rPr>
          </w:rPrChange>
        </w:rPr>
      </w:pPr>
      <w:r w:rsidRPr="00AA63D6">
        <w:rPr>
          <w:rStyle w:val="LiteralGray"/>
          <w:rPrChange w:id="256" w:author="Carol Nichols" w:date="2022-08-26T13:06:00Z">
            <w:rPr>
              <w:lang w:eastAsia="en-GB"/>
            </w:rPr>
          </w:rPrChange>
        </w:rPr>
        <w:t>use std::sync::mpsc;</w:t>
      </w:r>
    </w:p>
    <w:p w14:paraId="22968DF5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std::thread;</w:t>
      </w:r>
    </w:p>
    <w:p w14:paraId="04D0A715" w14:textId="77777777" w:rsidR="00350179" w:rsidRPr="00350179" w:rsidRDefault="00350179" w:rsidP="007C7C63">
      <w:pPr>
        <w:pStyle w:val="Code"/>
        <w:rPr>
          <w:lang w:eastAsia="en-GB"/>
        </w:rPr>
      </w:pPr>
    </w:p>
    <w:p w14:paraId="53A67126" w14:textId="77777777" w:rsidR="00350179" w:rsidRPr="00AA63D6" w:rsidRDefault="00350179" w:rsidP="007C7C63">
      <w:pPr>
        <w:pStyle w:val="Code"/>
        <w:rPr>
          <w:rStyle w:val="LiteralGray"/>
          <w:rPrChange w:id="257" w:author="Carol Nichols" w:date="2022-08-26T13:06:00Z">
            <w:rPr>
              <w:lang w:eastAsia="en-GB"/>
            </w:rPr>
          </w:rPrChange>
        </w:rPr>
      </w:pPr>
      <w:r w:rsidRPr="00AA63D6">
        <w:rPr>
          <w:rStyle w:val="LiteralGray"/>
          <w:rPrChange w:id="258" w:author="Carol Nichols" w:date="2022-08-26T13:06:00Z">
            <w:rPr>
              <w:lang w:eastAsia="en-GB"/>
            </w:rPr>
          </w:rPrChange>
        </w:rPr>
        <w:t>fn main() {</w:t>
      </w:r>
    </w:p>
    <w:p w14:paraId="334F9233" w14:textId="77777777" w:rsidR="00350179" w:rsidRPr="00AA63D6" w:rsidRDefault="00350179" w:rsidP="007C7C63">
      <w:pPr>
        <w:pStyle w:val="Code"/>
        <w:rPr>
          <w:rStyle w:val="LiteralGray"/>
          <w:rPrChange w:id="259" w:author="Carol Nichols" w:date="2022-08-26T13:06:00Z">
            <w:rPr>
              <w:lang w:eastAsia="en-GB"/>
            </w:rPr>
          </w:rPrChange>
        </w:rPr>
      </w:pPr>
      <w:r w:rsidRPr="00AA63D6">
        <w:rPr>
          <w:rStyle w:val="LiteralGray"/>
          <w:rPrChange w:id="260" w:author="Carol Nichols" w:date="2022-08-26T13:06:00Z">
            <w:rPr>
              <w:lang w:eastAsia="en-GB"/>
            </w:rPr>
          </w:rPrChange>
        </w:rPr>
        <w:t xml:space="preserve">    let (tx, rx) = mpsc::channel();</w:t>
      </w:r>
    </w:p>
    <w:p w14:paraId="0EA88EBD" w14:textId="77777777" w:rsidR="00350179" w:rsidRPr="00350179" w:rsidRDefault="00350179" w:rsidP="007C7C63">
      <w:pPr>
        <w:pStyle w:val="Code"/>
        <w:rPr>
          <w:lang w:eastAsia="en-GB"/>
        </w:rPr>
      </w:pPr>
    </w:p>
    <w:p w14:paraId="7378A4D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thread::spawn(move || {</w:t>
      </w:r>
    </w:p>
    <w:p w14:paraId="76582D62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let val = String::from("hi");</w:t>
      </w:r>
    </w:p>
    <w:p w14:paraId="2FD1F6D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tx.send(val).unwrap();</w:t>
      </w:r>
    </w:p>
    <w:p w14:paraId="24F6B79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});</w:t>
      </w:r>
    </w:p>
    <w:p w14:paraId="27EF26BB" w14:textId="77777777" w:rsidR="00350179" w:rsidRPr="00AA63D6" w:rsidRDefault="00350179" w:rsidP="007C7C63">
      <w:pPr>
        <w:pStyle w:val="Code"/>
        <w:rPr>
          <w:rStyle w:val="LiteralGray"/>
          <w:rPrChange w:id="261" w:author="Carol Nichols" w:date="2022-08-26T13:06:00Z">
            <w:rPr>
              <w:lang w:eastAsia="en-GB"/>
            </w:rPr>
          </w:rPrChange>
        </w:rPr>
      </w:pPr>
      <w:r w:rsidRPr="00AA63D6">
        <w:rPr>
          <w:rStyle w:val="LiteralGray"/>
          <w:rPrChange w:id="262" w:author="Carol Nichols" w:date="2022-08-26T13:06:00Z">
            <w:rPr>
              <w:lang w:eastAsia="en-GB"/>
            </w:rPr>
          </w:rPrChange>
        </w:rPr>
        <w:t>}</w:t>
      </w:r>
    </w:p>
    <w:p w14:paraId="1CAD90DA" w14:textId="27D6E069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Moving </w:t>
      </w:r>
      <w:r w:rsidRPr="00361B6C">
        <w:rPr>
          <w:rStyle w:val="Literal"/>
        </w:rPr>
        <w:t>tx</w:t>
      </w:r>
      <w:r w:rsidRPr="00350179">
        <w:rPr>
          <w:lang w:eastAsia="en-GB"/>
        </w:rPr>
        <w:t xml:space="preserve"> to a spawned thread and sending </w:t>
      </w:r>
      <w:ins w:id="263" w:author="Audrey Doyle" w:date="2022-08-04T16:46:00Z">
        <w:r w:rsidR="00C24469" w:rsidRPr="00A142AB">
          <w:rPr>
            <w:rStyle w:val="Literal"/>
          </w:rPr>
          <w:t>"hi"</w:t>
        </w:r>
      </w:ins>
      <w:del w:id="264" w:author="Audrey Doyle" w:date="2022-08-04T16:46:00Z">
        <w:r w:rsidRPr="00350179" w:rsidDel="00C24469">
          <w:rPr>
            <w:lang w:eastAsia="en-GB"/>
          </w:rPr>
          <w:delText>“hi”</w:delText>
        </w:r>
      </w:del>
    </w:p>
    <w:p w14:paraId="499AC885" w14:textId="170A0CA9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Again, we’re using </w:t>
      </w:r>
      <w:r w:rsidRPr="00361B6C">
        <w:rPr>
          <w:rStyle w:val="Literal"/>
        </w:rPr>
        <w:t>thread::spawn</w:t>
      </w:r>
      <w:r w:rsidRPr="00361B6C">
        <w:t xml:space="preserve"> to create a new thread and then using </w:t>
      </w:r>
      <w:r w:rsidRPr="00361B6C">
        <w:rPr>
          <w:rStyle w:val="Literal"/>
        </w:rPr>
        <w:t>move</w:t>
      </w:r>
      <w:r w:rsidR="00361B6C" w:rsidRPr="00361B6C">
        <w:t xml:space="preserve"> </w:t>
      </w:r>
      <w:r w:rsidRPr="00361B6C">
        <w:t xml:space="preserve">to move </w:t>
      </w:r>
      <w:r w:rsidRPr="00361B6C">
        <w:rPr>
          <w:rStyle w:val="Literal"/>
        </w:rPr>
        <w:t>tx</w:t>
      </w:r>
      <w:r w:rsidRPr="00361B6C">
        <w:t xml:space="preserve"> into the closure so the spawned thread owns </w:t>
      </w:r>
      <w:r w:rsidRPr="00361B6C">
        <w:rPr>
          <w:rStyle w:val="Literal"/>
        </w:rPr>
        <w:t>tx</w:t>
      </w:r>
      <w:r w:rsidRPr="00350179">
        <w:rPr>
          <w:lang w:eastAsia="en-GB"/>
        </w:rPr>
        <w:t>. The spawned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needs to own the transmitter to be able to send messages through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channel.</w:t>
      </w:r>
    </w:p>
    <w:p w14:paraId="520B818A" w14:textId="754586B2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The transmitter has a </w:t>
      </w:r>
      <w:r w:rsidRPr="00361B6C">
        <w:rPr>
          <w:rStyle w:val="Literal"/>
        </w:rPr>
        <w:t>send</w:t>
      </w:r>
      <w:r w:rsidRPr="00361B6C">
        <w:t xml:space="preserve"> method that takes the value we want to send.</w:t>
      </w:r>
      <w:r w:rsidR="00361B6C" w:rsidRPr="00361B6C">
        <w:t xml:space="preserve"> </w:t>
      </w:r>
      <w:r w:rsidRPr="00361B6C">
        <w:t xml:space="preserve">The </w:t>
      </w:r>
      <w:r w:rsidRPr="00361B6C">
        <w:rPr>
          <w:rStyle w:val="Literal"/>
        </w:rPr>
        <w:t>send</w:t>
      </w:r>
      <w:r w:rsidRPr="00361B6C">
        <w:t xml:space="preserve"> method returns a </w:t>
      </w:r>
      <w:r w:rsidRPr="00361B6C">
        <w:rPr>
          <w:rStyle w:val="Literal"/>
        </w:rPr>
        <w:t>Result&lt;T, E&gt;</w:t>
      </w:r>
      <w:r w:rsidRPr="00361B6C">
        <w:t xml:space="preserve"> type, so if the receiver has</w:t>
      </w:r>
      <w:r w:rsidR="00361B6C" w:rsidRPr="00361B6C">
        <w:t xml:space="preserve"> </w:t>
      </w:r>
      <w:r w:rsidRPr="00361B6C">
        <w:t>already been dropped and there’s nowhere to send a value, the send operation</w:t>
      </w:r>
      <w:r w:rsidR="00361B6C" w:rsidRPr="00361B6C">
        <w:t xml:space="preserve"> </w:t>
      </w:r>
      <w:r w:rsidRPr="00361B6C">
        <w:t xml:space="preserve">will return an error. In this example, we’re calling </w:t>
      </w:r>
      <w:r w:rsidRPr="00361B6C">
        <w:rPr>
          <w:rStyle w:val="Literal"/>
        </w:rPr>
        <w:t>unwrap</w:t>
      </w:r>
      <w:r w:rsidRPr="00350179">
        <w:rPr>
          <w:lang w:eastAsia="en-GB"/>
        </w:rPr>
        <w:t xml:space="preserve"> to panic in case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of an error. But in a real application, we would handle it properly: return to</w:t>
      </w:r>
      <w:r w:rsidR="00361B6C">
        <w:rPr>
          <w:lang w:eastAsia="en-GB"/>
        </w:rPr>
        <w:t xml:space="preserve"> </w:t>
      </w:r>
      <w:r w:rsidRPr="000E5C91">
        <w:rPr>
          <w:rStyle w:val="Xref"/>
        </w:rPr>
        <w:t>Chapter 9</w:t>
      </w:r>
      <w:r w:rsidRPr="00350179">
        <w:rPr>
          <w:lang w:eastAsia="en-GB"/>
        </w:rPr>
        <w:t xml:space="preserve"> to review strategies for proper error handling.</w:t>
      </w:r>
    </w:p>
    <w:p w14:paraId="1E756234" w14:textId="51D9CED9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In Listing 16-8, we’ll get the value from the receiver in the main thread. This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is like retrieving the rubber duck from the water at the end of the river or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receiving a chat message.</w:t>
      </w:r>
    </w:p>
    <w:p w14:paraId="18451AEB" w14:textId="2DDCA60F" w:rsidR="00350179" w:rsidRPr="00350179" w:rsidRDefault="002C53B8" w:rsidP="002C53B8">
      <w:pPr>
        <w:pStyle w:val="CodeLabel"/>
        <w:rPr>
          <w:lang w:eastAsia="en-GB"/>
        </w:rPr>
      </w:pPr>
      <w:del w:id="265" w:author="Audrey Doyle" w:date="2022-08-04T16:45:00Z">
        <w:r w:rsidDel="00C24469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2E265B6D" w14:textId="77777777" w:rsidR="00350179" w:rsidRPr="00AA63D6" w:rsidRDefault="00350179" w:rsidP="007C7C63">
      <w:pPr>
        <w:pStyle w:val="Code"/>
        <w:rPr>
          <w:rStyle w:val="LiteralGray"/>
          <w:rPrChange w:id="266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67" w:author="Carol Nichols" w:date="2022-08-26T13:07:00Z">
            <w:rPr>
              <w:lang w:eastAsia="en-GB"/>
            </w:rPr>
          </w:rPrChange>
        </w:rPr>
        <w:t>use std::sync::mpsc;</w:t>
      </w:r>
    </w:p>
    <w:p w14:paraId="108E24F7" w14:textId="77777777" w:rsidR="00350179" w:rsidRPr="00AA63D6" w:rsidRDefault="00350179" w:rsidP="007C7C63">
      <w:pPr>
        <w:pStyle w:val="Code"/>
        <w:rPr>
          <w:rStyle w:val="LiteralGray"/>
          <w:rPrChange w:id="268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69" w:author="Carol Nichols" w:date="2022-08-26T13:07:00Z">
            <w:rPr>
              <w:lang w:eastAsia="en-GB"/>
            </w:rPr>
          </w:rPrChange>
        </w:rPr>
        <w:t>use std::thread;</w:t>
      </w:r>
    </w:p>
    <w:p w14:paraId="382CCC55" w14:textId="77777777" w:rsidR="00350179" w:rsidRPr="00AA63D6" w:rsidRDefault="00350179" w:rsidP="007C7C63">
      <w:pPr>
        <w:pStyle w:val="Code"/>
        <w:rPr>
          <w:rStyle w:val="LiteralGray"/>
          <w:rPrChange w:id="270" w:author="Carol Nichols" w:date="2022-08-26T13:07:00Z">
            <w:rPr>
              <w:lang w:eastAsia="en-GB"/>
            </w:rPr>
          </w:rPrChange>
        </w:rPr>
      </w:pPr>
    </w:p>
    <w:p w14:paraId="29A79FFD" w14:textId="77777777" w:rsidR="00350179" w:rsidRPr="00AA63D6" w:rsidRDefault="00350179" w:rsidP="007C7C63">
      <w:pPr>
        <w:pStyle w:val="Code"/>
        <w:rPr>
          <w:rStyle w:val="LiteralGray"/>
          <w:rPrChange w:id="271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72" w:author="Carol Nichols" w:date="2022-08-26T13:07:00Z">
            <w:rPr>
              <w:lang w:eastAsia="en-GB"/>
            </w:rPr>
          </w:rPrChange>
        </w:rPr>
        <w:t>fn main() {</w:t>
      </w:r>
    </w:p>
    <w:p w14:paraId="1EB16ED9" w14:textId="77777777" w:rsidR="00350179" w:rsidRPr="00AA63D6" w:rsidRDefault="00350179" w:rsidP="007C7C63">
      <w:pPr>
        <w:pStyle w:val="Code"/>
        <w:rPr>
          <w:rStyle w:val="LiteralGray"/>
          <w:rPrChange w:id="273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74" w:author="Carol Nichols" w:date="2022-08-26T13:07:00Z">
            <w:rPr>
              <w:lang w:eastAsia="en-GB"/>
            </w:rPr>
          </w:rPrChange>
        </w:rPr>
        <w:t xml:space="preserve">    let (tx, rx) = mpsc::channel();</w:t>
      </w:r>
    </w:p>
    <w:p w14:paraId="17F64EAE" w14:textId="77777777" w:rsidR="00350179" w:rsidRPr="00AA63D6" w:rsidRDefault="00350179" w:rsidP="007C7C63">
      <w:pPr>
        <w:pStyle w:val="Code"/>
        <w:rPr>
          <w:rStyle w:val="LiteralGray"/>
          <w:rPrChange w:id="275" w:author="Carol Nichols" w:date="2022-08-26T13:07:00Z">
            <w:rPr>
              <w:lang w:eastAsia="en-GB"/>
            </w:rPr>
          </w:rPrChange>
        </w:rPr>
      </w:pPr>
    </w:p>
    <w:p w14:paraId="5F352680" w14:textId="77777777" w:rsidR="00350179" w:rsidRPr="00AA63D6" w:rsidRDefault="00350179" w:rsidP="007C7C63">
      <w:pPr>
        <w:pStyle w:val="Code"/>
        <w:rPr>
          <w:rStyle w:val="LiteralGray"/>
          <w:rPrChange w:id="276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77" w:author="Carol Nichols" w:date="2022-08-26T13:07:00Z">
            <w:rPr>
              <w:lang w:eastAsia="en-GB"/>
            </w:rPr>
          </w:rPrChange>
        </w:rPr>
        <w:t xml:space="preserve">    thread::spawn(move || {</w:t>
      </w:r>
    </w:p>
    <w:p w14:paraId="1512ECAC" w14:textId="77777777" w:rsidR="00350179" w:rsidRPr="00AA63D6" w:rsidRDefault="00350179" w:rsidP="007C7C63">
      <w:pPr>
        <w:pStyle w:val="Code"/>
        <w:rPr>
          <w:rStyle w:val="LiteralGray"/>
          <w:rPrChange w:id="278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79" w:author="Carol Nichols" w:date="2022-08-26T13:07:00Z">
            <w:rPr>
              <w:lang w:eastAsia="en-GB"/>
            </w:rPr>
          </w:rPrChange>
        </w:rPr>
        <w:t xml:space="preserve">        let val = String::from("hi");</w:t>
      </w:r>
    </w:p>
    <w:p w14:paraId="120E32BE" w14:textId="77777777" w:rsidR="00350179" w:rsidRPr="00AA63D6" w:rsidRDefault="00350179" w:rsidP="007C7C63">
      <w:pPr>
        <w:pStyle w:val="Code"/>
        <w:rPr>
          <w:rStyle w:val="LiteralGray"/>
          <w:rPrChange w:id="280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81" w:author="Carol Nichols" w:date="2022-08-26T13:07:00Z">
            <w:rPr>
              <w:lang w:eastAsia="en-GB"/>
            </w:rPr>
          </w:rPrChange>
        </w:rPr>
        <w:t xml:space="preserve">        tx.send(val).unwrap();</w:t>
      </w:r>
    </w:p>
    <w:p w14:paraId="45BD559A" w14:textId="77777777" w:rsidR="00350179" w:rsidRPr="00AA63D6" w:rsidRDefault="00350179" w:rsidP="007C7C63">
      <w:pPr>
        <w:pStyle w:val="Code"/>
        <w:rPr>
          <w:rStyle w:val="LiteralGray"/>
          <w:rPrChange w:id="282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83" w:author="Carol Nichols" w:date="2022-08-26T13:07:00Z">
            <w:rPr>
              <w:lang w:eastAsia="en-GB"/>
            </w:rPr>
          </w:rPrChange>
        </w:rPr>
        <w:t xml:space="preserve">    });</w:t>
      </w:r>
    </w:p>
    <w:p w14:paraId="0B89BFBA" w14:textId="77777777" w:rsidR="00350179" w:rsidRPr="00350179" w:rsidRDefault="00350179" w:rsidP="007C7C63">
      <w:pPr>
        <w:pStyle w:val="Code"/>
        <w:rPr>
          <w:lang w:eastAsia="en-GB"/>
        </w:rPr>
      </w:pPr>
    </w:p>
    <w:p w14:paraId="3E8D00B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received = rx.recv().unwrap();</w:t>
      </w:r>
    </w:p>
    <w:p w14:paraId="426029AB" w14:textId="681D8845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println!("Got: {</w:t>
      </w:r>
      <w:ins w:id="284" w:author="Carol Nichols" w:date="2022-08-26T13:07:00Z">
        <w:r w:rsidR="00AA63D6" w:rsidRPr="00350179">
          <w:rPr>
            <w:lang w:eastAsia="en-GB"/>
          </w:rPr>
          <w:t>received</w:t>
        </w:r>
      </w:ins>
      <w:r w:rsidRPr="00350179">
        <w:rPr>
          <w:lang w:eastAsia="en-GB"/>
        </w:rPr>
        <w:t>}"</w:t>
      </w:r>
      <w:del w:id="285" w:author="Carol Nichols" w:date="2022-08-26T13:07:00Z">
        <w:r w:rsidRPr="00350179" w:rsidDel="00AA63D6">
          <w:rPr>
            <w:lang w:eastAsia="en-GB"/>
          </w:rPr>
          <w:delText>, received</w:delText>
        </w:r>
      </w:del>
      <w:r w:rsidRPr="00350179">
        <w:rPr>
          <w:lang w:eastAsia="en-GB"/>
        </w:rPr>
        <w:t>);</w:t>
      </w:r>
    </w:p>
    <w:p w14:paraId="7E2B54C4" w14:textId="77777777" w:rsidR="00350179" w:rsidRPr="00AA63D6" w:rsidRDefault="00350179" w:rsidP="007C7C63">
      <w:pPr>
        <w:pStyle w:val="Code"/>
        <w:rPr>
          <w:rStyle w:val="LiteralGray"/>
          <w:rPrChange w:id="286" w:author="Carol Nichols" w:date="2022-08-26T13:07:00Z">
            <w:rPr>
              <w:lang w:eastAsia="en-GB"/>
            </w:rPr>
          </w:rPrChange>
        </w:rPr>
      </w:pPr>
      <w:r w:rsidRPr="00AA63D6">
        <w:rPr>
          <w:rStyle w:val="LiteralGray"/>
          <w:rPrChange w:id="287" w:author="Carol Nichols" w:date="2022-08-26T13:07:00Z">
            <w:rPr>
              <w:lang w:eastAsia="en-GB"/>
            </w:rPr>
          </w:rPrChange>
        </w:rPr>
        <w:t>}</w:t>
      </w:r>
    </w:p>
    <w:p w14:paraId="5F5FE6A0" w14:textId="1F818DC5" w:rsidR="00350179" w:rsidRPr="00350179" w:rsidRDefault="00350179" w:rsidP="002C53B8">
      <w:pPr>
        <w:pStyle w:val="CodeListingCaption"/>
        <w:rPr>
          <w:lang w:eastAsia="en-GB"/>
        </w:rPr>
      </w:pPr>
      <w:r w:rsidRPr="00350179">
        <w:rPr>
          <w:lang w:eastAsia="en-GB"/>
        </w:rPr>
        <w:t xml:space="preserve">Receiving the value </w:t>
      </w:r>
      <w:ins w:id="288" w:author="Audrey Doyle" w:date="2022-08-04T16:46:00Z">
        <w:r w:rsidR="00C24469" w:rsidRPr="00C24469">
          <w:rPr>
            <w:rStyle w:val="Literal"/>
            <w:rPrChange w:id="289" w:author="Audrey Doyle" w:date="2022-08-04T16:46:00Z">
              <w:rPr>
                <w:rStyle w:val="Literal"/>
                <w:rFonts w:ascii="Courier New" w:hAnsi="Courier New" w:cs="Courier New"/>
              </w:rPr>
            </w:rPrChange>
          </w:rPr>
          <w:t>"</w:t>
        </w:r>
      </w:ins>
      <w:del w:id="290" w:author="Audrey Doyle" w:date="2022-08-04T16:46:00Z">
        <w:r w:rsidRPr="00C24469" w:rsidDel="00C24469">
          <w:rPr>
            <w:rStyle w:val="Literal"/>
            <w:rPrChange w:id="291" w:author="Audrey Doyle" w:date="2022-08-04T16:46:00Z">
              <w:rPr>
                <w:lang w:eastAsia="en-GB"/>
              </w:rPr>
            </w:rPrChange>
          </w:rPr>
          <w:delText>“</w:delText>
        </w:r>
      </w:del>
      <w:r w:rsidRPr="00C24469">
        <w:rPr>
          <w:rStyle w:val="Literal"/>
          <w:rPrChange w:id="292" w:author="Audrey Doyle" w:date="2022-08-04T16:46:00Z">
            <w:rPr>
              <w:lang w:eastAsia="en-GB"/>
            </w:rPr>
          </w:rPrChange>
        </w:rPr>
        <w:t>hi</w:t>
      </w:r>
      <w:ins w:id="293" w:author="Audrey Doyle" w:date="2022-08-04T16:46:00Z">
        <w:r w:rsidR="00C24469" w:rsidRPr="00C24469">
          <w:rPr>
            <w:rStyle w:val="Literal"/>
            <w:rPrChange w:id="294" w:author="Audrey Doyle" w:date="2022-08-04T16:46:00Z">
              <w:rPr>
                <w:rStyle w:val="Literal"/>
                <w:rFonts w:ascii="Courier New" w:hAnsi="Courier New" w:cs="Courier New"/>
              </w:rPr>
            </w:rPrChange>
          </w:rPr>
          <w:t>"</w:t>
        </w:r>
      </w:ins>
      <w:del w:id="295" w:author="Audrey Doyle" w:date="2022-08-04T16:46:00Z">
        <w:r w:rsidRPr="00C24469" w:rsidDel="00C24469">
          <w:rPr>
            <w:rStyle w:val="Literal"/>
            <w:rPrChange w:id="296" w:author="Audrey Doyle" w:date="2022-08-04T16:46:00Z">
              <w:rPr>
                <w:lang w:eastAsia="en-GB"/>
              </w:rPr>
            </w:rPrChange>
          </w:rPr>
          <w:delText>”</w:delText>
        </w:r>
      </w:del>
      <w:r w:rsidRPr="00350179">
        <w:rPr>
          <w:lang w:eastAsia="en-GB"/>
        </w:rPr>
        <w:t xml:space="preserve"> in the main thread and printing it</w:t>
      </w:r>
    </w:p>
    <w:p w14:paraId="7D1F790A" w14:textId="6A6038AD" w:rsidR="00350179" w:rsidRPr="00350179" w:rsidRDefault="00CF3A5A" w:rsidP="00361B6C">
      <w:pPr>
        <w:pStyle w:val="Body"/>
        <w:rPr>
          <w:lang w:eastAsia="en-GB"/>
        </w:rPr>
      </w:pPr>
      <w:ins w:id="297" w:author="Carol Nichols" w:date="2022-08-26T15:57:00Z">
        <w:r>
          <w:fldChar w:fldCharType="begin"/>
        </w:r>
        <w:r>
          <w:instrText xml:space="preserve"> XE "blocking startRange" </w:instrText>
        </w:r>
        <w:r>
          <w:fldChar w:fldCharType="end"/>
        </w:r>
      </w:ins>
      <w:r w:rsidR="00350179" w:rsidRPr="00361B6C">
        <w:t xml:space="preserve">The receiver has two useful methods: </w:t>
      </w:r>
      <w:r w:rsidR="00350179" w:rsidRPr="00361B6C">
        <w:rPr>
          <w:rStyle w:val="Literal"/>
        </w:rPr>
        <w:t>recv</w:t>
      </w:r>
      <w:r w:rsidR="00350179" w:rsidRPr="00361B6C">
        <w:t xml:space="preserve"> and </w:t>
      </w:r>
      <w:r w:rsidR="00350179" w:rsidRPr="00361B6C">
        <w:rPr>
          <w:rStyle w:val="Literal"/>
        </w:rPr>
        <w:t>try_recv</w:t>
      </w:r>
      <w:r w:rsidR="00350179" w:rsidRPr="00361B6C">
        <w:t xml:space="preserve">. We’re using </w:t>
      </w:r>
      <w:r w:rsidR="00350179" w:rsidRPr="00361B6C">
        <w:rPr>
          <w:rStyle w:val="Literal"/>
        </w:rPr>
        <w:t>recv</w:t>
      </w:r>
      <w:r w:rsidR="00350179" w:rsidRPr="00361B6C">
        <w:t>,</w:t>
      </w:r>
      <w:r w:rsidR="00361B6C" w:rsidRPr="00361B6C">
        <w:t xml:space="preserve"> </w:t>
      </w:r>
      <w:r w:rsidR="00350179" w:rsidRPr="00361B6C">
        <w:t xml:space="preserve">short for </w:t>
      </w:r>
      <w:r w:rsidR="00350179" w:rsidRPr="007C7C63">
        <w:rPr>
          <w:rStyle w:val="Italic"/>
        </w:rPr>
        <w:t>receive</w:t>
      </w:r>
      <w:r w:rsidR="00350179" w:rsidRPr="00361B6C">
        <w:t>, which will block the main thread’s execution and wait</w:t>
      </w:r>
      <w:r w:rsidR="00361B6C" w:rsidRPr="00361B6C">
        <w:t xml:space="preserve"> </w:t>
      </w:r>
      <w:r w:rsidR="00350179" w:rsidRPr="00361B6C">
        <w:t xml:space="preserve">until a value is sent down the channel. Once a value is sent, </w:t>
      </w:r>
      <w:r w:rsidR="00350179" w:rsidRPr="00361B6C">
        <w:rPr>
          <w:rStyle w:val="Literal"/>
        </w:rPr>
        <w:t>recv</w:t>
      </w:r>
      <w:r w:rsidR="00350179" w:rsidRPr="00361B6C">
        <w:t xml:space="preserve"> will</w:t>
      </w:r>
      <w:r w:rsidR="00361B6C" w:rsidRPr="00361B6C">
        <w:t xml:space="preserve"> </w:t>
      </w:r>
      <w:r w:rsidR="00350179" w:rsidRPr="00361B6C">
        <w:t xml:space="preserve">return it in a </w:t>
      </w:r>
      <w:r w:rsidR="00350179" w:rsidRPr="00361B6C">
        <w:rPr>
          <w:rStyle w:val="Literal"/>
        </w:rPr>
        <w:t>Result&lt;T, E&gt;</w:t>
      </w:r>
      <w:r w:rsidR="00350179" w:rsidRPr="00361B6C">
        <w:t xml:space="preserve">. When the transmitter closes, </w:t>
      </w:r>
      <w:r w:rsidR="00350179" w:rsidRPr="00361B6C">
        <w:rPr>
          <w:rStyle w:val="Literal"/>
        </w:rPr>
        <w:lastRenderedPageBreak/>
        <w:t>recv</w:t>
      </w:r>
      <w:r w:rsidR="00350179" w:rsidRPr="00350179">
        <w:rPr>
          <w:lang w:eastAsia="en-GB"/>
        </w:rPr>
        <w:t xml:space="preserve"> will return</w:t>
      </w:r>
      <w:r w:rsidR="00361B6C">
        <w:rPr>
          <w:lang w:eastAsia="en-GB"/>
        </w:rPr>
        <w:t xml:space="preserve"> </w:t>
      </w:r>
      <w:r w:rsidR="00350179" w:rsidRPr="00350179">
        <w:rPr>
          <w:lang w:eastAsia="en-GB"/>
        </w:rPr>
        <w:t>an error to signal that no more values will be coming.</w:t>
      </w:r>
    </w:p>
    <w:p w14:paraId="3B736A92" w14:textId="0D4A84FE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The </w:t>
      </w:r>
      <w:r w:rsidRPr="00361B6C">
        <w:rPr>
          <w:rStyle w:val="Literal"/>
        </w:rPr>
        <w:t>try_recv</w:t>
      </w:r>
      <w:r w:rsidRPr="00361B6C">
        <w:t xml:space="preserve"> method doesn’t block, but will instead return a </w:t>
      </w:r>
      <w:r w:rsidRPr="00361B6C">
        <w:rPr>
          <w:rStyle w:val="Literal"/>
        </w:rPr>
        <w:t>Result&lt;T, E&gt;</w:t>
      </w:r>
      <w:r w:rsidR="00361B6C" w:rsidRPr="00361B6C">
        <w:t xml:space="preserve"> </w:t>
      </w:r>
      <w:r w:rsidRPr="00361B6C">
        <w:t xml:space="preserve">immediately: an </w:t>
      </w:r>
      <w:r w:rsidRPr="00361B6C">
        <w:rPr>
          <w:rStyle w:val="Literal"/>
        </w:rPr>
        <w:t>Ok</w:t>
      </w:r>
      <w:r w:rsidRPr="00361B6C">
        <w:t xml:space="preserve"> value holding a message if one is available and an </w:t>
      </w:r>
      <w:r w:rsidRPr="00361B6C">
        <w:rPr>
          <w:rStyle w:val="Literal"/>
        </w:rPr>
        <w:t>Err</w:t>
      </w:r>
      <w:r w:rsidR="00361B6C" w:rsidRPr="00361B6C">
        <w:t xml:space="preserve"> </w:t>
      </w:r>
      <w:r w:rsidRPr="00361B6C">
        <w:t xml:space="preserve">value if there aren’t any messages this time. Using </w:t>
      </w:r>
      <w:r w:rsidRPr="00361B6C">
        <w:rPr>
          <w:rStyle w:val="Literal"/>
        </w:rPr>
        <w:t>try_recv</w:t>
      </w:r>
      <w:r w:rsidRPr="00361B6C">
        <w:t xml:space="preserve"> is useful if</w:t>
      </w:r>
      <w:r w:rsidR="00361B6C" w:rsidRPr="00361B6C">
        <w:t xml:space="preserve"> </w:t>
      </w:r>
      <w:r w:rsidRPr="00361B6C">
        <w:t>this thread has other work to do while waiting for messages: we could write a</w:t>
      </w:r>
      <w:r w:rsidR="00361B6C" w:rsidRPr="00361B6C">
        <w:t xml:space="preserve"> </w:t>
      </w:r>
      <w:r w:rsidRPr="00361B6C">
        <w:t xml:space="preserve">loop that calls </w:t>
      </w:r>
      <w:r w:rsidRPr="00361B6C">
        <w:rPr>
          <w:rStyle w:val="Literal"/>
        </w:rPr>
        <w:t>try_recv</w:t>
      </w:r>
      <w:r w:rsidRPr="00350179">
        <w:rPr>
          <w:lang w:eastAsia="en-GB"/>
        </w:rPr>
        <w:t xml:space="preserve"> every so often, handles a message if one 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available, and otherwise does other work for a little while until checking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again.</w:t>
      </w:r>
    </w:p>
    <w:p w14:paraId="55CC3948" w14:textId="0376898F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We’ve used </w:t>
      </w:r>
      <w:r w:rsidRPr="00361B6C">
        <w:rPr>
          <w:rStyle w:val="Literal"/>
        </w:rPr>
        <w:t>recv</w:t>
      </w:r>
      <w:r w:rsidRPr="00350179">
        <w:rPr>
          <w:lang w:eastAsia="en-GB"/>
        </w:rPr>
        <w:t xml:space="preserve"> in this example for simplicity; we don’t have any other work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for the main thread to do other than wait for messages, so blocking the main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is appropriate.</w:t>
      </w:r>
      <w:ins w:id="298" w:author="Carol Nichols" w:date="2022-08-26T15:57:00Z">
        <w:r w:rsidR="00CF3A5A">
          <w:fldChar w:fldCharType="begin"/>
        </w:r>
        <w:r w:rsidR="00CF3A5A">
          <w:instrText xml:space="preserve"> XE "blocking endRange" </w:instrText>
        </w:r>
        <w:r w:rsidR="00CF3A5A">
          <w:fldChar w:fldCharType="end"/>
        </w:r>
      </w:ins>
    </w:p>
    <w:p w14:paraId="16BE5B9F" w14:textId="01A64D8D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When we run the code in Listing 16-8, we’ll see the value printed from the main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thread:</w:t>
      </w:r>
    </w:p>
    <w:p w14:paraId="1FCD9BC9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hi</w:t>
      </w:r>
    </w:p>
    <w:p w14:paraId="2DDE2A43" w14:textId="7777777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Perfect!</w:t>
      </w:r>
    </w:p>
    <w:p w14:paraId="3F0827AE" w14:textId="77777777" w:rsidR="00350179" w:rsidRPr="00350179" w:rsidRDefault="00350179" w:rsidP="00361B6C">
      <w:pPr>
        <w:pStyle w:val="HeadB"/>
        <w:rPr>
          <w:lang w:eastAsia="en-GB"/>
        </w:rPr>
      </w:pPr>
      <w:bookmarkStart w:id="299" w:name="channels-and-ownership-transference"/>
      <w:bookmarkStart w:id="300" w:name="_Toc106713162"/>
      <w:bookmarkEnd w:id="299"/>
      <w:r w:rsidRPr="00350179">
        <w:rPr>
          <w:lang w:eastAsia="en-GB"/>
        </w:rPr>
        <w:t>Channels and Ownership Transference</w:t>
      </w:r>
      <w:bookmarkEnd w:id="300"/>
    </w:p>
    <w:p w14:paraId="36E701CC" w14:textId="46CA296C" w:rsidR="00350179" w:rsidRPr="00350179" w:rsidRDefault="00350179" w:rsidP="00361B6C">
      <w:pPr>
        <w:pStyle w:val="Body"/>
        <w:rPr>
          <w:lang w:eastAsia="en-GB"/>
        </w:rPr>
      </w:pPr>
      <w:r w:rsidRPr="00361B6C">
        <w:t>The ownership rules play a vital role in message sending because they help you</w:t>
      </w:r>
      <w:r w:rsidR="00361B6C" w:rsidRPr="00361B6C">
        <w:t xml:space="preserve"> </w:t>
      </w:r>
      <w:r w:rsidRPr="00361B6C">
        <w:t>write safe, concurrent code. Preventing errors in concurrent programming is the</w:t>
      </w:r>
      <w:r w:rsidR="00361B6C" w:rsidRPr="00361B6C">
        <w:t xml:space="preserve"> </w:t>
      </w:r>
      <w:r w:rsidRPr="00361B6C">
        <w:t>advantage of thinking about ownership throughout your Rust programs. Let’s do</w:t>
      </w:r>
      <w:r w:rsidR="00361B6C" w:rsidRPr="00361B6C">
        <w:t xml:space="preserve"> </w:t>
      </w:r>
      <w:r w:rsidRPr="00361B6C">
        <w:t>an experiment to show how channels and ownership work together to prevent</w:t>
      </w:r>
      <w:r w:rsidR="00361B6C" w:rsidRPr="00361B6C">
        <w:t xml:space="preserve"> </w:t>
      </w:r>
      <w:r w:rsidRPr="00361B6C">
        <w:t xml:space="preserve">problems: we’ll try to use a </w:t>
      </w:r>
      <w:r w:rsidRPr="00361B6C">
        <w:rPr>
          <w:rStyle w:val="Literal"/>
        </w:rPr>
        <w:t>val</w:t>
      </w:r>
      <w:r w:rsidRPr="00361B6C">
        <w:t xml:space="preserve"> value in the spawned thread </w:t>
      </w:r>
      <w:r w:rsidRPr="007C7C63">
        <w:rPr>
          <w:rStyle w:val="Italic"/>
        </w:rPr>
        <w:t>after</w:t>
      </w:r>
      <w:r w:rsidRPr="00350179">
        <w:rPr>
          <w:lang w:eastAsia="en-GB"/>
        </w:rPr>
        <w:t xml:space="preserve"> we’ve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sent it down the channel. Try compiling the code in Listing 16-9 to see why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this code isn’t allowed</w:t>
      </w:r>
      <w:ins w:id="301" w:author="Audrey Doyle" w:date="2022-08-04T16:48:00Z">
        <w:r w:rsidR="00C24469">
          <w:rPr>
            <w:lang w:eastAsia="en-GB"/>
          </w:rPr>
          <w:t>.</w:t>
        </w:r>
      </w:ins>
      <w:del w:id="302" w:author="Audrey Doyle" w:date="2022-08-04T16:48:00Z">
        <w:r w:rsidRPr="00350179" w:rsidDel="00C24469">
          <w:rPr>
            <w:lang w:eastAsia="en-GB"/>
          </w:rPr>
          <w:delText>:</w:delText>
        </w:r>
      </w:del>
    </w:p>
    <w:p w14:paraId="573CC2CE" w14:textId="3A4C15A2" w:rsidR="00350179" w:rsidRPr="00350179" w:rsidRDefault="002C53B8" w:rsidP="002C53B8">
      <w:pPr>
        <w:pStyle w:val="CodeLabel"/>
        <w:rPr>
          <w:lang w:eastAsia="en-GB"/>
        </w:rPr>
      </w:pPr>
      <w:del w:id="303" w:author="Audrey Doyle" w:date="2022-08-04T16:48:00Z">
        <w:r w:rsidDel="00C24469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510A2E8E" w14:textId="77777777" w:rsidR="00350179" w:rsidRPr="00B14EB4" w:rsidRDefault="00350179" w:rsidP="007C7C63">
      <w:pPr>
        <w:pStyle w:val="Code"/>
        <w:rPr>
          <w:rStyle w:val="LiteralGray"/>
          <w:rPrChange w:id="304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05" w:author="Carol Nichols" w:date="2022-08-26T13:08:00Z">
            <w:rPr>
              <w:lang w:eastAsia="en-GB"/>
            </w:rPr>
          </w:rPrChange>
        </w:rPr>
        <w:t>use std::sync::mpsc;</w:t>
      </w:r>
    </w:p>
    <w:p w14:paraId="0EA8CFA3" w14:textId="77777777" w:rsidR="00350179" w:rsidRPr="00B14EB4" w:rsidRDefault="00350179" w:rsidP="007C7C63">
      <w:pPr>
        <w:pStyle w:val="Code"/>
        <w:rPr>
          <w:rStyle w:val="LiteralGray"/>
          <w:rPrChange w:id="306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07" w:author="Carol Nichols" w:date="2022-08-26T13:08:00Z">
            <w:rPr>
              <w:lang w:eastAsia="en-GB"/>
            </w:rPr>
          </w:rPrChange>
        </w:rPr>
        <w:t>use std::thread;</w:t>
      </w:r>
    </w:p>
    <w:p w14:paraId="7D324FB7" w14:textId="77777777" w:rsidR="00350179" w:rsidRPr="00B14EB4" w:rsidRDefault="00350179" w:rsidP="007C7C63">
      <w:pPr>
        <w:pStyle w:val="Code"/>
        <w:rPr>
          <w:rStyle w:val="LiteralGray"/>
          <w:rPrChange w:id="308" w:author="Carol Nichols" w:date="2022-08-26T13:08:00Z">
            <w:rPr>
              <w:lang w:eastAsia="en-GB"/>
            </w:rPr>
          </w:rPrChange>
        </w:rPr>
      </w:pPr>
    </w:p>
    <w:p w14:paraId="0E2925D5" w14:textId="77777777" w:rsidR="00350179" w:rsidRPr="00B14EB4" w:rsidRDefault="00350179" w:rsidP="007C7C63">
      <w:pPr>
        <w:pStyle w:val="Code"/>
        <w:rPr>
          <w:rStyle w:val="LiteralGray"/>
          <w:rPrChange w:id="309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10" w:author="Carol Nichols" w:date="2022-08-26T13:08:00Z">
            <w:rPr>
              <w:lang w:eastAsia="en-GB"/>
            </w:rPr>
          </w:rPrChange>
        </w:rPr>
        <w:t>fn main() {</w:t>
      </w:r>
    </w:p>
    <w:p w14:paraId="5B9D03B7" w14:textId="77777777" w:rsidR="00350179" w:rsidRPr="00B14EB4" w:rsidRDefault="00350179" w:rsidP="007C7C63">
      <w:pPr>
        <w:pStyle w:val="Code"/>
        <w:rPr>
          <w:rStyle w:val="LiteralGray"/>
          <w:rPrChange w:id="311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12" w:author="Carol Nichols" w:date="2022-08-26T13:08:00Z">
            <w:rPr>
              <w:lang w:eastAsia="en-GB"/>
            </w:rPr>
          </w:rPrChange>
        </w:rPr>
        <w:t xml:space="preserve">    let (tx, rx) = mpsc::channel();</w:t>
      </w:r>
    </w:p>
    <w:p w14:paraId="31A46B2F" w14:textId="77777777" w:rsidR="00350179" w:rsidRPr="00B14EB4" w:rsidRDefault="00350179" w:rsidP="007C7C63">
      <w:pPr>
        <w:pStyle w:val="Code"/>
        <w:rPr>
          <w:rStyle w:val="LiteralGray"/>
          <w:rPrChange w:id="313" w:author="Carol Nichols" w:date="2022-08-26T13:08:00Z">
            <w:rPr>
              <w:lang w:eastAsia="en-GB"/>
            </w:rPr>
          </w:rPrChange>
        </w:rPr>
      </w:pPr>
    </w:p>
    <w:p w14:paraId="0BB0AC8A" w14:textId="77777777" w:rsidR="00350179" w:rsidRPr="00B14EB4" w:rsidRDefault="00350179" w:rsidP="007C7C63">
      <w:pPr>
        <w:pStyle w:val="Code"/>
        <w:rPr>
          <w:rStyle w:val="LiteralGray"/>
          <w:rPrChange w:id="314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15" w:author="Carol Nichols" w:date="2022-08-26T13:08:00Z">
            <w:rPr>
              <w:lang w:eastAsia="en-GB"/>
            </w:rPr>
          </w:rPrChange>
        </w:rPr>
        <w:t xml:space="preserve">    thread::spawn(move || {</w:t>
      </w:r>
    </w:p>
    <w:p w14:paraId="13D7E208" w14:textId="77777777" w:rsidR="00350179" w:rsidRPr="00B14EB4" w:rsidRDefault="00350179" w:rsidP="007C7C63">
      <w:pPr>
        <w:pStyle w:val="Code"/>
        <w:rPr>
          <w:rStyle w:val="LiteralGray"/>
          <w:rPrChange w:id="316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17" w:author="Carol Nichols" w:date="2022-08-26T13:08:00Z">
            <w:rPr>
              <w:lang w:eastAsia="en-GB"/>
            </w:rPr>
          </w:rPrChange>
        </w:rPr>
        <w:t xml:space="preserve">        let val = String::from("hi");</w:t>
      </w:r>
    </w:p>
    <w:p w14:paraId="5C0713B6" w14:textId="77777777" w:rsidR="00350179" w:rsidRPr="00B14EB4" w:rsidRDefault="00350179" w:rsidP="007C7C63">
      <w:pPr>
        <w:pStyle w:val="Code"/>
        <w:rPr>
          <w:rStyle w:val="LiteralGray"/>
          <w:rPrChange w:id="318" w:author="Carol Nichols" w:date="2022-08-26T13:08:00Z">
            <w:rPr>
              <w:lang w:eastAsia="en-GB"/>
            </w:rPr>
          </w:rPrChange>
        </w:rPr>
      </w:pPr>
      <w:r w:rsidRPr="00B14EB4">
        <w:rPr>
          <w:rStyle w:val="LiteralGray"/>
          <w:rPrChange w:id="319" w:author="Carol Nichols" w:date="2022-08-26T13:08:00Z">
            <w:rPr>
              <w:lang w:eastAsia="en-GB"/>
            </w:rPr>
          </w:rPrChange>
        </w:rPr>
        <w:t xml:space="preserve">        tx.send(val).unwrap();</w:t>
      </w:r>
    </w:p>
    <w:p w14:paraId="168C1FE9" w14:textId="07EC2986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println!("val is {</w:t>
      </w:r>
      <w:ins w:id="320" w:author="Carol Nichols" w:date="2022-08-26T13:08:00Z">
        <w:r w:rsidR="00B14EB4">
          <w:rPr>
            <w:lang w:eastAsia="en-GB"/>
          </w:rPr>
          <w:t>val</w:t>
        </w:r>
      </w:ins>
      <w:r w:rsidRPr="00350179">
        <w:rPr>
          <w:lang w:eastAsia="en-GB"/>
        </w:rPr>
        <w:t>}"</w:t>
      </w:r>
      <w:del w:id="321" w:author="Carol Nichols" w:date="2022-08-26T13:08:00Z">
        <w:r w:rsidRPr="00350179" w:rsidDel="00B14EB4">
          <w:rPr>
            <w:lang w:eastAsia="en-GB"/>
          </w:rPr>
          <w:delText>, val</w:delText>
        </w:r>
      </w:del>
      <w:r w:rsidRPr="00350179">
        <w:rPr>
          <w:lang w:eastAsia="en-GB"/>
        </w:rPr>
        <w:t>);</w:t>
      </w:r>
    </w:p>
    <w:p w14:paraId="18B0EB9D" w14:textId="77777777" w:rsidR="00350179" w:rsidRPr="00B36B0F" w:rsidRDefault="00350179" w:rsidP="007C7C63">
      <w:pPr>
        <w:pStyle w:val="Code"/>
        <w:rPr>
          <w:rStyle w:val="LiteralGray"/>
          <w:rPrChange w:id="322" w:author="Carol Nichols" w:date="2022-08-26T13:08:00Z">
            <w:rPr>
              <w:lang w:eastAsia="en-GB"/>
            </w:rPr>
          </w:rPrChange>
        </w:rPr>
      </w:pPr>
      <w:r w:rsidRPr="00350179">
        <w:rPr>
          <w:lang w:eastAsia="en-GB"/>
        </w:rPr>
        <w:t xml:space="preserve">    </w:t>
      </w:r>
      <w:r w:rsidRPr="00B36B0F">
        <w:rPr>
          <w:rStyle w:val="LiteralGray"/>
          <w:rPrChange w:id="323" w:author="Carol Nichols" w:date="2022-08-26T13:08:00Z">
            <w:rPr>
              <w:lang w:eastAsia="en-GB"/>
            </w:rPr>
          </w:rPrChange>
        </w:rPr>
        <w:t>});</w:t>
      </w:r>
    </w:p>
    <w:p w14:paraId="564BA1D4" w14:textId="77777777" w:rsidR="00350179" w:rsidRPr="00B36B0F" w:rsidRDefault="00350179" w:rsidP="007C7C63">
      <w:pPr>
        <w:pStyle w:val="Code"/>
        <w:rPr>
          <w:rStyle w:val="LiteralGray"/>
          <w:rPrChange w:id="324" w:author="Carol Nichols" w:date="2022-08-26T13:08:00Z">
            <w:rPr>
              <w:lang w:eastAsia="en-GB"/>
            </w:rPr>
          </w:rPrChange>
        </w:rPr>
      </w:pPr>
    </w:p>
    <w:p w14:paraId="2E8C19E8" w14:textId="77777777" w:rsidR="00350179" w:rsidRPr="00B36B0F" w:rsidRDefault="00350179" w:rsidP="007C7C63">
      <w:pPr>
        <w:pStyle w:val="Code"/>
        <w:rPr>
          <w:rStyle w:val="LiteralGray"/>
          <w:rPrChange w:id="325" w:author="Carol Nichols" w:date="2022-08-26T13:08:00Z">
            <w:rPr>
              <w:lang w:eastAsia="en-GB"/>
            </w:rPr>
          </w:rPrChange>
        </w:rPr>
      </w:pPr>
      <w:r w:rsidRPr="00B36B0F">
        <w:rPr>
          <w:rStyle w:val="LiteralGray"/>
          <w:rPrChange w:id="326" w:author="Carol Nichols" w:date="2022-08-26T13:08:00Z">
            <w:rPr>
              <w:lang w:eastAsia="en-GB"/>
            </w:rPr>
          </w:rPrChange>
        </w:rPr>
        <w:t xml:space="preserve">    let received = rx.recv().unwrap();</w:t>
      </w:r>
    </w:p>
    <w:p w14:paraId="4FCAB598" w14:textId="3A67CB6C" w:rsidR="00350179" w:rsidRPr="00B36B0F" w:rsidRDefault="00350179" w:rsidP="007C7C63">
      <w:pPr>
        <w:pStyle w:val="Code"/>
        <w:rPr>
          <w:rStyle w:val="LiteralGray"/>
          <w:rPrChange w:id="327" w:author="Carol Nichols" w:date="2022-08-26T13:08:00Z">
            <w:rPr>
              <w:lang w:eastAsia="en-GB"/>
            </w:rPr>
          </w:rPrChange>
        </w:rPr>
      </w:pPr>
      <w:r w:rsidRPr="00350179">
        <w:rPr>
          <w:lang w:eastAsia="en-GB"/>
        </w:rPr>
        <w:t xml:space="preserve">    </w:t>
      </w:r>
      <w:r w:rsidRPr="00B36B0F">
        <w:rPr>
          <w:rStyle w:val="LiteralGray"/>
          <w:rPrChange w:id="328" w:author="Carol Nichols" w:date="2022-08-26T13:08:00Z">
            <w:rPr>
              <w:lang w:eastAsia="en-GB"/>
            </w:rPr>
          </w:rPrChange>
        </w:rPr>
        <w:t>println!("Got: {</w:t>
      </w:r>
      <w:ins w:id="329" w:author="Carol Nichols" w:date="2022-08-26T13:08:00Z">
        <w:r w:rsidR="00B36B0F" w:rsidRPr="00B36B0F">
          <w:rPr>
            <w:rStyle w:val="LiteralGray"/>
            <w:rPrChange w:id="330" w:author="Carol Nichols" w:date="2022-08-26T13:08:00Z">
              <w:rPr>
                <w:lang w:eastAsia="en-GB"/>
              </w:rPr>
            </w:rPrChange>
          </w:rPr>
          <w:t>received</w:t>
        </w:r>
      </w:ins>
      <w:r w:rsidRPr="00B36B0F">
        <w:rPr>
          <w:rStyle w:val="LiteralGray"/>
          <w:rPrChange w:id="331" w:author="Carol Nichols" w:date="2022-08-26T13:08:00Z">
            <w:rPr>
              <w:lang w:eastAsia="en-GB"/>
            </w:rPr>
          </w:rPrChange>
        </w:rPr>
        <w:t>}"</w:t>
      </w:r>
      <w:del w:id="332" w:author="Carol Nichols" w:date="2022-08-26T13:08:00Z">
        <w:r w:rsidRPr="00B36B0F" w:rsidDel="00B36B0F">
          <w:rPr>
            <w:rStyle w:val="LiteralGray"/>
            <w:rPrChange w:id="333" w:author="Carol Nichols" w:date="2022-08-26T13:08:00Z">
              <w:rPr>
                <w:lang w:eastAsia="en-GB"/>
              </w:rPr>
            </w:rPrChange>
          </w:rPr>
          <w:delText>, received</w:delText>
        </w:r>
      </w:del>
      <w:r w:rsidRPr="00B36B0F">
        <w:rPr>
          <w:rStyle w:val="LiteralGray"/>
          <w:rPrChange w:id="334" w:author="Carol Nichols" w:date="2022-08-26T13:08:00Z">
            <w:rPr>
              <w:lang w:eastAsia="en-GB"/>
            </w:rPr>
          </w:rPrChange>
        </w:rPr>
        <w:t>);</w:t>
      </w:r>
    </w:p>
    <w:p w14:paraId="2EA559AB" w14:textId="77777777" w:rsidR="00350179" w:rsidRPr="00B36B0F" w:rsidRDefault="00350179" w:rsidP="007C7C63">
      <w:pPr>
        <w:pStyle w:val="Code"/>
        <w:rPr>
          <w:rStyle w:val="LiteralGray"/>
          <w:rPrChange w:id="335" w:author="Carol Nichols" w:date="2022-08-26T13:08:00Z">
            <w:rPr>
              <w:lang w:eastAsia="en-GB"/>
            </w:rPr>
          </w:rPrChange>
        </w:rPr>
      </w:pPr>
      <w:r w:rsidRPr="00B36B0F">
        <w:rPr>
          <w:rStyle w:val="LiteralGray"/>
          <w:rPrChange w:id="336" w:author="Carol Nichols" w:date="2022-08-26T13:08:00Z">
            <w:rPr>
              <w:lang w:eastAsia="en-GB"/>
            </w:rPr>
          </w:rPrChange>
        </w:rPr>
        <w:t>}</w:t>
      </w:r>
    </w:p>
    <w:p w14:paraId="186DB99C" w14:textId="2EBEF893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Attempting to use </w:t>
      </w:r>
      <w:r w:rsidRPr="00361B6C">
        <w:rPr>
          <w:rStyle w:val="Literal"/>
        </w:rPr>
        <w:t>val</w:t>
      </w:r>
      <w:r w:rsidRPr="00350179">
        <w:rPr>
          <w:lang w:eastAsia="en-GB"/>
        </w:rPr>
        <w:t xml:space="preserve"> after we’ve sent it down the channel</w:t>
      </w:r>
    </w:p>
    <w:p w14:paraId="447649E6" w14:textId="5960A15A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Here, we try to print </w:t>
      </w:r>
      <w:r w:rsidRPr="00361B6C">
        <w:rPr>
          <w:rStyle w:val="Literal"/>
        </w:rPr>
        <w:t>val</w:t>
      </w:r>
      <w:r w:rsidRPr="00361B6C">
        <w:t xml:space="preserve"> after we’ve sent it down the channel via </w:t>
      </w:r>
      <w:r w:rsidRPr="00361B6C">
        <w:rPr>
          <w:rStyle w:val="Literal"/>
        </w:rPr>
        <w:t>tx.send</w:t>
      </w:r>
      <w:r w:rsidRPr="00350179">
        <w:rPr>
          <w:lang w:eastAsia="en-GB"/>
        </w:rPr>
        <w:t>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Allowing this would be a bad idea: once the value has been sent to another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thread, that thread could modify or drop it before we try to use the value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again. Potentially, the other thread’s modifications could cause errors or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unexpected results due </w:t>
      </w:r>
      <w:r w:rsidRPr="00350179">
        <w:rPr>
          <w:lang w:eastAsia="en-GB"/>
        </w:rPr>
        <w:lastRenderedPageBreak/>
        <w:t>to inconsistent or nonexistent data. However, Rust gives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us an error if we try to compile the code in Listing 16-9:</w:t>
      </w:r>
    </w:p>
    <w:p w14:paraId="08FDC730" w14:textId="77777777" w:rsidR="00350179" w:rsidRPr="00B36B0F" w:rsidRDefault="00350179" w:rsidP="00B36B0F">
      <w:pPr>
        <w:pStyle w:val="CodeWide"/>
        <w:rPr>
          <w:rPrChange w:id="337" w:author="Carol Nichols" w:date="2022-08-26T13:09:00Z">
            <w:rPr>
              <w:lang w:eastAsia="en-GB"/>
            </w:rPr>
          </w:rPrChange>
        </w:rPr>
      </w:pPr>
      <w:r w:rsidRPr="00B36B0F">
        <w:rPr>
          <w:rPrChange w:id="338" w:author="Carol Nichols" w:date="2022-08-26T13:09:00Z">
            <w:rPr>
              <w:lang w:eastAsia="en-GB"/>
            </w:rPr>
          </w:rPrChange>
        </w:rPr>
        <w:t>error[E0382]: borrow of moved value: `val`</w:t>
      </w:r>
    </w:p>
    <w:p w14:paraId="0ACF2C9F" w14:textId="77777777" w:rsidR="00350179" w:rsidRPr="00B36B0F" w:rsidRDefault="00350179" w:rsidP="00B36B0F">
      <w:pPr>
        <w:pStyle w:val="CodeWide"/>
        <w:rPr>
          <w:rPrChange w:id="339" w:author="Carol Nichols" w:date="2022-08-26T13:09:00Z">
            <w:rPr>
              <w:lang w:eastAsia="en-GB"/>
            </w:rPr>
          </w:rPrChange>
        </w:rPr>
      </w:pPr>
      <w:r w:rsidRPr="00B36B0F">
        <w:rPr>
          <w:rPrChange w:id="340" w:author="Carol Nichols" w:date="2022-08-26T13:09:00Z">
            <w:rPr>
              <w:lang w:eastAsia="en-GB"/>
            </w:rPr>
          </w:rPrChange>
        </w:rPr>
        <w:t xml:space="preserve">  --&gt; src/main.rs:10:31</w:t>
      </w:r>
    </w:p>
    <w:p w14:paraId="48EF7B5F" w14:textId="77777777" w:rsidR="00350179" w:rsidRPr="00B36B0F" w:rsidRDefault="00350179" w:rsidP="00B36B0F">
      <w:pPr>
        <w:pStyle w:val="CodeWide"/>
        <w:rPr>
          <w:rPrChange w:id="341" w:author="Carol Nichols" w:date="2022-08-26T13:09:00Z">
            <w:rPr>
              <w:lang w:eastAsia="en-GB"/>
            </w:rPr>
          </w:rPrChange>
        </w:rPr>
      </w:pPr>
      <w:r w:rsidRPr="00B36B0F">
        <w:rPr>
          <w:rPrChange w:id="342" w:author="Carol Nichols" w:date="2022-08-26T13:09:00Z">
            <w:rPr>
              <w:lang w:eastAsia="en-GB"/>
            </w:rPr>
          </w:rPrChange>
        </w:rPr>
        <w:t xml:space="preserve">   |</w:t>
      </w:r>
    </w:p>
    <w:p w14:paraId="265CBA6A" w14:textId="77777777" w:rsidR="00350179" w:rsidRPr="00B36B0F" w:rsidRDefault="00350179" w:rsidP="00B36B0F">
      <w:pPr>
        <w:pStyle w:val="CodeWide"/>
        <w:rPr>
          <w:rPrChange w:id="343" w:author="Carol Nichols" w:date="2022-08-26T13:09:00Z">
            <w:rPr>
              <w:lang w:eastAsia="en-GB"/>
            </w:rPr>
          </w:rPrChange>
        </w:rPr>
      </w:pPr>
      <w:r w:rsidRPr="00B36B0F">
        <w:rPr>
          <w:rPrChange w:id="344" w:author="Carol Nichols" w:date="2022-08-26T13:09:00Z">
            <w:rPr>
              <w:lang w:eastAsia="en-GB"/>
            </w:rPr>
          </w:rPrChange>
        </w:rPr>
        <w:t>8  |         let val = String::from("hi");</w:t>
      </w:r>
    </w:p>
    <w:p w14:paraId="444AA0DC" w14:textId="77777777" w:rsidR="004835B0" w:rsidRPr="00B36B0F" w:rsidDel="00B36B0F" w:rsidRDefault="00350179">
      <w:pPr>
        <w:pStyle w:val="CodeWide"/>
        <w:rPr>
          <w:ins w:id="345" w:author="Audrey Doyle" w:date="2022-08-07T13:45:00Z"/>
          <w:del w:id="346" w:author="Carol Nichols" w:date="2022-08-26T13:09:00Z"/>
          <w:rPrChange w:id="347" w:author="Carol Nichols" w:date="2022-08-26T13:09:00Z">
            <w:rPr>
              <w:ins w:id="348" w:author="Audrey Doyle" w:date="2022-08-07T13:45:00Z"/>
              <w:del w:id="349" w:author="Carol Nichols" w:date="2022-08-26T13:09:00Z"/>
              <w:lang w:eastAsia="en-GB"/>
            </w:rPr>
          </w:rPrChange>
        </w:rPr>
        <w:pPrChange w:id="350" w:author="Carol Nichols" w:date="2022-08-26T13:09:00Z">
          <w:pPr>
            <w:pStyle w:val="Code"/>
          </w:pPr>
        </w:pPrChange>
      </w:pPr>
      <w:r w:rsidRPr="00B36B0F">
        <w:rPr>
          <w:rPrChange w:id="351" w:author="Carol Nichols" w:date="2022-08-26T13:09:00Z">
            <w:rPr>
              <w:lang w:eastAsia="en-GB"/>
            </w:rPr>
          </w:rPrChange>
        </w:rPr>
        <w:t xml:space="preserve">   |             --- move occurs because `val` has type `String`, </w:t>
      </w:r>
    </w:p>
    <w:p w14:paraId="426D9157" w14:textId="77777777" w:rsidR="00B36B0F" w:rsidRDefault="00350179" w:rsidP="00B36B0F">
      <w:pPr>
        <w:pStyle w:val="CodeWide"/>
        <w:rPr>
          <w:ins w:id="352" w:author="Carol Nichols" w:date="2022-08-26T13:09:00Z"/>
        </w:rPr>
      </w:pPr>
      <w:r w:rsidRPr="00B36B0F">
        <w:rPr>
          <w:rPrChange w:id="353" w:author="Carol Nichols" w:date="2022-08-26T13:09:00Z">
            <w:rPr>
              <w:lang w:eastAsia="en-GB"/>
            </w:rPr>
          </w:rPrChange>
        </w:rPr>
        <w:t>which does</w:t>
      </w:r>
    </w:p>
    <w:p w14:paraId="4E683240" w14:textId="060329F7" w:rsidR="00350179" w:rsidRPr="00B36B0F" w:rsidRDefault="00350179" w:rsidP="00B36B0F">
      <w:pPr>
        <w:pStyle w:val="CodeWide"/>
        <w:rPr>
          <w:rPrChange w:id="354" w:author="Carol Nichols" w:date="2022-08-26T13:09:00Z">
            <w:rPr>
              <w:lang w:eastAsia="en-GB"/>
            </w:rPr>
          </w:rPrChange>
        </w:rPr>
      </w:pPr>
      <w:del w:id="355" w:author="Carol Nichols" w:date="2022-08-26T13:09:00Z">
        <w:r w:rsidRPr="00B36B0F" w:rsidDel="00B36B0F">
          <w:rPr>
            <w:rPrChange w:id="356" w:author="Carol Nichols" w:date="2022-08-26T13:09:00Z">
              <w:rPr>
                <w:lang w:eastAsia="en-GB"/>
              </w:rPr>
            </w:rPrChange>
          </w:rPr>
          <w:delText xml:space="preserve"> </w:delText>
        </w:r>
      </w:del>
      <w:r w:rsidRPr="00B36B0F">
        <w:rPr>
          <w:rPrChange w:id="357" w:author="Carol Nichols" w:date="2022-08-26T13:09:00Z">
            <w:rPr>
              <w:lang w:eastAsia="en-GB"/>
            </w:rPr>
          </w:rPrChange>
        </w:rPr>
        <w:t>not implement the `Copy` trait</w:t>
      </w:r>
    </w:p>
    <w:p w14:paraId="0E5C8E81" w14:textId="77777777" w:rsidR="00350179" w:rsidRPr="00B36B0F" w:rsidRDefault="00350179" w:rsidP="00B36B0F">
      <w:pPr>
        <w:pStyle w:val="CodeWide"/>
        <w:rPr>
          <w:rPrChange w:id="358" w:author="Carol Nichols" w:date="2022-08-26T13:09:00Z">
            <w:rPr>
              <w:lang w:eastAsia="en-GB"/>
            </w:rPr>
          </w:rPrChange>
        </w:rPr>
      </w:pPr>
      <w:r w:rsidRPr="00B36B0F">
        <w:rPr>
          <w:rPrChange w:id="359" w:author="Carol Nichols" w:date="2022-08-26T13:09:00Z">
            <w:rPr>
              <w:lang w:eastAsia="en-GB"/>
            </w:rPr>
          </w:rPrChange>
        </w:rPr>
        <w:t>9  |         tx.send(val).unwrap();</w:t>
      </w:r>
    </w:p>
    <w:p w14:paraId="0FD3A8C2" w14:textId="77777777" w:rsidR="00350179" w:rsidRPr="00B36B0F" w:rsidRDefault="00350179" w:rsidP="00B36B0F">
      <w:pPr>
        <w:pStyle w:val="CodeWide"/>
        <w:rPr>
          <w:rPrChange w:id="360" w:author="Carol Nichols" w:date="2022-08-26T13:09:00Z">
            <w:rPr>
              <w:lang w:eastAsia="en-GB"/>
            </w:rPr>
          </w:rPrChange>
        </w:rPr>
      </w:pPr>
      <w:r w:rsidRPr="00B36B0F">
        <w:rPr>
          <w:rPrChange w:id="361" w:author="Carol Nichols" w:date="2022-08-26T13:09:00Z">
            <w:rPr>
              <w:lang w:eastAsia="en-GB"/>
            </w:rPr>
          </w:rPrChange>
        </w:rPr>
        <w:t xml:space="preserve">   |                 --- value moved here</w:t>
      </w:r>
    </w:p>
    <w:p w14:paraId="45FDCF4D" w14:textId="0922F0A9" w:rsidR="00350179" w:rsidRPr="00B36B0F" w:rsidRDefault="00350179" w:rsidP="00B36B0F">
      <w:pPr>
        <w:pStyle w:val="CodeWide"/>
        <w:rPr>
          <w:rPrChange w:id="362" w:author="Carol Nichols" w:date="2022-08-26T13:09:00Z">
            <w:rPr>
              <w:lang w:eastAsia="en-GB"/>
            </w:rPr>
          </w:rPrChange>
        </w:rPr>
      </w:pPr>
      <w:r w:rsidRPr="00B36B0F">
        <w:rPr>
          <w:rPrChange w:id="363" w:author="Carol Nichols" w:date="2022-08-26T13:09:00Z">
            <w:rPr>
              <w:lang w:eastAsia="en-GB"/>
            </w:rPr>
          </w:rPrChange>
        </w:rPr>
        <w:t>10 |         println!("val is {</w:t>
      </w:r>
      <w:ins w:id="364" w:author="Carol Nichols" w:date="2022-08-26T13:08:00Z">
        <w:r w:rsidR="00B36B0F" w:rsidRPr="00B36B0F">
          <w:rPr>
            <w:rPrChange w:id="365" w:author="Carol Nichols" w:date="2022-08-26T13:09:00Z">
              <w:rPr>
                <w:lang w:eastAsia="en-GB"/>
              </w:rPr>
            </w:rPrChange>
          </w:rPr>
          <w:t>val</w:t>
        </w:r>
      </w:ins>
      <w:r w:rsidRPr="00B36B0F">
        <w:rPr>
          <w:rPrChange w:id="366" w:author="Carol Nichols" w:date="2022-08-26T13:09:00Z">
            <w:rPr>
              <w:lang w:eastAsia="en-GB"/>
            </w:rPr>
          </w:rPrChange>
        </w:rPr>
        <w:t>}"</w:t>
      </w:r>
      <w:del w:id="367" w:author="Carol Nichols" w:date="2022-08-26T13:08:00Z">
        <w:r w:rsidRPr="00B36B0F" w:rsidDel="00B36B0F">
          <w:rPr>
            <w:rPrChange w:id="368" w:author="Carol Nichols" w:date="2022-08-26T13:09:00Z">
              <w:rPr>
                <w:lang w:eastAsia="en-GB"/>
              </w:rPr>
            </w:rPrChange>
          </w:rPr>
          <w:delText>, val</w:delText>
        </w:r>
      </w:del>
      <w:r w:rsidRPr="00B36B0F">
        <w:rPr>
          <w:rPrChange w:id="369" w:author="Carol Nichols" w:date="2022-08-26T13:09:00Z">
            <w:rPr>
              <w:lang w:eastAsia="en-GB"/>
            </w:rPr>
          </w:rPrChange>
        </w:rPr>
        <w:t>);</w:t>
      </w:r>
    </w:p>
    <w:p w14:paraId="350698FC" w14:textId="77777777" w:rsidR="00350179" w:rsidRPr="00B36B0F" w:rsidRDefault="00350179" w:rsidP="00B36B0F">
      <w:pPr>
        <w:pStyle w:val="CodeWide"/>
        <w:rPr>
          <w:rPrChange w:id="370" w:author="Carol Nichols" w:date="2022-08-26T13:09:00Z">
            <w:rPr>
              <w:lang w:eastAsia="en-GB"/>
            </w:rPr>
          </w:rPrChange>
        </w:rPr>
      </w:pPr>
      <w:r w:rsidRPr="00B36B0F">
        <w:rPr>
          <w:rPrChange w:id="371" w:author="Carol Nichols" w:date="2022-08-26T13:09:00Z">
            <w:rPr>
              <w:lang w:eastAsia="en-GB"/>
            </w:rPr>
          </w:rPrChange>
        </w:rPr>
        <w:t xml:space="preserve">   |                          </w:t>
      </w:r>
      <w:del w:id="372" w:author="Carol Nichols" w:date="2022-08-26T13:08:00Z">
        <w:r w:rsidRPr="00B36B0F" w:rsidDel="00B36B0F">
          <w:rPr>
            <w:rPrChange w:id="373" w:author="Carol Nichols" w:date="2022-08-26T13:09:00Z">
              <w:rPr>
                <w:lang w:eastAsia="en-GB"/>
              </w:rPr>
            </w:rPrChange>
          </w:rPr>
          <w:delText xml:space="preserve">    </w:delText>
        </w:r>
      </w:del>
      <w:r w:rsidRPr="00B36B0F">
        <w:rPr>
          <w:rPrChange w:id="374" w:author="Carol Nichols" w:date="2022-08-26T13:09:00Z">
            <w:rPr>
              <w:lang w:eastAsia="en-GB"/>
            </w:rPr>
          </w:rPrChange>
        </w:rPr>
        <w:t xml:space="preserve"> ^^^ value borrowed here after move</w:t>
      </w:r>
    </w:p>
    <w:p w14:paraId="5927D77C" w14:textId="0E236229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Our concurrency mistake has caused a </w:t>
      </w:r>
      <w:del w:id="375" w:author="Audrey Doyle" w:date="2022-08-04T16:49:00Z">
        <w:r w:rsidRPr="00361B6C" w:rsidDel="00C24469">
          <w:delText xml:space="preserve">compile </w:delText>
        </w:r>
      </w:del>
      <w:ins w:id="376" w:author="Audrey Doyle" w:date="2022-08-04T16:49:00Z">
        <w:r w:rsidR="00C24469" w:rsidRPr="00361B6C">
          <w:t>compile</w:t>
        </w:r>
        <w:r w:rsidR="00C24469">
          <w:t>-</w:t>
        </w:r>
      </w:ins>
      <w:r w:rsidRPr="00361B6C">
        <w:t xml:space="preserve">time error. The </w:t>
      </w:r>
      <w:r w:rsidRPr="00361B6C">
        <w:rPr>
          <w:rStyle w:val="Literal"/>
        </w:rPr>
        <w:t>send</w:t>
      </w:r>
      <w:r w:rsidRPr="00350179">
        <w:rPr>
          <w:lang w:eastAsia="en-GB"/>
        </w:rPr>
        <w:t xml:space="preserve"> function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takes ownership of its parameter, and when the value is moved</w:t>
      </w:r>
      <w:del w:id="377" w:author="Audrey Doyle" w:date="2022-08-04T16:49:00Z">
        <w:r w:rsidRPr="00350179" w:rsidDel="00C24469">
          <w:rPr>
            <w:lang w:eastAsia="en-GB"/>
          </w:rPr>
          <w:delText>,</w:delText>
        </w:r>
      </w:del>
      <w:r w:rsidRPr="00350179">
        <w:rPr>
          <w:lang w:eastAsia="en-GB"/>
        </w:rPr>
        <w:t xml:space="preserve"> the receiver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takes ownership of it. This stops us from accidentally using the value again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after sending it; the ownership system checks that everything is okay.</w:t>
      </w:r>
    </w:p>
    <w:p w14:paraId="68828503" w14:textId="77777777" w:rsidR="00350179" w:rsidRPr="00350179" w:rsidRDefault="00350179" w:rsidP="00361B6C">
      <w:pPr>
        <w:pStyle w:val="HeadB"/>
        <w:rPr>
          <w:lang w:eastAsia="en-GB"/>
        </w:rPr>
      </w:pPr>
      <w:bookmarkStart w:id="378" w:name="sending-multiple-values-and-seeing-the-r"/>
      <w:bookmarkStart w:id="379" w:name="_Toc106713163"/>
      <w:bookmarkEnd w:id="378"/>
      <w:r w:rsidRPr="00350179">
        <w:rPr>
          <w:lang w:eastAsia="en-GB"/>
        </w:rPr>
        <w:t>Sending Multiple Values and Seeing the Receiver Waiting</w:t>
      </w:r>
      <w:bookmarkEnd w:id="379"/>
    </w:p>
    <w:p w14:paraId="7235C38A" w14:textId="7BED9E98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The code in Listing 16-8 compiled and ran, but it didn’t clearly show us that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two separate threads were talking to each other over the channel. In Listing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16-10 we’ve made some modifications that will prove the code in Listing 16-8 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running concurrently: the spawned thread will now send multiple messages and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pause for a second between each message.</w:t>
      </w:r>
    </w:p>
    <w:p w14:paraId="139B8437" w14:textId="766FA1F4" w:rsidR="00350179" w:rsidRPr="00350179" w:rsidRDefault="002C53B8" w:rsidP="002C53B8">
      <w:pPr>
        <w:pStyle w:val="CodeLabel"/>
        <w:rPr>
          <w:lang w:eastAsia="en-GB"/>
        </w:rPr>
      </w:pPr>
      <w:del w:id="380" w:author="Audrey Doyle" w:date="2022-08-04T16:49:00Z">
        <w:r w:rsidDel="00C24469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502BE7DA" w14:textId="77777777" w:rsidR="00350179" w:rsidRPr="00C8517C" w:rsidRDefault="00350179" w:rsidP="007C7C63">
      <w:pPr>
        <w:pStyle w:val="Code"/>
        <w:rPr>
          <w:rStyle w:val="LiteralGray"/>
          <w:rPrChange w:id="381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82" w:author="Carol Nichols" w:date="2022-08-26T13:10:00Z">
            <w:rPr>
              <w:lang w:eastAsia="en-GB"/>
            </w:rPr>
          </w:rPrChange>
        </w:rPr>
        <w:t>use std::sync::mpsc;</w:t>
      </w:r>
    </w:p>
    <w:p w14:paraId="3F6A870A" w14:textId="77777777" w:rsidR="00350179" w:rsidRPr="00C8517C" w:rsidRDefault="00350179" w:rsidP="007C7C63">
      <w:pPr>
        <w:pStyle w:val="Code"/>
        <w:rPr>
          <w:rStyle w:val="LiteralGray"/>
          <w:rPrChange w:id="383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84" w:author="Carol Nichols" w:date="2022-08-26T13:10:00Z">
            <w:rPr>
              <w:lang w:eastAsia="en-GB"/>
            </w:rPr>
          </w:rPrChange>
        </w:rPr>
        <w:t>use std::thread;</w:t>
      </w:r>
    </w:p>
    <w:p w14:paraId="74CB533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std::time::Duration;</w:t>
      </w:r>
    </w:p>
    <w:p w14:paraId="37452560" w14:textId="77777777" w:rsidR="00350179" w:rsidRPr="00350179" w:rsidRDefault="00350179" w:rsidP="007C7C63">
      <w:pPr>
        <w:pStyle w:val="Code"/>
        <w:rPr>
          <w:lang w:eastAsia="en-GB"/>
        </w:rPr>
      </w:pPr>
    </w:p>
    <w:p w14:paraId="72B7A206" w14:textId="77777777" w:rsidR="00350179" w:rsidRPr="00C8517C" w:rsidRDefault="00350179" w:rsidP="007C7C63">
      <w:pPr>
        <w:pStyle w:val="Code"/>
        <w:rPr>
          <w:rStyle w:val="LiteralGray"/>
          <w:rPrChange w:id="385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86" w:author="Carol Nichols" w:date="2022-08-26T13:10:00Z">
            <w:rPr>
              <w:lang w:eastAsia="en-GB"/>
            </w:rPr>
          </w:rPrChange>
        </w:rPr>
        <w:t>fn main() {</w:t>
      </w:r>
    </w:p>
    <w:p w14:paraId="09CFAB55" w14:textId="77777777" w:rsidR="00350179" w:rsidRPr="00C8517C" w:rsidRDefault="00350179" w:rsidP="007C7C63">
      <w:pPr>
        <w:pStyle w:val="Code"/>
        <w:rPr>
          <w:rStyle w:val="LiteralGray"/>
          <w:rPrChange w:id="387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88" w:author="Carol Nichols" w:date="2022-08-26T13:10:00Z">
            <w:rPr>
              <w:lang w:eastAsia="en-GB"/>
            </w:rPr>
          </w:rPrChange>
        </w:rPr>
        <w:t xml:space="preserve">    let (tx, rx) = mpsc::channel();</w:t>
      </w:r>
    </w:p>
    <w:p w14:paraId="7EEC85C3" w14:textId="77777777" w:rsidR="00350179" w:rsidRPr="00C8517C" w:rsidRDefault="00350179" w:rsidP="007C7C63">
      <w:pPr>
        <w:pStyle w:val="Code"/>
        <w:rPr>
          <w:rStyle w:val="LiteralGray"/>
          <w:rPrChange w:id="389" w:author="Carol Nichols" w:date="2022-08-26T13:10:00Z">
            <w:rPr>
              <w:lang w:eastAsia="en-GB"/>
            </w:rPr>
          </w:rPrChange>
        </w:rPr>
      </w:pPr>
    </w:p>
    <w:p w14:paraId="52D47849" w14:textId="77777777" w:rsidR="00350179" w:rsidRPr="00C8517C" w:rsidRDefault="00350179" w:rsidP="007C7C63">
      <w:pPr>
        <w:pStyle w:val="Code"/>
        <w:rPr>
          <w:rStyle w:val="LiteralGray"/>
          <w:rPrChange w:id="390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91" w:author="Carol Nichols" w:date="2022-08-26T13:10:00Z">
            <w:rPr>
              <w:lang w:eastAsia="en-GB"/>
            </w:rPr>
          </w:rPrChange>
        </w:rPr>
        <w:t xml:space="preserve">    thread::spawn(move || {</w:t>
      </w:r>
    </w:p>
    <w:p w14:paraId="3C17587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let vals = vec![</w:t>
      </w:r>
    </w:p>
    <w:p w14:paraId="66A9C62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String::from("hi"),</w:t>
      </w:r>
    </w:p>
    <w:p w14:paraId="1A24198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String::from("from"),</w:t>
      </w:r>
    </w:p>
    <w:p w14:paraId="75F4ACA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String::from("the"),</w:t>
      </w:r>
    </w:p>
    <w:p w14:paraId="468F931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String::from("thread"),</w:t>
      </w:r>
    </w:p>
    <w:p w14:paraId="0D0B149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];</w:t>
      </w:r>
    </w:p>
    <w:p w14:paraId="7D222EB5" w14:textId="77777777" w:rsidR="00350179" w:rsidRPr="00350179" w:rsidRDefault="00350179" w:rsidP="007C7C63">
      <w:pPr>
        <w:pStyle w:val="Code"/>
        <w:rPr>
          <w:lang w:eastAsia="en-GB"/>
        </w:rPr>
      </w:pPr>
    </w:p>
    <w:p w14:paraId="2366E2F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for val in vals {</w:t>
      </w:r>
    </w:p>
    <w:p w14:paraId="3D1F134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tx.send(val).unwrap();</w:t>
      </w:r>
    </w:p>
    <w:p w14:paraId="6C324415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  thread::sleep(Duration::from_secs(1));</w:t>
      </w:r>
    </w:p>
    <w:p w14:paraId="5F6ABE8E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}</w:t>
      </w:r>
    </w:p>
    <w:p w14:paraId="1D1D4134" w14:textId="77777777" w:rsidR="00350179" w:rsidRPr="00C8517C" w:rsidRDefault="00350179" w:rsidP="007C7C63">
      <w:pPr>
        <w:pStyle w:val="Code"/>
        <w:rPr>
          <w:rStyle w:val="LiteralGray"/>
          <w:rPrChange w:id="392" w:author="Carol Nichols" w:date="2022-08-26T13:10:00Z">
            <w:rPr>
              <w:lang w:eastAsia="en-GB"/>
            </w:rPr>
          </w:rPrChange>
        </w:rPr>
      </w:pPr>
      <w:r w:rsidRPr="00C8517C">
        <w:rPr>
          <w:rStyle w:val="LiteralGray"/>
          <w:rPrChange w:id="393" w:author="Carol Nichols" w:date="2022-08-26T13:10:00Z">
            <w:rPr>
              <w:lang w:eastAsia="en-GB"/>
            </w:rPr>
          </w:rPrChange>
        </w:rPr>
        <w:t xml:space="preserve">    });</w:t>
      </w:r>
    </w:p>
    <w:p w14:paraId="065B25C9" w14:textId="77777777" w:rsidR="00350179" w:rsidRPr="00350179" w:rsidRDefault="00350179" w:rsidP="007C7C63">
      <w:pPr>
        <w:pStyle w:val="Code"/>
        <w:rPr>
          <w:lang w:eastAsia="en-GB"/>
        </w:rPr>
      </w:pPr>
    </w:p>
    <w:p w14:paraId="71C544D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for received in rx {</w:t>
      </w:r>
    </w:p>
    <w:p w14:paraId="37EEEE7B" w14:textId="2135ECFE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println!("Got: {</w:t>
      </w:r>
      <w:ins w:id="394" w:author="Carol Nichols" w:date="2022-08-26T13:10:00Z">
        <w:r w:rsidR="00C8517C">
          <w:rPr>
            <w:lang w:eastAsia="en-GB"/>
          </w:rPr>
          <w:t>received</w:t>
        </w:r>
      </w:ins>
      <w:r w:rsidRPr="00350179">
        <w:rPr>
          <w:lang w:eastAsia="en-GB"/>
        </w:rPr>
        <w:t>}"</w:t>
      </w:r>
      <w:del w:id="395" w:author="Carol Nichols" w:date="2022-08-26T13:10:00Z">
        <w:r w:rsidRPr="00350179" w:rsidDel="00C8517C">
          <w:rPr>
            <w:lang w:eastAsia="en-GB"/>
          </w:rPr>
          <w:delText>, received</w:delText>
        </w:r>
      </w:del>
      <w:r w:rsidRPr="00350179">
        <w:rPr>
          <w:lang w:eastAsia="en-GB"/>
        </w:rPr>
        <w:t>);</w:t>
      </w:r>
    </w:p>
    <w:p w14:paraId="643FC09E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</w:t>
      </w:r>
    </w:p>
    <w:p w14:paraId="7CCD68BA" w14:textId="77777777" w:rsidR="00350179" w:rsidRPr="00D87153" w:rsidRDefault="00350179" w:rsidP="007C7C63">
      <w:pPr>
        <w:pStyle w:val="Code"/>
        <w:rPr>
          <w:rStyle w:val="LiteralGray"/>
          <w:rPrChange w:id="396" w:author="Carol Nichols" w:date="2022-08-26T13:10:00Z">
            <w:rPr>
              <w:lang w:eastAsia="en-GB"/>
            </w:rPr>
          </w:rPrChange>
        </w:rPr>
      </w:pPr>
      <w:r w:rsidRPr="00D87153">
        <w:rPr>
          <w:rStyle w:val="LiteralGray"/>
          <w:rPrChange w:id="397" w:author="Carol Nichols" w:date="2022-08-26T13:10:00Z">
            <w:rPr>
              <w:lang w:eastAsia="en-GB"/>
            </w:rPr>
          </w:rPrChange>
        </w:rPr>
        <w:t>}</w:t>
      </w:r>
    </w:p>
    <w:p w14:paraId="6F37A705" w14:textId="5F320845" w:rsidR="00350179" w:rsidRPr="00350179" w:rsidRDefault="00350179" w:rsidP="002C53B8">
      <w:pPr>
        <w:pStyle w:val="CodeListingCaption"/>
        <w:rPr>
          <w:lang w:eastAsia="en-GB"/>
        </w:rPr>
      </w:pPr>
      <w:r w:rsidRPr="00350179">
        <w:rPr>
          <w:lang w:eastAsia="en-GB"/>
        </w:rPr>
        <w:lastRenderedPageBreak/>
        <w:t>Sending multiple messages and pausing between each</w:t>
      </w:r>
      <w:ins w:id="398" w:author="Audrey Doyle" w:date="2022-08-04T16:49:00Z">
        <w:r w:rsidR="00C24469">
          <w:rPr>
            <w:lang w:eastAsia="en-GB"/>
          </w:rPr>
          <w:t xml:space="preserve"> one</w:t>
        </w:r>
      </w:ins>
    </w:p>
    <w:p w14:paraId="450F69F8" w14:textId="32CE812D" w:rsidR="00350179" w:rsidRPr="00350179" w:rsidRDefault="00350179" w:rsidP="00361B6C">
      <w:pPr>
        <w:pStyle w:val="Body"/>
        <w:rPr>
          <w:lang w:eastAsia="en-GB"/>
        </w:rPr>
      </w:pPr>
      <w:r w:rsidRPr="00361B6C">
        <w:t>This time, the spawned thread has a vector of strings that we want to send to</w:t>
      </w:r>
      <w:r w:rsidR="00361B6C" w:rsidRPr="00361B6C">
        <w:t xml:space="preserve"> </w:t>
      </w:r>
      <w:r w:rsidRPr="00361B6C">
        <w:t>the main thread. We iterate over them, sending each individually, and pause</w:t>
      </w:r>
      <w:r w:rsidR="00361B6C" w:rsidRPr="00361B6C">
        <w:t xml:space="preserve"> </w:t>
      </w:r>
      <w:r w:rsidRPr="00361B6C">
        <w:t xml:space="preserve">between each by calling the </w:t>
      </w:r>
      <w:r w:rsidRPr="00361B6C">
        <w:rPr>
          <w:rStyle w:val="Literal"/>
        </w:rPr>
        <w:t>thread::sleep</w:t>
      </w:r>
      <w:r w:rsidRPr="00361B6C">
        <w:t xml:space="preserve"> function with a </w:t>
      </w:r>
      <w:r w:rsidRPr="00361B6C">
        <w:rPr>
          <w:rStyle w:val="Literal"/>
        </w:rPr>
        <w:t>Duration</w:t>
      </w:r>
      <w:r w:rsidRPr="00350179">
        <w:rPr>
          <w:lang w:eastAsia="en-GB"/>
        </w:rPr>
        <w:t xml:space="preserve"> value of</w:t>
      </w:r>
      <w:r w:rsidR="00361B6C">
        <w:rPr>
          <w:lang w:eastAsia="en-GB"/>
        </w:rPr>
        <w:t xml:space="preserve"> </w:t>
      </w:r>
      <w:del w:id="399" w:author="Audrey Doyle" w:date="2022-08-04T16:50:00Z">
        <w:r w:rsidRPr="00350179" w:rsidDel="00C24469">
          <w:rPr>
            <w:lang w:eastAsia="en-GB"/>
          </w:rPr>
          <w:delText xml:space="preserve">1 </w:delText>
        </w:r>
      </w:del>
      <w:ins w:id="400" w:author="Audrey Doyle" w:date="2022-08-04T16:50:00Z">
        <w:r w:rsidR="00C24469">
          <w:rPr>
            <w:lang w:eastAsia="en-GB"/>
          </w:rPr>
          <w:t>one</w:t>
        </w:r>
        <w:r w:rsidR="00C24469" w:rsidRPr="00350179">
          <w:rPr>
            <w:lang w:eastAsia="en-GB"/>
          </w:rPr>
          <w:t xml:space="preserve"> </w:t>
        </w:r>
      </w:ins>
      <w:r w:rsidRPr="00350179">
        <w:rPr>
          <w:lang w:eastAsia="en-GB"/>
        </w:rPr>
        <w:t>second.</w:t>
      </w:r>
    </w:p>
    <w:p w14:paraId="7B61325F" w14:textId="5D78A971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In the main thread, we’re not calling the </w:t>
      </w:r>
      <w:r w:rsidRPr="00361B6C">
        <w:rPr>
          <w:rStyle w:val="Literal"/>
        </w:rPr>
        <w:t>recv</w:t>
      </w:r>
      <w:r w:rsidRPr="00361B6C">
        <w:t xml:space="preserve"> function explicitly anymore:</w:t>
      </w:r>
      <w:r w:rsidR="00361B6C" w:rsidRPr="00361B6C">
        <w:t xml:space="preserve"> </w:t>
      </w:r>
      <w:r w:rsidRPr="00361B6C">
        <w:t xml:space="preserve">instead, we’re treating </w:t>
      </w:r>
      <w:r w:rsidRPr="00361B6C">
        <w:rPr>
          <w:rStyle w:val="Literal"/>
        </w:rPr>
        <w:t>rx</w:t>
      </w:r>
      <w:r w:rsidRPr="00350179">
        <w:rPr>
          <w:lang w:eastAsia="en-GB"/>
        </w:rPr>
        <w:t xml:space="preserve"> as an iterator. For each value received, we’re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printing it. When the channel is closed, iteration will end.</w:t>
      </w:r>
    </w:p>
    <w:p w14:paraId="5AD65A33" w14:textId="6C65E6AB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When running the code in Listing 16-10, you should see the following output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with a </w:t>
      </w:r>
      <w:del w:id="401" w:author="Audrey Doyle" w:date="2022-08-04T16:50:00Z">
        <w:r w:rsidRPr="00350179" w:rsidDel="00A70825">
          <w:rPr>
            <w:lang w:eastAsia="en-GB"/>
          </w:rPr>
          <w:delText>1</w:delText>
        </w:r>
      </w:del>
      <w:ins w:id="402" w:author="Audrey Doyle" w:date="2022-08-04T16:50:00Z">
        <w:r w:rsidR="00A70825">
          <w:rPr>
            <w:lang w:eastAsia="en-GB"/>
          </w:rPr>
          <w:t>one</w:t>
        </w:r>
      </w:ins>
      <w:r w:rsidRPr="00350179">
        <w:rPr>
          <w:lang w:eastAsia="en-GB"/>
        </w:rPr>
        <w:t>-second pause in between each line:</w:t>
      </w:r>
    </w:p>
    <w:p w14:paraId="6C4F41B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hi</w:t>
      </w:r>
    </w:p>
    <w:p w14:paraId="379A39D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from</w:t>
      </w:r>
    </w:p>
    <w:p w14:paraId="32A8E37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the</w:t>
      </w:r>
    </w:p>
    <w:p w14:paraId="142B0C39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thread</w:t>
      </w:r>
    </w:p>
    <w:p w14:paraId="52809ED4" w14:textId="6959F62D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Because we don’t have any code that pauses or delays in the </w:t>
      </w:r>
      <w:r w:rsidRPr="00361B6C">
        <w:rPr>
          <w:rStyle w:val="Literal"/>
        </w:rPr>
        <w:t>for</w:t>
      </w:r>
      <w:r w:rsidRPr="00350179">
        <w:rPr>
          <w:lang w:eastAsia="en-GB"/>
        </w:rPr>
        <w:t xml:space="preserve"> loop in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main thread, we can tell that the main thread is waiting to receive values from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the spawned thread.</w:t>
      </w:r>
    </w:p>
    <w:bookmarkStart w:id="403" w:name="creating-multiple-producers-by-cloning-t"/>
    <w:bookmarkStart w:id="404" w:name="_Toc106713164"/>
    <w:bookmarkEnd w:id="403"/>
    <w:p w14:paraId="2B5A06BB" w14:textId="2E181A4E" w:rsidR="00350179" w:rsidRPr="00350179" w:rsidRDefault="00176AA9" w:rsidP="00361B6C">
      <w:pPr>
        <w:pStyle w:val="HeadB"/>
        <w:rPr>
          <w:lang w:eastAsia="en-GB"/>
        </w:rPr>
      </w:pPr>
      <w:ins w:id="405" w:author="Carol Nichols" w:date="2022-08-26T16:04:00Z">
        <w:r>
          <w:fldChar w:fldCharType="begin"/>
        </w:r>
        <w:r>
          <w:instrText xml:space="preserve"> XE "multiple producer, single consumer (mpsc) startRange" </w:instrText>
        </w:r>
        <w:r>
          <w:fldChar w:fldCharType="end"/>
        </w:r>
      </w:ins>
      <w:r w:rsidR="00350179" w:rsidRPr="00350179">
        <w:rPr>
          <w:lang w:eastAsia="en-GB"/>
        </w:rPr>
        <w:t>Creating Multiple Producers by Cloning the Transmitter</w:t>
      </w:r>
      <w:bookmarkEnd w:id="404"/>
    </w:p>
    <w:p w14:paraId="37C0F400" w14:textId="18A47F9F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Earlier we mentioned that </w:t>
      </w:r>
      <w:r w:rsidRPr="00361B6C">
        <w:rPr>
          <w:rStyle w:val="Literal"/>
        </w:rPr>
        <w:t>mpsc</w:t>
      </w:r>
      <w:r w:rsidRPr="00361B6C">
        <w:t xml:space="preserve"> was an acronym for </w:t>
      </w:r>
      <w:r w:rsidRPr="007C7C63">
        <w:rPr>
          <w:rStyle w:val="Italic"/>
        </w:rPr>
        <w:t>multiple producer,</w:t>
      </w:r>
      <w:r w:rsidR="00361B6C" w:rsidRPr="007C7C63">
        <w:rPr>
          <w:rStyle w:val="Italic"/>
        </w:rPr>
        <w:t xml:space="preserve"> </w:t>
      </w:r>
      <w:r w:rsidRPr="007C7C63">
        <w:rPr>
          <w:rStyle w:val="Italic"/>
        </w:rPr>
        <w:t>single consumer</w:t>
      </w:r>
      <w:r w:rsidRPr="00361B6C">
        <w:t xml:space="preserve">. Let’s put </w:t>
      </w:r>
      <w:r w:rsidRPr="00361B6C">
        <w:rPr>
          <w:rStyle w:val="Literal"/>
        </w:rPr>
        <w:t>mpsc</w:t>
      </w:r>
      <w:r w:rsidRPr="00350179">
        <w:rPr>
          <w:lang w:eastAsia="en-GB"/>
        </w:rPr>
        <w:t xml:space="preserve"> to use and expand the code in Listing 16-10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to create multiple threads that all send values to the same receiver. We can do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so by cloning the transmitter, as shown in Listing 16-11</w:t>
      </w:r>
      <w:ins w:id="406" w:author="Audrey Doyle" w:date="2022-08-04T16:51:00Z">
        <w:r w:rsidR="004727B0">
          <w:rPr>
            <w:lang w:eastAsia="en-GB"/>
          </w:rPr>
          <w:t>.</w:t>
        </w:r>
      </w:ins>
      <w:del w:id="407" w:author="Audrey Doyle" w:date="2022-08-04T16:51:00Z">
        <w:r w:rsidRPr="00350179" w:rsidDel="004727B0">
          <w:rPr>
            <w:lang w:eastAsia="en-GB"/>
          </w:rPr>
          <w:delText>:</w:delText>
        </w:r>
      </w:del>
    </w:p>
    <w:p w14:paraId="005D6318" w14:textId="18DF5B56" w:rsidR="00350179" w:rsidRPr="00350179" w:rsidRDefault="002C53B8" w:rsidP="002C53B8">
      <w:pPr>
        <w:pStyle w:val="CodeLabel"/>
        <w:rPr>
          <w:lang w:eastAsia="en-GB"/>
        </w:rPr>
      </w:pPr>
      <w:del w:id="408" w:author="Audrey Doyle" w:date="2022-08-04T16:51:00Z">
        <w:r w:rsidDel="004727B0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19AF40F3" w14:textId="22D78F79" w:rsidR="00350179" w:rsidRPr="00D87153" w:rsidRDefault="00350179" w:rsidP="007C7C63">
      <w:pPr>
        <w:pStyle w:val="Code"/>
        <w:rPr>
          <w:rStyle w:val="LiteralGray"/>
          <w:rPrChange w:id="409" w:author="Carol Nichols" w:date="2022-08-26T13:11:00Z">
            <w:rPr>
              <w:lang w:eastAsia="en-GB"/>
            </w:rPr>
          </w:rPrChange>
        </w:rPr>
      </w:pPr>
      <w:del w:id="410" w:author="Carol Nichols" w:date="2022-08-26T13:11:00Z">
        <w:r w:rsidRPr="00D87153" w:rsidDel="00D87153">
          <w:rPr>
            <w:rStyle w:val="LiteralGray"/>
            <w:rPrChange w:id="411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="007C7C63" w:rsidRPr="00D87153">
        <w:rPr>
          <w:rStyle w:val="LiteralGray"/>
          <w:rPrChange w:id="412" w:author="Carol Nichols" w:date="2022-08-26T13:11:00Z">
            <w:rPr>
              <w:rStyle w:val="LiteralItalic"/>
            </w:rPr>
          </w:rPrChange>
        </w:rPr>
        <w:t>--snip--</w:t>
      </w:r>
    </w:p>
    <w:p w14:paraId="735B6AB7" w14:textId="77777777" w:rsidR="00350179" w:rsidRPr="00D87153" w:rsidRDefault="00350179" w:rsidP="007C7C63">
      <w:pPr>
        <w:pStyle w:val="Code"/>
        <w:rPr>
          <w:rStyle w:val="LiteralGray"/>
          <w:rPrChange w:id="413" w:author="Carol Nichols" w:date="2022-08-26T13:11:00Z">
            <w:rPr>
              <w:lang w:eastAsia="en-GB"/>
            </w:rPr>
          </w:rPrChange>
        </w:rPr>
      </w:pPr>
    </w:p>
    <w:p w14:paraId="1519DEC8" w14:textId="4E8B08C8" w:rsidR="00350179" w:rsidRPr="00D87153" w:rsidRDefault="00350179" w:rsidP="007C7C63">
      <w:pPr>
        <w:pStyle w:val="Code"/>
        <w:rPr>
          <w:rStyle w:val="LiteralGray"/>
          <w:rPrChange w:id="414" w:author="Carol Nichols" w:date="2022-08-26T13:11:00Z">
            <w:rPr>
              <w:lang w:eastAsia="en-GB"/>
            </w:rPr>
          </w:rPrChange>
        </w:rPr>
      </w:pPr>
      <w:del w:id="415" w:author="Carol Nichols" w:date="2022-08-26T13:11:00Z">
        <w:r w:rsidRPr="00D87153" w:rsidDel="00D87153">
          <w:rPr>
            <w:rStyle w:val="LiteralGray"/>
            <w:rPrChange w:id="416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D87153">
        <w:rPr>
          <w:rStyle w:val="LiteralGray"/>
          <w:rPrChange w:id="417" w:author="Carol Nichols" w:date="2022-08-26T13:11:00Z">
            <w:rPr>
              <w:lang w:eastAsia="en-GB"/>
            </w:rPr>
          </w:rPrChange>
        </w:rPr>
        <w:t>let (tx, rx) = mpsc::channel();</w:t>
      </w:r>
    </w:p>
    <w:p w14:paraId="1C8464B7" w14:textId="77777777" w:rsidR="00350179" w:rsidRPr="00350179" w:rsidRDefault="00350179" w:rsidP="007C7C63">
      <w:pPr>
        <w:pStyle w:val="Code"/>
        <w:rPr>
          <w:lang w:eastAsia="en-GB"/>
        </w:rPr>
      </w:pPr>
    </w:p>
    <w:p w14:paraId="1E1893F4" w14:textId="4154327A" w:rsidR="00350179" w:rsidRPr="00AA2D94" w:rsidRDefault="00350179" w:rsidP="007C7C63">
      <w:pPr>
        <w:pStyle w:val="Code"/>
        <w:rPr>
          <w:rStyle w:val="LiteralGray"/>
          <w:rPrChange w:id="418" w:author="Carol Nichols" w:date="2022-08-26T13:11:00Z">
            <w:rPr>
              <w:lang w:eastAsia="en-GB"/>
            </w:rPr>
          </w:rPrChange>
        </w:rPr>
      </w:pPr>
      <w:del w:id="419" w:author="Carol Nichols" w:date="2022-08-26T13:11:00Z">
        <w:r w:rsidRPr="00AA2D94" w:rsidDel="00D87153">
          <w:rPr>
            <w:rStyle w:val="LiteralGray"/>
            <w:rPrChange w:id="420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21" w:author="Carol Nichols" w:date="2022-08-26T13:11:00Z">
            <w:rPr>
              <w:lang w:eastAsia="en-GB"/>
            </w:rPr>
          </w:rPrChange>
        </w:rPr>
        <w:t>let tx1 = tx.clone();</w:t>
      </w:r>
    </w:p>
    <w:p w14:paraId="2FF0B874" w14:textId="2CC09C51" w:rsidR="00350179" w:rsidRPr="00AA2D94" w:rsidRDefault="00350179" w:rsidP="007C7C63">
      <w:pPr>
        <w:pStyle w:val="Code"/>
        <w:rPr>
          <w:rStyle w:val="LiteralGray"/>
          <w:rPrChange w:id="422" w:author="Carol Nichols" w:date="2022-08-26T13:11:00Z">
            <w:rPr>
              <w:lang w:eastAsia="en-GB"/>
            </w:rPr>
          </w:rPrChange>
        </w:rPr>
      </w:pPr>
      <w:del w:id="423" w:author="Carol Nichols" w:date="2022-08-26T13:11:00Z">
        <w:r w:rsidRPr="00AA2D94" w:rsidDel="00D87153">
          <w:rPr>
            <w:rStyle w:val="LiteralGray"/>
            <w:rPrChange w:id="424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25" w:author="Carol Nichols" w:date="2022-08-26T13:11:00Z">
            <w:rPr>
              <w:lang w:eastAsia="en-GB"/>
            </w:rPr>
          </w:rPrChange>
        </w:rPr>
        <w:t>thread::spawn(move || {</w:t>
      </w:r>
    </w:p>
    <w:p w14:paraId="40E1188D" w14:textId="6EA46D71" w:rsidR="00350179" w:rsidRPr="00AA2D94" w:rsidRDefault="00350179" w:rsidP="007C7C63">
      <w:pPr>
        <w:pStyle w:val="Code"/>
        <w:rPr>
          <w:rStyle w:val="LiteralGray"/>
          <w:rPrChange w:id="426" w:author="Carol Nichols" w:date="2022-08-26T13:11:00Z">
            <w:rPr>
              <w:lang w:eastAsia="en-GB"/>
            </w:rPr>
          </w:rPrChange>
        </w:rPr>
      </w:pPr>
      <w:del w:id="427" w:author="Carol Nichols" w:date="2022-08-26T13:11:00Z">
        <w:r w:rsidRPr="00AA2D94" w:rsidDel="00D87153">
          <w:rPr>
            <w:rStyle w:val="LiteralGray"/>
            <w:rPrChange w:id="428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29" w:author="Carol Nichols" w:date="2022-08-26T13:11:00Z">
            <w:rPr>
              <w:lang w:eastAsia="en-GB"/>
            </w:rPr>
          </w:rPrChange>
        </w:rPr>
        <w:t xml:space="preserve">    let vals = vec![</w:t>
      </w:r>
    </w:p>
    <w:p w14:paraId="1677ADF8" w14:textId="2E490D61" w:rsidR="00350179" w:rsidRPr="00AA2D94" w:rsidRDefault="00350179" w:rsidP="007C7C63">
      <w:pPr>
        <w:pStyle w:val="Code"/>
        <w:rPr>
          <w:rStyle w:val="LiteralGray"/>
          <w:rPrChange w:id="430" w:author="Carol Nichols" w:date="2022-08-26T13:11:00Z">
            <w:rPr>
              <w:lang w:eastAsia="en-GB"/>
            </w:rPr>
          </w:rPrChange>
        </w:rPr>
      </w:pPr>
      <w:del w:id="431" w:author="Carol Nichols" w:date="2022-08-26T13:11:00Z">
        <w:r w:rsidRPr="00AA2D94" w:rsidDel="00D87153">
          <w:rPr>
            <w:rStyle w:val="LiteralGray"/>
            <w:rPrChange w:id="432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33" w:author="Carol Nichols" w:date="2022-08-26T13:11:00Z">
            <w:rPr>
              <w:lang w:eastAsia="en-GB"/>
            </w:rPr>
          </w:rPrChange>
        </w:rPr>
        <w:t xml:space="preserve">        String::from("hi"),</w:t>
      </w:r>
    </w:p>
    <w:p w14:paraId="0859C748" w14:textId="77777777" w:rsidR="00350179" w:rsidRPr="00AA2D94" w:rsidRDefault="00350179" w:rsidP="007C7C63">
      <w:pPr>
        <w:pStyle w:val="Code"/>
        <w:rPr>
          <w:rStyle w:val="LiteralGray"/>
          <w:rPrChange w:id="434" w:author="Carol Nichols" w:date="2022-08-26T13:11:00Z">
            <w:rPr>
              <w:lang w:eastAsia="en-GB"/>
            </w:rPr>
          </w:rPrChange>
        </w:rPr>
      </w:pPr>
      <w:del w:id="435" w:author="Carol Nichols" w:date="2022-08-26T13:11:00Z">
        <w:r w:rsidRPr="00AA2D94" w:rsidDel="00D87153">
          <w:rPr>
            <w:rStyle w:val="LiteralGray"/>
            <w:rPrChange w:id="436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37" w:author="Carol Nichols" w:date="2022-08-26T13:11:00Z">
            <w:rPr>
              <w:lang w:eastAsia="en-GB"/>
            </w:rPr>
          </w:rPrChange>
        </w:rPr>
        <w:t xml:space="preserve">        String::from("from"),</w:t>
      </w:r>
    </w:p>
    <w:p w14:paraId="773ED3DE" w14:textId="77777777" w:rsidR="00350179" w:rsidRPr="00AA2D94" w:rsidRDefault="00350179" w:rsidP="007C7C63">
      <w:pPr>
        <w:pStyle w:val="Code"/>
        <w:rPr>
          <w:rStyle w:val="LiteralGray"/>
          <w:rPrChange w:id="438" w:author="Carol Nichols" w:date="2022-08-26T13:11:00Z">
            <w:rPr>
              <w:lang w:eastAsia="en-GB"/>
            </w:rPr>
          </w:rPrChange>
        </w:rPr>
      </w:pPr>
      <w:del w:id="439" w:author="Carol Nichols" w:date="2022-08-26T13:11:00Z">
        <w:r w:rsidRPr="00AA2D94" w:rsidDel="00D87153">
          <w:rPr>
            <w:rStyle w:val="LiteralGray"/>
            <w:rPrChange w:id="440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41" w:author="Carol Nichols" w:date="2022-08-26T13:11:00Z">
            <w:rPr>
              <w:lang w:eastAsia="en-GB"/>
            </w:rPr>
          </w:rPrChange>
        </w:rPr>
        <w:t xml:space="preserve">        String::from("the"),</w:t>
      </w:r>
    </w:p>
    <w:p w14:paraId="4052ED20" w14:textId="77777777" w:rsidR="00350179" w:rsidRPr="00AA2D94" w:rsidRDefault="00350179" w:rsidP="007C7C63">
      <w:pPr>
        <w:pStyle w:val="Code"/>
        <w:rPr>
          <w:rStyle w:val="LiteralGray"/>
          <w:rPrChange w:id="442" w:author="Carol Nichols" w:date="2022-08-26T13:11:00Z">
            <w:rPr>
              <w:lang w:eastAsia="en-GB"/>
            </w:rPr>
          </w:rPrChange>
        </w:rPr>
      </w:pPr>
      <w:del w:id="443" w:author="Carol Nichols" w:date="2022-08-26T13:11:00Z">
        <w:r w:rsidRPr="00AA2D94" w:rsidDel="00D87153">
          <w:rPr>
            <w:rStyle w:val="LiteralGray"/>
            <w:rPrChange w:id="444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45" w:author="Carol Nichols" w:date="2022-08-26T13:11:00Z">
            <w:rPr>
              <w:lang w:eastAsia="en-GB"/>
            </w:rPr>
          </w:rPrChange>
        </w:rPr>
        <w:t xml:space="preserve">        String::from("thread"),</w:t>
      </w:r>
    </w:p>
    <w:p w14:paraId="485FB9AB" w14:textId="77777777" w:rsidR="00350179" w:rsidRPr="00AA2D94" w:rsidRDefault="00350179" w:rsidP="007C7C63">
      <w:pPr>
        <w:pStyle w:val="Code"/>
        <w:rPr>
          <w:rStyle w:val="LiteralGray"/>
          <w:rPrChange w:id="446" w:author="Carol Nichols" w:date="2022-08-26T13:11:00Z">
            <w:rPr>
              <w:lang w:eastAsia="en-GB"/>
            </w:rPr>
          </w:rPrChange>
        </w:rPr>
      </w:pPr>
      <w:del w:id="447" w:author="Carol Nichols" w:date="2022-08-26T13:11:00Z">
        <w:r w:rsidRPr="00AA2D94" w:rsidDel="00D87153">
          <w:rPr>
            <w:rStyle w:val="LiteralGray"/>
            <w:rPrChange w:id="448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49" w:author="Carol Nichols" w:date="2022-08-26T13:11:00Z">
            <w:rPr>
              <w:lang w:eastAsia="en-GB"/>
            </w:rPr>
          </w:rPrChange>
        </w:rPr>
        <w:t xml:space="preserve">    ];</w:t>
      </w:r>
    </w:p>
    <w:p w14:paraId="1B62B52F" w14:textId="77777777" w:rsidR="00350179" w:rsidRPr="00AA2D94" w:rsidRDefault="00350179" w:rsidP="007C7C63">
      <w:pPr>
        <w:pStyle w:val="Code"/>
        <w:rPr>
          <w:rStyle w:val="LiteralGray"/>
          <w:rPrChange w:id="450" w:author="Carol Nichols" w:date="2022-08-26T13:11:00Z">
            <w:rPr>
              <w:lang w:eastAsia="en-GB"/>
            </w:rPr>
          </w:rPrChange>
        </w:rPr>
      </w:pPr>
    </w:p>
    <w:p w14:paraId="34CD7A4E" w14:textId="77777777" w:rsidR="00350179" w:rsidRPr="00AA2D94" w:rsidRDefault="00350179" w:rsidP="007C7C63">
      <w:pPr>
        <w:pStyle w:val="Code"/>
        <w:rPr>
          <w:rStyle w:val="LiteralGray"/>
          <w:rPrChange w:id="451" w:author="Carol Nichols" w:date="2022-08-26T13:11:00Z">
            <w:rPr>
              <w:lang w:eastAsia="en-GB"/>
            </w:rPr>
          </w:rPrChange>
        </w:rPr>
      </w:pPr>
      <w:r w:rsidRPr="00AA2D94">
        <w:rPr>
          <w:rStyle w:val="LiteralGray"/>
          <w:rPrChange w:id="452" w:author="Carol Nichols" w:date="2022-08-26T13:11:00Z">
            <w:rPr>
              <w:lang w:eastAsia="en-GB"/>
            </w:rPr>
          </w:rPrChange>
        </w:rPr>
        <w:t xml:space="preserve">  </w:t>
      </w:r>
      <w:del w:id="453" w:author="Carol Nichols" w:date="2022-08-26T13:11:00Z">
        <w:r w:rsidRPr="00AA2D94" w:rsidDel="00AA2D94">
          <w:rPr>
            <w:rStyle w:val="LiteralGray"/>
            <w:rPrChange w:id="454" w:author="Carol Nichols" w:date="2022-08-26T13:11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55" w:author="Carol Nichols" w:date="2022-08-26T13:11:00Z">
            <w:rPr>
              <w:lang w:eastAsia="en-GB"/>
            </w:rPr>
          </w:rPrChange>
        </w:rPr>
        <w:t xml:space="preserve">  for val in vals {</w:t>
      </w:r>
    </w:p>
    <w:p w14:paraId="49D9DEF2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</w:t>
      </w:r>
      <w:del w:id="456" w:author="Carol Nichols" w:date="2022-08-26T13:12:00Z">
        <w:r w:rsidRPr="00350179" w:rsidDel="00AA2D94">
          <w:rPr>
            <w:lang w:eastAsia="en-GB"/>
          </w:rPr>
          <w:delText xml:space="preserve">   </w:delText>
        </w:r>
      </w:del>
      <w:del w:id="457" w:author="Carol Nichols" w:date="2022-08-26T13:11:00Z">
        <w:r w:rsidRPr="00350179" w:rsidDel="00AA2D94">
          <w:rPr>
            <w:lang w:eastAsia="en-GB"/>
          </w:rPr>
          <w:delText xml:space="preserve"> </w:delText>
        </w:r>
      </w:del>
      <w:r w:rsidRPr="00350179">
        <w:rPr>
          <w:lang w:eastAsia="en-GB"/>
        </w:rPr>
        <w:t xml:space="preserve">    tx1.send(val).unwrap();</w:t>
      </w:r>
    </w:p>
    <w:p w14:paraId="464AD73C" w14:textId="77777777" w:rsidR="00350179" w:rsidRPr="00AA2D94" w:rsidRDefault="00350179" w:rsidP="007C7C63">
      <w:pPr>
        <w:pStyle w:val="Code"/>
        <w:rPr>
          <w:rStyle w:val="LiteralGray"/>
          <w:rPrChange w:id="458" w:author="Carol Nichols" w:date="2022-08-26T13:12:00Z">
            <w:rPr>
              <w:lang w:eastAsia="en-GB"/>
            </w:rPr>
          </w:rPrChange>
        </w:rPr>
      </w:pPr>
      <w:r w:rsidRPr="00AA2D94">
        <w:rPr>
          <w:rStyle w:val="LiteralGray"/>
          <w:rPrChange w:id="459" w:author="Carol Nichols" w:date="2022-08-26T13:12:00Z">
            <w:rPr>
              <w:lang w:eastAsia="en-GB"/>
            </w:rPr>
          </w:rPrChange>
        </w:rPr>
        <w:t xml:space="preserve">       </w:t>
      </w:r>
      <w:del w:id="460" w:author="Carol Nichols" w:date="2022-08-26T13:12:00Z">
        <w:r w:rsidRPr="00AA2D94" w:rsidDel="00AA2D94">
          <w:rPr>
            <w:rStyle w:val="LiteralGray"/>
            <w:rPrChange w:id="461" w:author="Carol Nichols" w:date="2022-08-26T13:12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62" w:author="Carol Nichols" w:date="2022-08-26T13:12:00Z">
            <w:rPr>
              <w:lang w:eastAsia="en-GB"/>
            </w:rPr>
          </w:rPrChange>
        </w:rPr>
        <w:t xml:space="preserve"> thread::sleep(Duration::from_secs(1));</w:t>
      </w:r>
    </w:p>
    <w:p w14:paraId="402FF329" w14:textId="77777777" w:rsidR="00350179" w:rsidRPr="00AA2D94" w:rsidRDefault="00350179" w:rsidP="007C7C63">
      <w:pPr>
        <w:pStyle w:val="Code"/>
        <w:rPr>
          <w:rStyle w:val="LiteralGray"/>
          <w:rPrChange w:id="463" w:author="Carol Nichols" w:date="2022-08-26T13:12:00Z">
            <w:rPr>
              <w:lang w:eastAsia="en-GB"/>
            </w:rPr>
          </w:rPrChange>
        </w:rPr>
      </w:pPr>
      <w:r w:rsidRPr="00AA2D94">
        <w:rPr>
          <w:rStyle w:val="LiteralGray"/>
          <w:rPrChange w:id="464" w:author="Carol Nichols" w:date="2022-08-26T13:12:00Z">
            <w:rPr>
              <w:lang w:eastAsia="en-GB"/>
            </w:rPr>
          </w:rPrChange>
        </w:rPr>
        <w:t xml:space="preserve">   </w:t>
      </w:r>
      <w:del w:id="465" w:author="Carol Nichols" w:date="2022-08-26T13:12:00Z">
        <w:r w:rsidRPr="00AA2D94" w:rsidDel="00AA2D94">
          <w:rPr>
            <w:rStyle w:val="LiteralGray"/>
            <w:rPrChange w:id="466" w:author="Carol Nichols" w:date="2022-08-26T13:12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67" w:author="Carol Nichols" w:date="2022-08-26T13:12:00Z">
            <w:rPr>
              <w:lang w:eastAsia="en-GB"/>
            </w:rPr>
          </w:rPrChange>
        </w:rPr>
        <w:t xml:space="preserve"> }</w:t>
      </w:r>
    </w:p>
    <w:p w14:paraId="0A9047FC" w14:textId="77777777" w:rsidR="00350179" w:rsidRPr="00AA2D94" w:rsidRDefault="00350179" w:rsidP="007C7C63">
      <w:pPr>
        <w:pStyle w:val="Code"/>
        <w:rPr>
          <w:rStyle w:val="LiteralGray"/>
          <w:rPrChange w:id="468" w:author="Carol Nichols" w:date="2022-08-26T13:12:00Z">
            <w:rPr>
              <w:lang w:eastAsia="en-GB"/>
            </w:rPr>
          </w:rPrChange>
        </w:rPr>
      </w:pPr>
      <w:del w:id="469" w:author="Carol Nichols" w:date="2022-08-26T13:12:00Z">
        <w:r w:rsidRPr="00AA2D94" w:rsidDel="00AA2D94">
          <w:rPr>
            <w:rStyle w:val="LiteralGray"/>
            <w:rPrChange w:id="470" w:author="Carol Nichols" w:date="2022-08-26T13:12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71" w:author="Carol Nichols" w:date="2022-08-26T13:12:00Z">
            <w:rPr>
              <w:lang w:eastAsia="en-GB"/>
            </w:rPr>
          </w:rPrChange>
        </w:rPr>
        <w:t>});</w:t>
      </w:r>
    </w:p>
    <w:p w14:paraId="5C264B16" w14:textId="77777777" w:rsidR="00350179" w:rsidRPr="00350179" w:rsidRDefault="00350179" w:rsidP="007C7C63">
      <w:pPr>
        <w:pStyle w:val="Code"/>
        <w:rPr>
          <w:lang w:eastAsia="en-GB"/>
        </w:rPr>
      </w:pPr>
    </w:p>
    <w:p w14:paraId="441B8234" w14:textId="10E58948" w:rsidR="00350179" w:rsidRPr="00350179" w:rsidRDefault="00350179" w:rsidP="007C7C63">
      <w:pPr>
        <w:pStyle w:val="Code"/>
        <w:rPr>
          <w:lang w:eastAsia="en-GB"/>
        </w:rPr>
      </w:pPr>
      <w:del w:id="472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>thread::spawn(move || {</w:t>
      </w:r>
    </w:p>
    <w:p w14:paraId="6E5EDE5A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lastRenderedPageBreak/>
        <w:t xml:space="preserve">    </w:t>
      </w:r>
      <w:del w:id="473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>let vals = vec![</w:t>
      </w:r>
    </w:p>
    <w:p w14:paraId="48851E40" w14:textId="77777777" w:rsidR="00350179" w:rsidRPr="00350179" w:rsidRDefault="00350179" w:rsidP="007C7C63">
      <w:pPr>
        <w:pStyle w:val="Code"/>
        <w:rPr>
          <w:lang w:eastAsia="en-GB"/>
        </w:rPr>
      </w:pPr>
      <w:del w:id="474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String::from("more"),</w:t>
      </w:r>
    </w:p>
    <w:p w14:paraId="35E66B52" w14:textId="0B73BB91" w:rsidR="00350179" w:rsidRPr="00350179" w:rsidRDefault="00350179" w:rsidP="007C7C63">
      <w:pPr>
        <w:pStyle w:val="Code"/>
        <w:rPr>
          <w:lang w:eastAsia="en-GB"/>
        </w:rPr>
      </w:pPr>
      <w:del w:id="475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String::from("messages"),</w:t>
      </w:r>
    </w:p>
    <w:p w14:paraId="63AFFC1C" w14:textId="5C42722C" w:rsidR="00350179" w:rsidRPr="00350179" w:rsidRDefault="00350179" w:rsidP="007C7C63">
      <w:pPr>
        <w:pStyle w:val="Code"/>
        <w:rPr>
          <w:lang w:eastAsia="en-GB"/>
        </w:rPr>
      </w:pPr>
      <w:del w:id="476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String::from("for"),</w:t>
      </w:r>
    </w:p>
    <w:p w14:paraId="71679769" w14:textId="120A4DE0" w:rsidR="00350179" w:rsidRPr="00350179" w:rsidRDefault="00350179" w:rsidP="007C7C63">
      <w:pPr>
        <w:pStyle w:val="Code"/>
        <w:rPr>
          <w:lang w:eastAsia="en-GB"/>
        </w:rPr>
      </w:pPr>
      <w:del w:id="477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String::from("you"),</w:t>
      </w:r>
    </w:p>
    <w:p w14:paraId="2E287DCC" w14:textId="455D059F" w:rsidR="00350179" w:rsidRPr="00350179" w:rsidRDefault="00350179" w:rsidP="007C7C63">
      <w:pPr>
        <w:pStyle w:val="Code"/>
        <w:rPr>
          <w:lang w:eastAsia="en-GB"/>
        </w:rPr>
      </w:pPr>
      <w:del w:id="478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];</w:t>
      </w:r>
    </w:p>
    <w:p w14:paraId="626ECF41" w14:textId="77777777" w:rsidR="00350179" w:rsidRPr="00350179" w:rsidRDefault="00350179" w:rsidP="007C7C63">
      <w:pPr>
        <w:pStyle w:val="Code"/>
        <w:rPr>
          <w:lang w:eastAsia="en-GB"/>
        </w:rPr>
      </w:pPr>
    </w:p>
    <w:p w14:paraId="5011C9C7" w14:textId="23CBF999" w:rsidR="00350179" w:rsidRPr="00350179" w:rsidRDefault="00350179" w:rsidP="007C7C63">
      <w:pPr>
        <w:pStyle w:val="Code"/>
        <w:rPr>
          <w:lang w:eastAsia="en-GB"/>
        </w:rPr>
      </w:pPr>
      <w:del w:id="479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for val in vals {</w:t>
      </w:r>
    </w:p>
    <w:p w14:paraId="5576B6FA" w14:textId="31D7968F" w:rsidR="00350179" w:rsidRPr="00350179" w:rsidRDefault="00350179" w:rsidP="007C7C63">
      <w:pPr>
        <w:pStyle w:val="Code"/>
        <w:rPr>
          <w:lang w:eastAsia="en-GB"/>
        </w:rPr>
      </w:pPr>
      <w:del w:id="480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tx.send(val).unwrap();</w:t>
      </w:r>
    </w:p>
    <w:p w14:paraId="46566CF0" w14:textId="1DBB5B0A" w:rsidR="00350179" w:rsidRPr="00350179" w:rsidRDefault="00350179" w:rsidP="007C7C63">
      <w:pPr>
        <w:pStyle w:val="Code"/>
        <w:rPr>
          <w:lang w:eastAsia="en-GB"/>
        </w:rPr>
      </w:pPr>
      <w:del w:id="481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    thread::sleep(Duration::from_secs(1));</w:t>
      </w:r>
    </w:p>
    <w:p w14:paraId="7C9DFE0A" w14:textId="707C445F" w:rsidR="00350179" w:rsidRPr="00350179" w:rsidRDefault="00350179" w:rsidP="007C7C63">
      <w:pPr>
        <w:pStyle w:val="Code"/>
        <w:rPr>
          <w:lang w:eastAsia="en-GB"/>
        </w:rPr>
      </w:pPr>
      <w:del w:id="482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 xml:space="preserve">    }</w:t>
      </w:r>
    </w:p>
    <w:p w14:paraId="5427B114" w14:textId="12826D94" w:rsidR="00350179" w:rsidRPr="00350179" w:rsidRDefault="00350179" w:rsidP="007C7C63">
      <w:pPr>
        <w:pStyle w:val="Code"/>
        <w:rPr>
          <w:lang w:eastAsia="en-GB"/>
        </w:rPr>
      </w:pPr>
      <w:del w:id="483" w:author="Carol Nichols" w:date="2022-08-26T13:12:00Z">
        <w:r w:rsidRPr="00350179" w:rsidDel="00AA2D94">
          <w:rPr>
            <w:lang w:eastAsia="en-GB"/>
          </w:rPr>
          <w:delText xml:space="preserve">    </w:delText>
        </w:r>
      </w:del>
      <w:r w:rsidRPr="00350179">
        <w:rPr>
          <w:lang w:eastAsia="en-GB"/>
        </w:rPr>
        <w:t>});</w:t>
      </w:r>
    </w:p>
    <w:p w14:paraId="11C13864" w14:textId="77777777" w:rsidR="00350179" w:rsidRPr="00AA2D94" w:rsidRDefault="00350179" w:rsidP="007C7C63">
      <w:pPr>
        <w:pStyle w:val="Code"/>
        <w:rPr>
          <w:rStyle w:val="LiteralGray"/>
          <w:rPrChange w:id="484" w:author="Carol Nichols" w:date="2022-08-26T13:13:00Z">
            <w:rPr>
              <w:lang w:eastAsia="en-GB"/>
            </w:rPr>
          </w:rPrChange>
        </w:rPr>
      </w:pPr>
    </w:p>
    <w:p w14:paraId="3C9D0BED" w14:textId="09AC9B68" w:rsidR="00350179" w:rsidRPr="00AA2D94" w:rsidRDefault="00350179" w:rsidP="007C7C63">
      <w:pPr>
        <w:pStyle w:val="Code"/>
        <w:rPr>
          <w:rStyle w:val="LiteralGray"/>
          <w:rPrChange w:id="485" w:author="Carol Nichols" w:date="2022-08-26T13:13:00Z">
            <w:rPr>
              <w:lang w:eastAsia="en-GB"/>
            </w:rPr>
          </w:rPrChange>
        </w:rPr>
      </w:pPr>
      <w:del w:id="486" w:author="Carol Nichols" w:date="2022-08-26T13:12:00Z">
        <w:r w:rsidRPr="00AA2D94" w:rsidDel="00AA2D94">
          <w:rPr>
            <w:rStyle w:val="LiteralGray"/>
            <w:rPrChange w:id="487" w:author="Carol Nichols" w:date="2022-08-26T13:13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88" w:author="Carol Nichols" w:date="2022-08-26T13:13:00Z">
            <w:rPr>
              <w:lang w:eastAsia="en-GB"/>
            </w:rPr>
          </w:rPrChange>
        </w:rPr>
        <w:t>for received in rx {</w:t>
      </w:r>
    </w:p>
    <w:p w14:paraId="6FDF5464" w14:textId="7B9D9810" w:rsidR="00350179" w:rsidRPr="00AA2D94" w:rsidRDefault="00350179" w:rsidP="007C7C63">
      <w:pPr>
        <w:pStyle w:val="Code"/>
        <w:rPr>
          <w:rStyle w:val="LiteralGray"/>
          <w:rPrChange w:id="489" w:author="Carol Nichols" w:date="2022-08-26T13:13:00Z">
            <w:rPr>
              <w:lang w:eastAsia="en-GB"/>
            </w:rPr>
          </w:rPrChange>
        </w:rPr>
      </w:pPr>
      <w:del w:id="490" w:author="Carol Nichols" w:date="2022-08-26T13:12:00Z">
        <w:r w:rsidRPr="00AA2D94" w:rsidDel="00AA2D94">
          <w:rPr>
            <w:rStyle w:val="LiteralGray"/>
            <w:rPrChange w:id="491" w:author="Carol Nichols" w:date="2022-08-26T13:13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492" w:author="Carol Nichols" w:date="2022-08-26T13:13:00Z">
            <w:rPr>
              <w:lang w:eastAsia="en-GB"/>
            </w:rPr>
          </w:rPrChange>
        </w:rPr>
        <w:t xml:space="preserve">    println!("Got: {</w:t>
      </w:r>
      <w:ins w:id="493" w:author="Carol Nichols" w:date="2022-08-26T13:12:00Z">
        <w:r w:rsidR="00AA2D94" w:rsidRPr="00AA2D94">
          <w:rPr>
            <w:rStyle w:val="LiteralGray"/>
            <w:rPrChange w:id="494" w:author="Carol Nichols" w:date="2022-08-26T13:13:00Z">
              <w:rPr>
                <w:lang w:eastAsia="en-GB"/>
              </w:rPr>
            </w:rPrChange>
          </w:rPr>
          <w:t>received</w:t>
        </w:r>
      </w:ins>
      <w:r w:rsidRPr="00AA2D94">
        <w:rPr>
          <w:rStyle w:val="LiteralGray"/>
          <w:rPrChange w:id="495" w:author="Carol Nichols" w:date="2022-08-26T13:13:00Z">
            <w:rPr>
              <w:lang w:eastAsia="en-GB"/>
            </w:rPr>
          </w:rPrChange>
        </w:rPr>
        <w:t>}"</w:t>
      </w:r>
      <w:del w:id="496" w:author="Carol Nichols" w:date="2022-08-26T13:12:00Z">
        <w:r w:rsidRPr="00AA2D94" w:rsidDel="00AA2D94">
          <w:rPr>
            <w:rStyle w:val="LiteralGray"/>
            <w:rPrChange w:id="497" w:author="Carol Nichols" w:date="2022-08-26T13:13:00Z">
              <w:rPr>
                <w:lang w:eastAsia="en-GB"/>
              </w:rPr>
            </w:rPrChange>
          </w:rPr>
          <w:delText>, received</w:delText>
        </w:r>
      </w:del>
      <w:r w:rsidRPr="00AA2D94">
        <w:rPr>
          <w:rStyle w:val="LiteralGray"/>
          <w:rPrChange w:id="498" w:author="Carol Nichols" w:date="2022-08-26T13:13:00Z">
            <w:rPr>
              <w:lang w:eastAsia="en-GB"/>
            </w:rPr>
          </w:rPrChange>
        </w:rPr>
        <w:t>);</w:t>
      </w:r>
    </w:p>
    <w:p w14:paraId="65B5839A" w14:textId="4AAACCAD" w:rsidR="00350179" w:rsidRPr="00AA2D94" w:rsidRDefault="00350179" w:rsidP="007C7C63">
      <w:pPr>
        <w:pStyle w:val="Code"/>
        <w:rPr>
          <w:rStyle w:val="LiteralGray"/>
          <w:rPrChange w:id="499" w:author="Carol Nichols" w:date="2022-08-26T13:13:00Z">
            <w:rPr>
              <w:lang w:eastAsia="en-GB"/>
            </w:rPr>
          </w:rPrChange>
        </w:rPr>
      </w:pPr>
      <w:del w:id="500" w:author="Carol Nichols" w:date="2022-08-26T13:12:00Z">
        <w:r w:rsidRPr="00AA2D94" w:rsidDel="00AA2D94">
          <w:rPr>
            <w:rStyle w:val="LiteralGray"/>
            <w:rPrChange w:id="501" w:author="Carol Nichols" w:date="2022-08-26T13:13:00Z">
              <w:rPr>
                <w:lang w:eastAsia="en-GB"/>
              </w:rPr>
            </w:rPrChange>
          </w:rPr>
          <w:delText xml:space="preserve">    </w:delText>
        </w:r>
      </w:del>
      <w:r w:rsidRPr="00AA2D94">
        <w:rPr>
          <w:rStyle w:val="LiteralGray"/>
          <w:rPrChange w:id="502" w:author="Carol Nichols" w:date="2022-08-26T13:13:00Z">
            <w:rPr>
              <w:lang w:eastAsia="en-GB"/>
            </w:rPr>
          </w:rPrChange>
        </w:rPr>
        <w:t>}</w:t>
      </w:r>
    </w:p>
    <w:p w14:paraId="7F868DC6" w14:textId="77777777" w:rsidR="00350179" w:rsidRPr="00AA2D94" w:rsidRDefault="00350179" w:rsidP="007C7C63">
      <w:pPr>
        <w:pStyle w:val="Code"/>
        <w:rPr>
          <w:rStyle w:val="LiteralGray"/>
          <w:rPrChange w:id="503" w:author="Carol Nichols" w:date="2022-08-26T13:13:00Z">
            <w:rPr>
              <w:lang w:eastAsia="en-GB"/>
            </w:rPr>
          </w:rPrChange>
        </w:rPr>
      </w:pPr>
    </w:p>
    <w:p w14:paraId="67F9D52C" w14:textId="47AB3154" w:rsidR="00350179" w:rsidRPr="00AA2D94" w:rsidRDefault="00350179" w:rsidP="007C7C63">
      <w:pPr>
        <w:pStyle w:val="Code"/>
        <w:rPr>
          <w:rStyle w:val="LiteralGray"/>
          <w:rPrChange w:id="504" w:author="Carol Nichols" w:date="2022-08-26T13:13:00Z">
            <w:rPr>
              <w:rStyle w:val="LiteralItalic"/>
              <w:lang w:val="en-GB" w:eastAsia="en-GB"/>
            </w:rPr>
          </w:rPrChange>
        </w:rPr>
      </w:pPr>
      <w:del w:id="505" w:author="Carol Nichols" w:date="2022-08-26T13:12:00Z">
        <w:r w:rsidRPr="00AA2D94" w:rsidDel="00AA2D94">
          <w:rPr>
            <w:rStyle w:val="LiteralGray"/>
            <w:rPrChange w:id="506" w:author="Carol Nichols" w:date="2022-08-26T13:13:00Z">
              <w:rPr>
                <w:rFonts w:cs="TheSansMonoCondensed-Italic"/>
                <w:i/>
                <w:iCs/>
                <w:color w:val="3366FF"/>
                <w:lang w:eastAsia="en-GB"/>
              </w:rPr>
            </w:rPrChange>
          </w:rPr>
          <w:delText xml:space="preserve">    </w:delText>
        </w:r>
      </w:del>
      <w:r w:rsidR="007C7C63" w:rsidRPr="00AA2D94">
        <w:rPr>
          <w:rStyle w:val="LiteralGray"/>
          <w:rPrChange w:id="507" w:author="Carol Nichols" w:date="2022-08-26T13:13:00Z">
            <w:rPr>
              <w:rStyle w:val="LiteralItalic"/>
            </w:rPr>
          </w:rPrChange>
        </w:rPr>
        <w:t>--snip--</w:t>
      </w:r>
    </w:p>
    <w:p w14:paraId="7673D6B7" w14:textId="4EA9E714" w:rsidR="00350179" w:rsidRPr="00350179" w:rsidRDefault="00350179" w:rsidP="002C53B8">
      <w:pPr>
        <w:pStyle w:val="CodeListingCaption"/>
        <w:rPr>
          <w:lang w:eastAsia="en-GB"/>
        </w:rPr>
      </w:pPr>
      <w:r w:rsidRPr="00350179">
        <w:rPr>
          <w:lang w:eastAsia="en-GB"/>
        </w:rPr>
        <w:t>Sending multiple messages from multiple producers</w:t>
      </w:r>
    </w:p>
    <w:p w14:paraId="55013399" w14:textId="58ED9041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This time, before we create the first spawned thread, we call </w:t>
      </w:r>
      <w:r w:rsidRPr="00361B6C">
        <w:rPr>
          <w:rStyle w:val="Literal"/>
        </w:rPr>
        <w:t>clone</w:t>
      </w:r>
      <w:r w:rsidRPr="00350179">
        <w:rPr>
          <w:lang w:eastAsia="en-GB"/>
        </w:rPr>
        <w:t xml:space="preserve"> on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transmitter. This will give us a new transmitter we can pass to the first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spawned thread. We pass the original transmitter to a second spawned thread.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This gives us two threads, each sending different messages to the one receiver.</w:t>
      </w:r>
    </w:p>
    <w:p w14:paraId="2A255E02" w14:textId="7777777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When you run the code, your output should look something like this:</w:t>
      </w:r>
    </w:p>
    <w:p w14:paraId="76943C01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hi</w:t>
      </w:r>
    </w:p>
    <w:p w14:paraId="2FCEE4EE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more</w:t>
      </w:r>
    </w:p>
    <w:p w14:paraId="2F314DF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from</w:t>
      </w:r>
    </w:p>
    <w:p w14:paraId="1188A57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messages</w:t>
      </w:r>
    </w:p>
    <w:p w14:paraId="4241A56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for</w:t>
      </w:r>
    </w:p>
    <w:p w14:paraId="6B73E11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the</w:t>
      </w:r>
    </w:p>
    <w:p w14:paraId="579047A3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thread</w:t>
      </w:r>
    </w:p>
    <w:p w14:paraId="55192F4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Got: you</w:t>
      </w:r>
    </w:p>
    <w:p w14:paraId="42378252" w14:textId="43B761C4" w:rsidR="00350179" w:rsidRPr="00350179" w:rsidRDefault="00350179" w:rsidP="00361B6C">
      <w:pPr>
        <w:pStyle w:val="Body"/>
        <w:rPr>
          <w:lang w:eastAsia="en-GB"/>
        </w:rPr>
      </w:pPr>
      <w:r w:rsidRPr="00361B6C">
        <w:t>You might see the values in another order, depending on your system. This is</w:t>
      </w:r>
      <w:r w:rsidR="00361B6C" w:rsidRPr="00361B6C">
        <w:t xml:space="preserve"> </w:t>
      </w:r>
      <w:r w:rsidRPr="00361B6C">
        <w:t>what makes concurrency interesting as well as difficult. If you experiment with</w:t>
      </w:r>
      <w:r w:rsidR="00361B6C" w:rsidRPr="00361B6C">
        <w:t xml:space="preserve"> </w:t>
      </w:r>
      <w:r w:rsidRPr="00361B6C">
        <w:rPr>
          <w:rStyle w:val="Literal"/>
        </w:rPr>
        <w:t>thread::sleep</w:t>
      </w:r>
      <w:r w:rsidRPr="00350179">
        <w:rPr>
          <w:lang w:eastAsia="en-GB"/>
        </w:rPr>
        <w:t>, giving it various values in the different threads, each run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will be more nondeterministic and create different output each time.</w:t>
      </w:r>
      <w:ins w:id="508" w:author="Carol Nichols" w:date="2022-08-26T16:04:00Z">
        <w:r w:rsidR="00176AA9">
          <w:fldChar w:fldCharType="begin"/>
        </w:r>
        <w:r w:rsidR="00176AA9">
          <w:instrText xml:space="preserve"> XE "multiple producer, single consumer (mpsc) endRange" </w:instrText>
        </w:r>
        <w:r w:rsidR="00176AA9">
          <w:fldChar w:fldCharType="end"/>
        </w:r>
      </w:ins>
      <w:ins w:id="509" w:author="Carol Nichols" w:date="2022-08-26T16:03:00Z">
        <w:r w:rsidR="009035FC">
          <w:fldChar w:fldCharType="begin"/>
        </w:r>
        <w:r w:rsidR="009035FC">
          <w:instrText xml:space="preserve"> XE "transmitter endRange" </w:instrText>
        </w:r>
        <w:r w:rsidR="009035FC">
          <w:fldChar w:fldCharType="end"/>
        </w:r>
        <w:r w:rsidR="009035FC">
          <w:fldChar w:fldCharType="begin"/>
        </w:r>
        <w:r w:rsidR="009035FC">
          <w:instrText xml:space="preserve"> XE "receiver endRange" </w:instrText>
        </w:r>
        <w:r w:rsidR="009035FC">
          <w:fldChar w:fldCharType="end"/>
        </w:r>
      </w:ins>
      <w:ins w:id="510" w:author="Carol Nichols" w:date="2022-08-26T16:01:00Z">
        <w:r w:rsidR="00553B1A">
          <w:fldChar w:fldCharType="begin"/>
        </w:r>
        <w:r w:rsidR="00553B1A">
          <w:instrText xml:space="preserve"> XE "channel endRange" </w:instrText>
        </w:r>
        <w:r w:rsidR="00553B1A">
          <w:fldChar w:fldCharType="end"/>
        </w:r>
      </w:ins>
      <w:ins w:id="511" w:author="Carol Nichols" w:date="2022-08-26T16:00:00Z">
        <w:r w:rsidR="00E863C9">
          <w:fldChar w:fldCharType="begin"/>
        </w:r>
        <w:r w:rsidR="00E863C9">
          <w:instrText xml:space="preserve"> XE "message passing </w:instrText>
        </w:r>
      </w:ins>
      <w:ins w:id="512" w:author="Carol Nichols" w:date="2022-08-26T16:01:00Z">
        <w:r w:rsidR="00E863C9">
          <w:instrText>end</w:instrText>
        </w:r>
      </w:ins>
      <w:ins w:id="513" w:author="Carol Nichols" w:date="2022-08-26T16:00:00Z">
        <w:r w:rsidR="00E863C9">
          <w:instrText xml:space="preserve">Range" </w:instrText>
        </w:r>
        <w:r w:rsidR="00E863C9">
          <w:fldChar w:fldCharType="end"/>
        </w:r>
      </w:ins>
    </w:p>
    <w:p w14:paraId="668F6139" w14:textId="1C618BF1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Now that we’ve looked at how channels work, let’s look at a different method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concurrency.</w:t>
      </w:r>
    </w:p>
    <w:bookmarkStart w:id="514" w:name="shared-state-concurrency"/>
    <w:bookmarkStart w:id="515" w:name="_Toc106713165"/>
    <w:bookmarkEnd w:id="514"/>
    <w:p w14:paraId="2591B4F4" w14:textId="7A202B29" w:rsidR="00350179" w:rsidRPr="00350179" w:rsidRDefault="006A6693" w:rsidP="00361B6C">
      <w:pPr>
        <w:pStyle w:val="HeadA"/>
        <w:rPr>
          <w:lang w:eastAsia="en-GB"/>
        </w:rPr>
      </w:pPr>
      <w:ins w:id="516" w:author="Carol Nichols" w:date="2022-08-26T16:04:00Z">
        <w:r>
          <w:fldChar w:fldCharType="begin"/>
        </w:r>
        <w:r>
          <w:instrText xml:space="preserve"> XE "</w:instrText>
        </w:r>
      </w:ins>
      <w:ins w:id="517" w:author="Carol Nichols" w:date="2022-08-26T16:05:00Z">
        <w:r>
          <w:instrText>shared-state concurrency</w:instrText>
        </w:r>
      </w:ins>
      <w:ins w:id="518" w:author="Carol Nichols" w:date="2022-08-26T16:04:00Z">
        <w:r>
          <w:instrText xml:space="preserve"> startRange" </w:instrText>
        </w:r>
        <w:r>
          <w:fldChar w:fldCharType="end"/>
        </w:r>
      </w:ins>
      <w:r w:rsidR="00350179" w:rsidRPr="00350179">
        <w:rPr>
          <w:lang w:eastAsia="en-GB"/>
        </w:rPr>
        <w:t>Shared-State Concurrency</w:t>
      </w:r>
      <w:bookmarkEnd w:id="515"/>
    </w:p>
    <w:p w14:paraId="2E21E17B" w14:textId="33891CCF" w:rsidR="00350179" w:rsidRPr="00350179" w:rsidRDefault="00350179" w:rsidP="00361B6C">
      <w:pPr>
        <w:pStyle w:val="Body"/>
        <w:rPr>
          <w:lang w:val="en-GB" w:eastAsia="en-GB"/>
        </w:rPr>
      </w:pPr>
      <w:r w:rsidRPr="00350179">
        <w:rPr>
          <w:lang w:eastAsia="en-GB"/>
        </w:rPr>
        <w:t xml:space="preserve">Message passing is a fine way </w:t>
      </w:r>
      <w:del w:id="519" w:author="Audrey Doyle" w:date="2022-08-04T16:53:00Z">
        <w:r w:rsidRPr="00350179" w:rsidDel="004727B0">
          <w:rPr>
            <w:lang w:eastAsia="en-GB"/>
          </w:rPr>
          <w:delText xml:space="preserve">of </w:delText>
        </w:r>
      </w:del>
      <w:ins w:id="520" w:author="Audrey Doyle" w:date="2022-08-04T16:53:00Z">
        <w:r w:rsidR="004727B0">
          <w:rPr>
            <w:lang w:eastAsia="en-GB"/>
          </w:rPr>
          <w:t>to</w:t>
        </w:r>
        <w:r w:rsidR="004727B0" w:rsidRPr="00350179">
          <w:rPr>
            <w:lang w:eastAsia="en-GB"/>
          </w:rPr>
          <w:t xml:space="preserve"> </w:t>
        </w:r>
      </w:ins>
      <w:del w:id="521" w:author="Audrey Doyle" w:date="2022-08-04T16:53:00Z">
        <w:r w:rsidRPr="00350179" w:rsidDel="004727B0">
          <w:rPr>
            <w:lang w:eastAsia="en-GB"/>
          </w:rPr>
          <w:delText xml:space="preserve">handling </w:delText>
        </w:r>
      </w:del>
      <w:ins w:id="522" w:author="Audrey Doyle" w:date="2022-08-04T16:53:00Z">
        <w:r w:rsidR="004727B0" w:rsidRPr="00350179">
          <w:rPr>
            <w:lang w:eastAsia="en-GB"/>
          </w:rPr>
          <w:t>handl</w:t>
        </w:r>
        <w:r w:rsidR="004727B0">
          <w:rPr>
            <w:lang w:eastAsia="en-GB"/>
          </w:rPr>
          <w:t>e</w:t>
        </w:r>
        <w:r w:rsidR="004727B0" w:rsidRPr="00350179">
          <w:rPr>
            <w:lang w:eastAsia="en-GB"/>
          </w:rPr>
          <w:t xml:space="preserve"> </w:t>
        </w:r>
      </w:ins>
      <w:r w:rsidRPr="00350179">
        <w:rPr>
          <w:lang w:eastAsia="en-GB"/>
        </w:rPr>
        <w:t>concurrency, but it’s not the only</w:t>
      </w:r>
      <w:r w:rsidR="00361B6C">
        <w:rPr>
          <w:lang w:eastAsia="en-GB"/>
        </w:rPr>
        <w:t xml:space="preserve"> </w:t>
      </w:r>
      <w:del w:id="523" w:author="Audrey Doyle" w:date="2022-08-04T16:53:00Z">
        <w:r w:rsidRPr="00350179" w:rsidDel="004727B0">
          <w:rPr>
            <w:lang w:eastAsia="en-GB"/>
          </w:rPr>
          <w:delText>one</w:delText>
        </w:r>
      </w:del>
      <w:ins w:id="524" w:author="Audrey Doyle" w:date="2022-08-04T16:53:00Z">
        <w:r w:rsidR="004727B0">
          <w:rPr>
            <w:lang w:eastAsia="en-GB"/>
          </w:rPr>
          <w:t>way</w:t>
        </w:r>
      </w:ins>
      <w:r w:rsidRPr="00350179">
        <w:rPr>
          <w:lang w:eastAsia="en-GB"/>
        </w:rPr>
        <w:t>. Another method would be for multiple threads to access the same shared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lastRenderedPageBreak/>
        <w:t>data. Consider this part of the slogan from the Go language documentation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again: “</w:t>
      </w:r>
      <w:del w:id="525" w:author="Audrey Doyle" w:date="2022-08-04T16:53:00Z">
        <w:r w:rsidRPr="00350179" w:rsidDel="004727B0">
          <w:rPr>
            <w:lang w:eastAsia="en-GB"/>
          </w:rPr>
          <w:delText xml:space="preserve">do </w:delText>
        </w:r>
      </w:del>
      <w:ins w:id="526" w:author="Audrey Doyle" w:date="2022-08-04T16:53:00Z">
        <w:r w:rsidR="004727B0">
          <w:rPr>
            <w:lang w:eastAsia="en-GB"/>
          </w:rPr>
          <w:t>D</w:t>
        </w:r>
        <w:r w:rsidR="004727B0" w:rsidRPr="00350179">
          <w:rPr>
            <w:lang w:eastAsia="en-GB"/>
          </w:rPr>
          <w:t xml:space="preserve">o </w:t>
        </w:r>
      </w:ins>
      <w:r w:rsidRPr="00350179">
        <w:rPr>
          <w:lang w:eastAsia="en-GB"/>
        </w:rPr>
        <w:t>not communicate by sharing memory.”</w:t>
      </w:r>
    </w:p>
    <w:p w14:paraId="64D3E7D9" w14:textId="1370AE69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What would communicating by sharing memory look like? In addition, why would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message-passing enthusiasts caution not to use memory sharing?</w:t>
      </w:r>
    </w:p>
    <w:p w14:paraId="30726A91" w14:textId="62539BEA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In a way, channels in any programming language are similar to single ownership</w:t>
      </w:r>
      <w:del w:id="527" w:author="Audrey Doyle" w:date="2022-08-04T16:53:00Z">
        <w:r w:rsidRPr="00350179" w:rsidDel="004727B0">
          <w:rPr>
            <w:lang w:eastAsia="en-GB"/>
          </w:rPr>
          <w:delText>,</w:delText>
        </w:r>
      </w:del>
      <w:r w:rsidR="00361B6C">
        <w:rPr>
          <w:lang w:eastAsia="en-GB"/>
        </w:rPr>
        <w:t xml:space="preserve"> </w:t>
      </w:r>
      <w:r w:rsidRPr="00350179">
        <w:rPr>
          <w:lang w:eastAsia="en-GB"/>
        </w:rPr>
        <w:t>because once you transfer a value down a channel, you should no longer use that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value. </w:t>
      </w:r>
      <w:commentRangeStart w:id="528"/>
      <w:commentRangeStart w:id="529"/>
      <w:del w:id="530" w:author="Carol Nichols" w:date="2022-08-26T12:58:00Z">
        <w:r w:rsidRPr="00350179" w:rsidDel="004B5EBA">
          <w:rPr>
            <w:lang w:eastAsia="en-GB"/>
          </w:rPr>
          <w:delText xml:space="preserve">Shared </w:delText>
        </w:r>
      </w:del>
      <w:ins w:id="531" w:author="Carol Nichols" w:date="2022-08-26T12:58:00Z">
        <w:r w:rsidR="004B5EBA" w:rsidRPr="00350179">
          <w:rPr>
            <w:lang w:eastAsia="en-GB"/>
          </w:rPr>
          <w:t>Shared</w:t>
        </w:r>
        <w:r w:rsidR="004B5EBA">
          <w:rPr>
            <w:lang w:eastAsia="en-GB"/>
          </w:rPr>
          <w:t>-</w:t>
        </w:r>
      </w:ins>
      <w:r w:rsidRPr="00350179">
        <w:rPr>
          <w:lang w:eastAsia="en-GB"/>
        </w:rPr>
        <w:t xml:space="preserve">memory concurrency </w:t>
      </w:r>
      <w:commentRangeEnd w:id="528"/>
      <w:r w:rsidR="004727B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28"/>
      </w:r>
      <w:commentRangeEnd w:id="529"/>
      <w:r w:rsidR="004B5EBA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29"/>
      </w:r>
      <w:r w:rsidRPr="00350179">
        <w:rPr>
          <w:lang w:eastAsia="en-GB"/>
        </w:rPr>
        <w:t>is like multiple ownership: multiple threads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can access the same memory location at the same time. As you saw in </w:t>
      </w:r>
      <w:r w:rsidRPr="000E5C91">
        <w:rPr>
          <w:rStyle w:val="Xref"/>
        </w:rPr>
        <w:t>Chapter 15</w:t>
      </w:r>
      <w:r w:rsidRPr="00350179">
        <w:rPr>
          <w:lang w:eastAsia="en-GB"/>
        </w:rPr>
        <w:t>,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where smart pointers made multiple ownership possible, multiple ownership can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add complexity because these different owners need managing. Rust’s type system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and ownership rules greatly assist in getting this management correct. For an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example, let’s look at mutexes, one of the more common concurrency primitives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for shared memory.</w:t>
      </w:r>
    </w:p>
    <w:bookmarkStart w:id="532" w:name="using-mutexes-to-allow-access-to-data-fr"/>
    <w:bookmarkStart w:id="533" w:name="_Toc106713166"/>
    <w:bookmarkEnd w:id="532"/>
    <w:p w14:paraId="306F0462" w14:textId="701A68CF" w:rsidR="00350179" w:rsidRPr="00350179" w:rsidRDefault="004E2959" w:rsidP="00361B6C">
      <w:pPr>
        <w:pStyle w:val="HeadB"/>
        <w:rPr>
          <w:lang w:eastAsia="en-GB"/>
        </w:rPr>
      </w:pPr>
      <w:ins w:id="534" w:author="Carol Nichols" w:date="2022-08-26T16:05:00Z">
        <w:r>
          <w:fldChar w:fldCharType="begin"/>
        </w:r>
        <w:r>
          <w:instrText xml:space="preserve"> XE "Mutex&lt;T&gt; type startRange" </w:instrText>
        </w:r>
        <w:r>
          <w:fldChar w:fldCharType="end"/>
        </w:r>
      </w:ins>
      <w:r w:rsidR="00350179" w:rsidRPr="00350179">
        <w:rPr>
          <w:lang w:eastAsia="en-GB"/>
        </w:rPr>
        <w:t>Using Mutexes to Allow Access to Data from One Thread at a Time</w:t>
      </w:r>
      <w:bookmarkEnd w:id="533"/>
    </w:p>
    <w:p w14:paraId="2E07F6EC" w14:textId="18005635" w:rsidR="00350179" w:rsidRPr="00350179" w:rsidRDefault="004E2959" w:rsidP="00361B6C">
      <w:pPr>
        <w:pStyle w:val="Body"/>
        <w:rPr>
          <w:lang w:eastAsia="en-GB"/>
        </w:rPr>
      </w:pPr>
      <w:ins w:id="535" w:author="Carol Nichols" w:date="2022-08-26T16:06:00Z">
        <w:r>
          <w:fldChar w:fldCharType="begin"/>
        </w:r>
        <w:r>
          <w:instrText xml:space="preserve"> XE "mutual exclusion startRange" </w:instrText>
        </w:r>
        <w:r>
          <w:fldChar w:fldCharType="end"/>
        </w:r>
      </w:ins>
      <w:r w:rsidR="00350179" w:rsidRPr="007C7C63">
        <w:rPr>
          <w:rStyle w:val="Italic"/>
        </w:rPr>
        <w:t>Mutex</w:t>
      </w:r>
      <w:r w:rsidR="00350179" w:rsidRPr="00361B6C">
        <w:t xml:space="preserve"> is an abbreviation for </w:t>
      </w:r>
      <w:r w:rsidR="00350179" w:rsidRPr="007C7C63">
        <w:rPr>
          <w:rStyle w:val="Italic"/>
        </w:rPr>
        <w:t>mutual exclusion</w:t>
      </w:r>
      <w:r w:rsidR="00350179" w:rsidRPr="00361B6C">
        <w:t>, as in</w:t>
      </w:r>
      <w:del w:id="536" w:author="Audrey Doyle" w:date="2022-08-04T16:56:00Z">
        <w:r w:rsidR="00350179" w:rsidRPr="00361B6C" w:rsidDel="00F737B8">
          <w:delText>,</w:delText>
        </w:r>
      </w:del>
      <w:r w:rsidR="00350179" w:rsidRPr="00361B6C">
        <w:t xml:space="preserve"> a mutex allows only</w:t>
      </w:r>
      <w:r w:rsidR="00361B6C" w:rsidRPr="00361B6C">
        <w:t xml:space="preserve"> </w:t>
      </w:r>
      <w:r w:rsidR="00350179" w:rsidRPr="00361B6C">
        <w:t>one thread to access some data at any given time.</w:t>
      </w:r>
      <w:del w:id="537" w:author="Carol Nichols" w:date="2022-08-26T16:06:00Z">
        <w:r w:rsidR="00350179" w:rsidRPr="00361B6C" w:rsidDel="004E2959">
          <w:delText xml:space="preserve"> </w:delText>
        </w:r>
      </w:del>
      <w:ins w:id="538" w:author="Carol Nichols" w:date="2022-08-26T16:06:00Z">
        <w:r>
          <w:fldChar w:fldCharType="begin"/>
        </w:r>
        <w:r>
          <w:instrText xml:space="preserve"> XE "mutual exclusion endRange" </w:instrText>
        </w:r>
        <w:r>
          <w:fldChar w:fldCharType="end"/>
        </w:r>
      </w:ins>
      <w:ins w:id="539" w:author="Carol Nichols" w:date="2022-08-26T16:07:00Z">
        <w:r w:rsidR="0061091B">
          <w:t xml:space="preserve"> </w:t>
        </w:r>
        <w:r w:rsidR="0061091B">
          <w:fldChar w:fldCharType="begin"/>
        </w:r>
        <w:r w:rsidR="0061091B">
          <w:instrText xml:space="preserve"> XE "lock startRange" </w:instrText>
        </w:r>
        <w:r w:rsidR="0061091B">
          <w:fldChar w:fldCharType="end"/>
        </w:r>
      </w:ins>
      <w:r w:rsidR="00350179" w:rsidRPr="00361B6C">
        <w:t>To access the data in a</w:t>
      </w:r>
      <w:r w:rsidR="00361B6C" w:rsidRPr="00361B6C">
        <w:t xml:space="preserve"> </w:t>
      </w:r>
      <w:r w:rsidR="00350179" w:rsidRPr="00361B6C">
        <w:t>mutex, a thread must first signal that it wants access by asking to acquire the</w:t>
      </w:r>
      <w:r w:rsidR="00361B6C" w:rsidRPr="00361B6C">
        <w:t xml:space="preserve"> </w:t>
      </w:r>
      <w:r w:rsidR="00350179" w:rsidRPr="00361B6C">
        <w:t xml:space="preserve">mutex’s </w:t>
      </w:r>
      <w:r w:rsidR="00350179" w:rsidRPr="007C7C63">
        <w:rPr>
          <w:rStyle w:val="Italic"/>
        </w:rPr>
        <w:t>lock</w:t>
      </w:r>
      <w:r w:rsidR="00350179" w:rsidRPr="00361B6C">
        <w:t>. The lock is a data structure that is part of the mutex that</w:t>
      </w:r>
      <w:r w:rsidR="00361B6C" w:rsidRPr="00361B6C">
        <w:t xml:space="preserve"> </w:t>
      </w:r>
      <w:r w:rsidR="00350179" w:rsidRPr="00361B6C">
        <w:t xml:space="preserve">keeps track of who currently has exclusive access to the data. </w:t>
      </w:r>
      <w:ins w:id="540" w:author="Carol Nichols" w:date="2022-08-26T16:07:00Z">
        <w:r w:rsidR="0061091B">
          <w:fldChar w:fldCharType="begin"/>
        </w:r>
        <w:r w:rsidR="0061091B">
          <w:instrText xml:space="preserve"> XE "guard startRange" </w:instrText>
        </w:r>
        <w:r w:rsidR="0061091B">
          <w:fldChar w:fldCharType="end"/>
        </w:r>
      </w:ins>
      <w:r w:rsidR="00350179" w:rsidRPr="00361B6C">
        <w:t>Therefore, the</w:t>
      </w:r>
      <w:r w:rsidR="00361B6C" w:rsidRPr="00361B6C">
        <w:t xml:space="preserve"> </w:t>
      </w:r>
      <w:r w:rsidR="00350179" w:rsidRPr="00361B6C">
        <w:t xml:space="preserve">mutex is described as </w:t>
      </w:r>
      <w:r w:rsidR="00350179" w:rsidRPr="007C7C63">
        <w:rPr>
          <w:rStyle w:val="Italic"/>
        </w:rPr>
        <w:t>guarding</w:t>
      </w:r>
      <w:r w:rsidR="00350179" w:rsidRPr="00350179">
        <w:rPr>
          <w:lang w:eastAsia="en-GB"/>
        </w:rPr>
        <w:t xml:space="preserve"> the data it holds via the locking system.</w:t>
      </w:r>
      <w:ins w:id="541" w:author="Carol Nichols" w:date="2022-08-26T16:07:00Z">
        <w:r w:rsidR="0061091B">
          <w:fldChar w:fldCharType="begin"/>
        </w:r>
        <w:r w:rsidR="0061091B">
          <w:instrText xml:space="preserve"> XE "guard startRange" </w:instrText>
        </w:r>
        <w:r w:rsidR="0061091B">
          <w:fldChar w:fldCharType="end"/>
        </w:r>
      </w:ins>
    </w:p>
    <w:p w14:paraId="029894FA" w14:textId="776CB3A3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Mutexes have a reputation for being difficult to use because you have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remember two rules:</w:t>
      </w:r>
    </w:p>
    <w:p w14:paraId="3297FB1C" w14:textId="77777777" w:rsidR="00350179" w:rsidRPr="00350179" w:rsidRDefault="00350179">
      <w:pPr>
        <w:pStyle w:val="ListNumber0"/>
        <w:rPr>
          <w:lang w:eastAsia="en-GB"/>
        </w:rPr>
        <w:pPrChange w:id="542" w:author="Audrey Doyle" w:date="2022-08-04T16:56:00Z">
          <w:pPr>
            <w:pStyle w:val="Body"/>
          </w:pPr>
        </w:pPrChange>
      </w:pPr>
      <w:r w:rsidRPr="00350179">
        <w:rPr>
          <w:lang w:eastAsia="en-GB"/>
        </w:rPr>
        <w:t>You must attempt to acquire the lock before using the data.</w:t>
      </w:r>
    </w:p>
    <w:p w14:paraId="0B89352C" w14:textId="16ED23FF" w:rsidR="00350179" w:rsidRPr="00350179" w:rsidRDefault="00350179">
      <w:pPr>
        <w:pStyle w:val="ListNumber0"/>
        <w:rPr>
          <w:lang w:eastAsia="en-GB"/>
        </w:rPr>
        <w:pPrChange w:id="543" w:author="Audrey Doyle" w:date="2022-08-04T16:56:00Z">
          <w:pPr>
            <w:pStyle w:val="Body"/>
          </w:pPr>
        </w:pPrChange>
      </w:pPr>
      <w:r w:rsidRPr="00350179">
        <w:rPr>
          <w:lang w:eastAsia="en-GB"/>
        </w:rPr>
        <w:t>When you’re done with the data that the mutex guards, you must unlock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data so other threads can acquire the lock.</w:t>
      </w:r>
    </w:p>
    <w:p w14:paraId="29C994DB" w14:textId="6558C94F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For a real-world metaphor for a mutex, imagine a panel discussion at a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conference with only one microphone. Before a panelist can speak, they have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ask or signal that they want to use the microphone. When they get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microphone, they can talk for as long as they want to and then hand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microphone to the next panelist who requests to speak. If a panelist forgets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hand the microphone off when they’re finished with it, no one else is able to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speak. If management of the shared microphone goes wrong, the panel won’t work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as planned!</w:t>
      </w:r>
    </w:p>
    <w:p w14:paraId="35604E0E" w14:textId="3C3A5751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Management of mutexes can be incredibly tricky to get right, which is why so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many people are enthusiastic about channels. However, thanks to Rust’s type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system and ownership rules, you can’t get locking and unlocking wrong.</w:t>
      </w:r>
    </w:p>
    <w:p w14:paraId="4A9F4747" w14:textId="77777777" w:rsidR="00350179" w:rsidRPr="00350179" w:rsidRDefault="00350179" w:rsidP="00361B6C">
      <w:pPr>
        <w:pStyle w:val="HeadC"/>
        <w:rPr>
          <w:lang w:eastAsia="en-GB"/>
        </w:rPr>
      </w:pPr>
      <w:bookmarkStart w:id="544" w:name="the-api-of-`mutex`"/>
      <w:bookmarkStart w:id="545" w:name="_Toc106713167"/>
      <w:bookmarkEnd w:id="544"/>
      <w:r w:rsidRPr="00361B6C">
        <w:t xml:space="preserve">The API of </w:t>
      </w:r>
      <w:r w:rsidRPr="007C7C63">
        <w:t>Mutex&lt;T&gt;</w:t>
      </w:r>
      <w:bookmarkEnd w:id="545"/>
    </w:p>
    <w:p w14:paraId="5B7E409D" w14:textId="3C7DDA1E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As an example of how to use a mutex, let’s start by using a mutex in a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single-</w:t>
      </w:r>
      <w:r w:rsidRPr="00350179">
        <w:rPr>
          <w:lang w:eastAsia="en-GB"/>
        </w:rPr>
        <w:lastRenderedPageBreak/>
        <w:t>threaded context, as shown in Listing 16-12</w:t>
      </w:r>
      <w:ins w:id="546" w:author="Audrey Doyle" w:date="2022-08-04T16:57:00Z">
        <w:r w:rsidR="00F737B8">
          <w:rPr>
            <w:lang w:eastAsia="en-GB"/>
          </w:rPr>
          <w:t>.</w:t>
        </w:r>
      </w:ins>
      <w:del w:id="547" w:author="Audrey Doyle" w:date="2022-08-04T16:57:00Z">
        <w:r w:rsidRPr="00350179" w:rsidDel="00F737B8">
          <w:rPr>
            <w:lang w:eastAsia="en-GB"/>
          </w:rPr>
          <w:delText>:</w:delText>
        </w:r>
      </w:del>
    </w:p>
    <w:p w14:paraId="1581AE5D" w14:textId="505BBB49" w:rsidR="00350179" w:rsidRPr="00350179" w:rsidRDefault="002C53B8" w:rsidP="002C53B8">
      <w:pPr>
        <w:pStyle w:val="CodeLabel"/>
        <w:rPr>
          <w:lang w:eastAsia="en-GB"/>
        </w:rPr>
      </w:pPr>
      <w:del w:id="548" w:author="Audrey Doyle" w:date="2022-08-04T16:57:00Z">
        <w:r w:rsidDel="00F737B8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2B0AEBC5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std::sync::Mutex;</w:t>
      </w:r>
    </w:p>
    <w:p w14:paraId="5D03B111" w14:textId="77777777" w:rsidR="00350179" w:rsidRPr="00350179" w:rsidRDefault="00350179" w:rsidP="007C7C63">
      <w:pPr>
        <w:pStyle w:val="Code"/>
        <w:rPr>
          <w:lang w:eastAsia="en-GB"/>
        </w:rPr>
      </w:pPr>
    </w:p>
    <w:p w14:paraId="71ACC47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fn main() {</w:t>
      </w:r>
    </w:p>
    <w:p w14:paraId="0BFA33FF" w14:textId="432AF943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1</w:t>
      </w:r>
      <w:r w:rsidRPr="00350179">
        <w:rPr>
          <w:lang w:eastAsia="en-GB"/>
        </w:rPr>
        <w:t xml:space="preserve"> let m = Mutex::new(5);</w:t>
      </w:r>
    </w:p>
    <w:p w14:paraId="18A96F9E" w14:textId="77777777" w:rsidR="00350179" w:rsidRPr="00350179" w:rsidRDefault="00350179" w:rsidP="007C7C63">
      <w:pPr>
        <w:pStyle w:val="Code"/>
        <w:rPr>
          <w:lang w:eastAsia="en-GB"/>
        </w:rPr>
      </w:pPr>
    </w:p>
    <w:p w14:paraId="372BB9C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{</w:t>
      </w:r>
    </w:p>
    <w:p w14:paraId="23837FD5" w14:textId="15A10D74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</w:t>
      </w:r>
      <w:r w:rsidR="002C53B8" w:rsidRPr="002C53B8">
        <w:rPr>
          <w:rStyle w:val="CodeAnnotation"/>
        </w:rPr>
        <w:t>2</w:t>
      </w:r>
      <w:r w:rsidRPr="00350179">
        <w:rPr>
          <w:lang w:eastAsia="en-GB"/>
        </w:rPr>
        <w:t xml:space="preserve"> let mut num = m.lock().unwrap();</w:t>
      </w:r>
    </w:p>
    <w:p w14:paraId="06CBD51D" w14:textId="38889DA4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</w:t>
      </w:r>
      <w:ins w:id="549" w:author="Carol Nichols" w:date="2022-08-26T13:13:00Z">
        <w:r w:rsidR="00AA2D94">
          <w:rPr>
            <w:lang w:eastAsia="en-GB"/>
          </w:rPr>
          <w:t xml:space="preserve"> </w:t>
        </w:r>
      </w:ins>
      <w:r w:rsidRPr="00350179">
        <w:rPr>
          <w:lang w:eastAsia="en-GB"/>
        </w:rPr>
        <w:t xml:space="preserve"> </w:t>
      </w:r>
      <w:r w:rsidR="002C53B8" w:rsidRPr="002C53B8">
        <w:rPr>
          <w:rStyle w:val="CodeAnnotation"/>
        </w:rPr>
        <w:t>3</w:t>
      </w:r>
      <w:r w:rsidRPr="00350179">
        <w:rPr>
          <w:lang w:eastAsia="en-GB"/>
        </w:rPr>
        <w:t xml:space="preserve"> *num = 6;</w:t>
      </w:r>
    </w:p>
    <w:p w14:paraId="54BB7EFE" w14:textId="56811E16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4</w:t>
      </w:r>
      <w:r w:rsidRPr="00350179">
        <w:rPr>
          <w:lang w:eastAsia="en-GB"/>
        </w:rPr>
        <w:t xml:space="preserve"> }</w:t>
      </w:r>
    </w:p>
    <w:p w14:paraId="3803BEB9" w14:textId="77777777" w:rsidR="00350179" w:rsidRPr="00350179" w:rsidRDefault="00350179" w:rsidP="007C7C63">
      <w:pPr>
        <w:pStyle w:val="Code"/>
        <w:rPr>
          <w:lang w:eastAsia="en-GB"/>
        </w:rPr>
      </w:pPr>
    </w:p>
    <w:p w14:paraId="02B8A0FE" w14:textId="326C1B6B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5</w:t>
      </w:r>
      <w:r w:rsidRPr="00350179">
        <w:rPr>
          <w:lang w:eastAsia="en-GB"/>
        </w:rPr>
        <w:t xml:space="preserve"> println!("m = {:?}", m);</w:t>
      </w:r>
    </w:p>
    <w:p w14:paraId="0004E554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56DE6BB5" w14:textId="1F7382A1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Exploring the API of </w:t>
      </w:r>
      <w:r w:rsidRPr="00361B6C">
        <w:rPr>
          <w:rStyle w:val="Literal"/>
        </w:rPr>
        <w:t>Mutex&lt;T&gt;</w:t>
      </w:r>
      <w:r w:rsidRPr="00350179">
        <w:rPr>
          <w:lang w:eastAsia="en-GB"/>
        </w:rPr>
        <w:t xml:space="preserve"> in a single-threaded context for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simplicity</w:t>
      </w:r>
    </w:p>
    <w:p w14:paraId="2DD6E554" w14:textId="370F57E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As with many types, we create a </w:t>
      </w:r>
      <w:r w:rsidRPr="00361B6C">
        <w:rPr>
          <w:rStyle w:val="Literal"/>
        </w:rPr>
        <w:t>Mutex&lt;T&gt;</w:t>
      </w:r>
      <w:r w:rsidRPr="00361B6C">
        <w:t xml:space="preserve"> using the associated function </w:t>
      </w:r>
      <w:r w:rsidRPr="00361B6C">
        <w:rPr>
          <w:rStyle w:val="Literal"/>
        </w:rPr>
        <w:t>new</w:t>
      </w:r>
      <w:r w:rsidR="00361B6C" w:rsidRPr="00361B6C">
        <w:t xml:space="preserve"> </w:t>
      </w:r>
      <w:r w:rsidR="002C53B8" w:rsidRPr="002C53B8">
        <w:rPr>
          <w:rStyle w:val="CodeAnnotation"/>
        </w:rPr>
        <w:t>1</w:t>
      </w:r>
      <w:r w:rsidRPr="00361B6C">
        <w:t xml:space="preserve">. </w:t>
      </w:r>
      <w:ins w:id="550" w:author="Carol Nichols" w:date="2022-08-26T15:58:00Z">
        <w:r w:rsidR="00CF3A5A">
          <w:fldChar w:fldCharType="begin"/>
        </w:r>
        <w:r w:rsidR="00CF3A5A">
          <w:instrText xml:space="preserve"> XE "blocking startRange" </w:instrText>
        </w:r>
        <w:r w:rsidR="00CF3A5A">
          <w:fldChar w:fldCharType="end"/>
        </w:r>
      </w:ins>
      <w:r w:rsidRPr="00361B6C">
        <w:t xml:space="preserve">To access the data inside the mutex, we use the </w:t>
      </w:r>
      <w:r w:rsidRPr="00361B6C">
        <w:rPr>
          <w:rStyle w:val="Literal"/>
        </w:rPr>
        <w:t>lock</w:t>
      </w:r>
      <w:r w:rsidRPr="00350179">
        <w:rPr>
          <w:lang w:eastAsia="en-GB"/>
        </w:rPr>
        <w:t xml:space="preserve"> method to acquire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the lock </w:t>
      </w:r>
      <w:r w:rsidR="002C53B8" w:rsidRPr="002C53B8">
        <w:rPr>
          <w:rStyle w:val="CodeAnnotation"/>
        </w:rPr>
        <w:t>2</w:t>
      </w:r>
      <w:r w:rsidRPr="00350179">
        <w:rPr>
          <w:lang w:eastAsia="en-GB"/>
        </w:rPr>
        <w:t>. This call will block the current thread so it can’t do any work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until it’s our turn to have the lock.</w:t>
      </w:r>
      <w:ins w:id="551" w:author="Carol Nichols" w:date="2022-08-26T15:58:00Z">
        <w:r w:rsidR="00CF3A5A">
          <w:fldChar w:fldCharType="begin"/>
        </w:r>
        <w:r w:rsidR="00CF3A5A">
          <w:instrText xml:space="preserve"> XE "blocking endRange" </w:instrText>
        </w:r>
        <w:r w:rsidR="00CF3A5A">
          <w:fldChar w:fldCharType="end"/>
        </w:r>
      </w:ins>
    </w:p>
    <w:p w14:paraId="282883C2" w14:textId="19E307F2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The call to </w:t>
      </w:r>
      <w:r w:rsidRPr="00361B6C">
        <w:rPr>
          <w:rStyle w:val="Literal"/>
        </w:rPr>
        <w:t>lock</w:t>
      </w:r>
      <w:r w:rsidRPr="00361B6C">
        <w:t xml:space="preserve"> would fail if another thread holding the lock panicked. In</w:t>
      </w:r>
      <w:r w:rsidR="00361B6C" w:rsidRPr="00361B6C">
        <w:t xml:space="preserve"> </w:t>
      </w:r>
      <w:r w:rsidRPr="00361B6C">
        <w:t>that case, no one would ever be able to get the lock, so we’ve chosen to</w:t>
      </w:r>
      <w:r w:rsidR="00361B6C" w:rsidRPr="00361B6C">
        <w:t xml:space="preserve"> </w:t>
      </w:r>
      <w:r w:rsidRPr="00361B6C">
        <w:rPr>
          <w:rStyle w:val="Literal"/>
        </w:rPr>
        <w:t>unwrap</w:t>
      </w:r>
      <w:r w:rsidRPr="00350179">
        <w:rPr>
          <w:lang w:eastAsia="en-GB"/>
        </w:rPr>
        <w:t xml:space="preserve"> and have this thread panic if we’re in that situation.</w:t>
      </w:r>
    </w:p>
    <w:p w14:paraId="355384D1" w14:textId="0CBBA790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After we’ve acquired the lock, we can treat the return value, named </w:t>
      </w:r>
      <w:r w:rsidRPr="00361B6C">
        <w:rPr>
          <w:rStyle w:val="Literal"/>
        </w:rPr>
        <w:t>num</w:t>
      </w:r>
      <w:r w:rsidRPr="00361B6C">
        <w:t xml:space="preserve"> in</w:t>
      </w:r>
      <w:r w:rsidR="00361B6C" w:rsidRPr="00361B6C">
        <w:t xml:space="preserve"> </w:t>
      </w:r>
      <w:r w:rsidRPr="00361B6C">
        <w:t>this case, as a mutable reference to the data inside. The type system ensures</w:t>
      </w:r>
      <w:r w:rsidR="00361B6C" w:rsidRPr="00361B6C">
        <w:t xml:space="preserve"> </w:t>
      </w:r>
      <w:r w:rsidRPr="00361B6C">
        <w:t xml:space="preserve">that we acquire a lock before using the value in </w:t>
      </w:r>
      <w:r w:rsidRPr="00361B6C">
        <w:rPr>
          <w:rStyle w:val="Literal"/>
        </w:rPr>
        <w:t>m</w:t>
      </w:r>
      <w:r w:rsidRPr="00361B6C">
        <w:t xml:space="preserve">. The type of </w:t>
      </w:r>
      <w:r w:rsidRPr="00361B6C">
        <w:rPr>
          <w:rStyle w:val="Literal"/>
        </w:rPr>
        <w:t>m</w:t>
      </w:r>
      <w:r w:rsidRPr="00361B6C">
        <w:t xml:space="preserve"> is</w:t>
      </w:r>
      <w:r w:rsidR="00361B6C" w:rsidRPr="00361B6C">
        <w:t xml:space="preserve"> </w:t>
      </w:r>
      <w:r w:rsidRPr="00361B6C">
        <w:rPr>
          <w:rStyle w:val="Literal"/>
        </w:rPr>
        <w:t>Mutex&lt;i32&gt;</w:t>
      </w:r>
      <w:r w:rsidRPr="00361B6C">
        <w:t xml:space="preserve">, not </w:t>
      </w:r>
      <w:r w:rsidRPr="00361B6C">
        <w:rPr>
          <w:rStyle w:val="Literal"/>
        </w:rPr>
        <w:t>i32</w:t>
      </w:r>
      <w:r w:rsidRPr="00361B6C">
        <w:t xml:space="preserve">, so we </w:t>
      </w:r>
      <w:r w:rsidRPr="007C7C63">
        <w:rPr>
          <w:rStyle w:val="Italic"/>
        </w:rPr>
        <w:t>must</w:t>
      </w:r>
      <w:r w:rsidRPr="00361B6C">
        <w:t xml:space="preserve"> call </w:t>
      </w:r>
      <w:r w:rsidRPr="00361B6C">
        <w:rPr>
          <w:rStyle w:val="Literal"/>
        </w:rPr>
        <w:t>lock</w:t>
      </w:r>
      <w:r w:rsidRPr="00361B6C">
        <w:t xml:space="preserve"> to be able to use the </w:t>
      </w:r>
      <w:r w:rsidRPr="00361B6C">
        <w:rPr>
          <w:rStyle w:val="Literal"/>
        </w:rPr>
        <w:t>i32</w:t>
      </w:r>
      <w:r w:rsidR="00361B6C" w:rsidRPr="00361B6C">
        <w:t xml:space="preserve"> </w:t>
      </w:r>
      <w:r w:rsidRPr="00361B6C">
        <w:t xml:space="preserve">value. We can’t forget; the type system won’t let us access the inner </w:t>
      </w:r>
      <w:r w:rsidRPr="00361B6C">
        <w:rPr>
          <w:rStyle w:val="Literal"/>
        </w:rPr>
        <w:t>i32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otherwise.</w:t>
      </w:r>
    </w:p>
    <w:p w14:paraId="601B0982" w14:textId="0DF37922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As you might suspect, </w:t>
      </w:r>
      <w:r w:rsidRPr="00361B6C">
        <w:rPr>
          <w:rStyle w:val="Literal"/>
        </w:rPr>
        <w:t>Mutex&lt;T&gt;</w:t>
      </w:r>
      <w:r w:rsidRPr="00361B6C">
        <w:t xml:space="preserve"> is a smart pointer. More accurately, the call</w:t>
      </w:r>
      <w:r w:rsidR="00361B6C" w:rsidRPr="00361B6C">
        <w:t xml:space="preserve"> </w:t>
      </w:r>
      <w:r w:rsidRPr="00361B6C">
        <w:t xml:space="preserve">to </w:t>
      </w:r>
      <w:r w:rsidRPr="00361B6C">
        <w:rPr>
          <w:rStyle w:val="Literal"/>
        </w:rPr>
        <w:t>lock</w:t>
      </w:r>
      <w:r w:rsidRPr="00361B6C">
        <w:t xml:space="preserve"> </w:t>
      </w:r>
      <w:r w:rsidRPr="007C7C63">
        <w:rPr>
          <w:rStyle w:val="Italic"/>
        </w:rPr>
        <w:t>returns</w:t>
      </w:r>
      <w:r w:rsidRPr="00361B6C">
        <w:t xml:space="preserve"> a smart pointer called </w:t>
      </w:r>
      <w:r w:rsidRPr="00361B6C">
        <w:rPr>
          <w:rStyle w:val="Literal"/>
        </w:rPr>
        <w:t>MutexGuard</w:t>
      </w:r>
      <w:r w:rsidRPr="00361B6C">
        <w:t>, wrapped in a</w:t>
      </w:r>
      <w:r w:rsidR="00361B6C" w:rsidRPr="00361B6C">
        <w:t xml:space="preserve"> </w:t>
      </w:r>
      <w:r w:rsidRPr="00361B6C">
        <w:rPr>
          <w:rStyle w:val="Literal"/>
        </w:rPr>
        <w:t>LockResult</w:t>
      </w:r>
      <w:r w:rsidRPr="00361B6C">
        <w:t xml:space="preserve"> that we handled with the call to </w:t>
      </w:r>
      <w:r w:rsidRPr="00361B6C">
        <w:rPr>
          <w:rStyle w:val="Literal"/>
        </w:rPr>
        <w:t>unwrap</w:t>
      </w:r>
      <w:r w:rsidRPr="00361B6C">
        <w:t xml:space="preserve">. The </w:t>
      </w:r>
      <w:r w:rsidRPr="00361B6C">
        <w:rPr>
          <w:rStyle w:val="Literal"/>
        </w:rPr>
        <w:t>MutexGuard</w:t>
      </w:r>
      <w:r w:rsidRPr="00361B6C">
        <w:t xml:space="preserve"> smart</w:t>
      </w:r>
      <w:r w:rsidR="00361B6C" w:rsidRPr="00361B6C">
        <w:t xml:space="preserve"> </w:t>
      </w:r>
      <w:r w:rsidRPr="00361B6C">
        <w:t xml:space="preserve">pointer implements </w:t>
      </w:r>
      <w:r w:rsidRPr="00361B6C">
        <w:rPr>
          <w:rStyle w:val="Literal"/>
        </w:rPr>
        <w:t>Deref</w:t>
      </w:r>
      <w:r w:rsidRPr="00361B6C">
        <w:t xml:space="preserve"> to point at our inner data; the smart pointer also</w:t>
      </w:r>
      <w:r w:rsidR="00361B6C" w:rsidRPr="00361B6C">
        <w:t xml:space="preserve"> </w:t>
      </w:r>
      <w:r w:rsidRPr="00361B6C">
        <w:t xml:space="preserve">has a </w:t>
      </w:r>
      <w:r w:rsidRPr="00361B6C">
        <w:rPr>
          <w:rStyle w:val="Literal"/>
        </w:rPr>
        <w:t>Drop</w:t>
      </w:r>
      <w:r w:rsidRPr="00361B6C">
        <w:t xml:space="preserve"> implementation that releases the lock automatically when a</w:t>
      </w:r>
      <w:r w:rsidR="00361B6C" w:rsidRPr="00361B6C">
        <w:t xml:space="preserve"> </w:t>
      </w:r>
      <w:r w:rsidRPr="00361B6C">
        <w:rPr>
          <w:rStyle w:val="Literal"/>
        </w:rPr>
        <w:t>MutexGuard</w:t>
      </w:r>
      <w:r w:rsidRPr="00350179">
        <w:rPr>
          <w:lang w:eastAsia="en-GB"/>
        </w:rPr>
        <w:t xml:space="preserve"> goes out of scope, which happens at the end of the inner scope</w:t>
      </w:r>
      <w:r w:rsidR="00361B6C">
        <w:rPr>
          <w:lang w:eastAsia="en-GB"/>
        </w:rPr>
        <w:t xml:space="preserve"> </w:t>
      </w:r>
      <w:r w:rsidR="002C53B8" w:rsidRPr="002C53B8">
        <w:rPr>
          <w:rStyle w:val="CodeAnnotation"/>
        </w:rPr>
        <w:t>4</w:t>
      </w:r>
      <w:r w:rsidRPr="00350179">
        <w:rPr>
          <w:lang w:eastAsia="en-GB"/>
        </w:rPr>
        <w:t>. As a result, we don’t risk forgetting to release the lock and blocking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mutex from being used by other threads</w:t>
      </w:r>
      <w:del w:id="552" w:author="Audrey Doyle" w:date="2022-08-04T16:58:00Z">
        <w:r w:rsidRPr="00350179" w:rsidDel="00F737B8">
          <w:rPr>
            <w:lang w:eastAsia="en-GB"/>
          </w:rPr>
          <w:delText>,</w:delText>
        </w:r>
      </w:del>
      <w:r w:rsidRPr="00350179">
        <w:rPr>
          <w:lang w:eastAsia="en-GB"/>
        </w:rPr>
        <w:t xml:space="preserve"> because the lock release happens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automatically.</w:t>
      </w:r>
    </w:p>
    <w:p w14:paraId="0848BA4A" w14:textId="3BE66731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After dropping the lock, we can print the mutex value and see that we were able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to change the inner </w:t>
      </w:r>
      <w:r w:rsidRPr="00361B6C">
        <w:rPr>
          <w:rStyle w:val="Literal"/>
        </w:rPr>
        <w:t>i32</w:t>
      </w:r>
      <w:r w:rsidRPr="00350179">
        <w:rPr>
          <w:lang w:eastAsia="en-GB"/>
        </w:rPr>
        <w:t xml:space="preserve"> to </w:t>
      </w:r>
      <w:r w:rsidRPr="00F737B8">
        <w:rPr>
          <w:rStyle w:val="Literal"/>
          <w:rPrChange w:id="553" w:author="Audrey Doyle" w:date="2022-08-04T16:59:00Z">
            <w:rPr>
              <w:lang w:eastAsia="en-GB"/>
            </w:rPr>
          </w:rPrChange>
        </w:rPr>
        <w:t>6</w:t>
      </w:r>
      <w:r w:rsidRPr="00350179">
        <w:rPr>
          <w:lang w:eastAsia="en-GB"/>
        </w:rPr>
        <w:t xml:space="preserve"> </w:t>
      </w:r>
      <w:r w:rsidR="002C53B8" w:rsidRPr="002C53B8">
        <w:rPr>
          <w:rStyle w:val="CodeAnnotation"/>
        </w:rPr>
        <w:t>5</w:t>
      </w:r>
      <w:r w:rsidRPr="00350179">
        <w:rPr>
          <w:lang w:eastAsia="en-GB"/>
        </w:rPr>
        <w:t>.</w:t>
      </w:r>
    </w:p>
    <w:p w14:paraId="691F583C" w14:textId="77777777" w:rsidR="00350179" w:rsidRPr="00350179" w:rsidRDefault="00350179" w:rsidP="00361B6C">
      <w:pPr>
        <w:pStyle w:val="HeadC"/>
        <w:rPr>
          <w:lang w:eastAsia="en-GB"/>
        </w:rPr>
      </w:pPr>
      <w:bookmarkStart w:id="554" w:name="sharing-a-`mutex`-between-multiple-threa"/>
      <w:bookmarkStart w:id="555" w:name="_Toc106713168"/>
      <w:bookmarkEnd w:id="554"/>
      <w:r w:rsidRPr="00361B6C">
        <w:t xml:space="preserve">Sharing a </w:t>
      </w:r>
      <w:r w:rsidRPr="007C7C63">
        <w:t>Mutex&lt;T&gt;</w:t>
      </w:r>
      <w:r w:rsidRPr="00350179">
        <w:rPr>
          <w:lang w:eastAsia="en-GB"/>
        </w:rPr>
        <w:t xml:space="preserve"> Between Multiple Threads</w:t>
      </w:r>
      <w:bookmarkEnd w:id="555"/>
    </w:p>
    <w:p w14:paraId="7288EE34" w14:textId="21F632B3" w:rsidR="00350179" w:rsidRPr="00350179" w:rsidRDefault="00350179" w:rsidP="00361B6C">
      <w:pPr>
        <w:pStyle w:val="Body"/>
        <w:rPr>
          <w:lang w:eastAsia="en-GB"/>
        </w:rPr>
      </w:pPr>
      <w:r w:rsidRPr="00361B6C">
        <w:t>Now</w:t>
      </w:r>
      <w:del w:id="556" w:author="Audrey Doyle" w:date="2022-08-04T16:59:00Z">
        <w:r w:rsidRPr="00361B6C" w:rsidDel="00F737B8">
          <w:delText>,</w:delText>
        </w:r>
      </w:del>
      <w:r w:rsidRPr="00361B6C">
        <w:t xml:space="preserve"> let’s try to share a value between multiple threads using </w:t>
      </w:r>
      <w:r w:rsidRPr="00361B6C">
        <w:rPr>
          <w:rStyle w:val="Literal"/>
        </w:rPr>
        <w:t>Mutex&lt;T&gt;</w:t>
      </w:r>
      <w:r w:rsidRPr="00361B6C">
        <w:t>.</w:t>
      </w:r>
      <w:r w:rsidR="00361B6C" w:rsidRPr="00361B6C">
        <w:t xml:space="preserve"> </w:t>
      </w:r>
      <w:r w:rsidRPr="00361B6C">
        <w:t>We’ll spin up 10 threads and have them each increment a counter value by 1, so</w:t>
      </w:r>
      <w:r w:rsidR="00361B6C" w:rsidRPr="00361B6C">
        <w:t xml:space="preserve"> </w:t>
      </w:r>
      <w:r w:rsidRPr="00361B6C">
        <w:t xml:space="preserve">the counter goes from 0 to 10. The </w:t>
      </w:r>
      <w:del w:id="557" w:author="Audrey Doyle" w:date="2022-08-04T16:59:00Z">
        <w:r w:rsidRPr="00361B6C" w:rsidDel="00F737B8">
          <w:delText xml:space="preserve">next </w:delText>
        </w:r>
      </w:del>
      <w:r w:rsidRPr="00361B6C">
        <w:t>example in Listing 16-13 will have</w:t>
      </w:r>
      <w:r w:rsidR="00361B6C" w:rsidRPr="00361B6C">
        <w:t xml:space="preserve"> </w:t>
      </w:r>
      <w:r w:rsidRPr="00361B6C">
        <w:t>a compiler error, and we’ll use that error to learn more about using</w:t>
      </w:r>
      <w:r w:rsidR="00361B6C" w:rsidRPr="00361B6C">
        <w:t xml:space="preserve"> </w:t>
      </w:r>
      <w:r w:rsidRPr="00361B6C">
        <w:rPr>
          <w:rStyle w:val="Literal"/>
        </w:rPr>
        <w:t>Mutex&lt;T&gt;</w:t>
      </w:r>
      <w:r w:rsidRPr="00350179">
        <w:rPr>
          <w:lang w:eastAsia="en-GB"/>
        </w:rPr>
        <w:t xml:space="preserve"> and how Rust helps us use it correctly.</w:t>
      </w:r>
    </w:p>
    <w:p w14:paraId="0A273D20" w14:textId="5EE1BB3E" w:rsidR="00350179" w:rsidRPr="00350179" w:rsidRDefault="002C53B8" w:rsidP="002C53B8">
      <w:pPr>
        <w:pStyle w:val="CodeLabel"/>
        <w:rPr>
          <w:lang w:eastAsia="en-GB"/>
        </w:rPr>
      </w:pPr>
      <w:del w:id="558" w:author="Audrey Doyle" w:date="2022-08-04T16:59:00Z">
        <w:r w:rsidDel="00F737B8">
          <w:rPr>
            <w:lang w:eastAsia="en-GB"/>
          </w:rPr>
          <w:lastRenderedPageBreak/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1E60AE66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std::sync::Mutex;</w:t>
      </w:r>
    </w:p>
    <w:p w14:paraId="7E0F3440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std::thread;</w:t>
      </w:r>
    </w:p>
    <w:p w14:paraId="28547A1B" w14:textId="77777777" w:rsidR="00350179" w:rsidRPr="00350179" w:rsidRDefault="00350179" w:rsidP="007C7C63">
      <w:pPr>
        <w:pStyle w:val="Code"/>
        <w:rPr>
          <w:lang w:eastAsia="en-GB"/>
        </w:rPr>
      </w:pPr>
    </w:p>
    <w:p w14:paraId="4BDD253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fn main() {</w:t>
      </w:r>
    </w:p>
    <w:p w14:paraId="7DE98CCA" w14:textId="7864A126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1</w:t>
      </w:r>
      <w:r w:rsidRPr="00350179">
        <w:rPr>
          <w:lang w:eastAsia="en-GB"/>
        </w:rPr>
        <w:t xml:space="preserve"> let counter = Mutex::new(0);</w:t>
      </w:r>
    </w:p>
    <w:p w14:paraId="03CB0B1C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mut handles = vec![];</w:t>
      </w:r>
    </w:p>
    <w:p w14:paraId="1F75F00A" w14:textId="77777777" w:rsidR="00350179" w:rsidRPr="00350179" w:rsidRDefault="00350179" w:rsidP="007C7C63">
      <w:pPr>
        <w:pStyle w:val="Code"/>
        <w:rPr>
          <w:lang w:eastAsia="en-GB"/>
        </w:rPr>
      </w:pPr>
    </w:p>
    <w:p w14:paraId="0A867253" w14:textId="4787215F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2</w:t>
      </w:r>
      <w:r w:rsidRPr="00350179">
        <w:rPr>
          <w:lang w:eastAsia="en-GB"/>
        </w:rPr>
        <w:t xml:space="preserve"> for _ in 0..10 {</w:t>
      </w:r>
    </w:p>
    <w:p w14:paraId="62DC8097" w14:textId="26180903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</w:t>
      </w:r>
      <w:r w:rsidR="002C53B8" w:rsidRPr="002C53B8">
        <w:rPr>
          <w:rStyle w:val="CodeAnnotation"/>
        </w:rPr>
        <w:t>3</w:t>
      </w:r>
      <w:r w:rsidRPr="00350179">
        <w:rPr>
          <w:lang w:eastAsia="en-GB"/>
        </w:rPr>
        <w:t xml:space="preserve"> let handle = thread::spawn(move || {</w:t>
      </w:r>
    </w:p>
    <w:p w14:paraId="403E01AA" w14:textId="45361BA0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  </w:t>
      </w:r>
      <w:r w:rsidR="002C53B8" w:rsidRPr="002C53B8">
        <w:rPr>
          <w:rStyle w:val="CodeAnnotation"/>
        </w:rPr>
        <w:t>4</w:t>
      </w:r>
      <w:r w:rsidRPr="00350179">
        <w:rPr>
          <w:lang w:eastAsia="en-GB"/>
        </w:rPr>
        <w:t xml:space="preserve"> let mut num = counter.lock().unwrap();</w:t>
      </w:r>
    </w:p>
    <w:p w14:paraId="25D2A44F" w14:textId="77777777" w:rsidR="00350179" w:rsidRPr="00350179" w:rsidRDefault="00350179" w:rsidP="007C7C63">
      <w:pPr>
        <w:pStyle w:val="Code"/>
        <w:rPr>
          <w:lang w:eastAsia="en-GB"/>
        </w:rPr>
      </w:pPr>
    </w:p>
    <w:p w14:paraId="1CF64477" w14:textId="1EE97328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</w:t>
      </w:r>
      <w:r w:rsidR="00D33357">
        <w:rPr>
          <w:lang w:eastAsia="en-GB"/>
        </w:rPr>
        <w:t xml:space="preserve"> </w:t>
      </w:r>
      <w:r w:rsidRPr="00350179">
        <w:rPr>
          <w:lang w:eastAsia="en-GB"/>
        </w:rPr>
        <w:t xml:space="preserve">     </w:t>
      </w:r>
      <w:r w:rsidR="002C53B8" w:rsidRPr="002C53B8">
        <w:rPr>
          <w:rStyle w:val="CodeAnnotation"/>
        </w:rPr>
        <w:t>5</w:t>
      </w:r>
      <w:r w:rsidRPr="00350179">
        <w:rPr>
          <w:lang w:eastAsia="en-GB"/>
        </w:rPr>
        <w:t xml:space="preserve"> *num += 1;</w:t>
      </w:r>
    </w:p>
    <w:p w14:paraId="2EAD53E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});</w:t>
      </w:r>
    </w:p>
    <w:p w14:paraId="4A79D556" w14:textId="249B4636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</w:t>
      </w:r>
      <w:r w:rsidR="002C53B8" w:rsidRPr="002C53B8">
        <w:rPr>
          <w:rStyle w:val="CodeAnnotation"/>
        </w:rPr>
        <w:t>6</w:t>
      </w:r>
      <w:r w:rsidRPr="00350179">
        <w:rPr>
          <w:lang w:eastAsia="en-GB"/>
        </w:rPr>
        <w:t xml:space="preserve"> handles.push(handle);</w:t>
      </w:r>
    </w:p>
    <w:p w14:paraId="3EFA1218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</w:t>
      </w:r>
    </w:p>
    <w:p w14:paraId="1A94F1FF" w14:textId="77777777" w:rsidR="00350179" w:rsidRPr="00350179" w:rsidRDefault="00350179" w:rsidP="007C7C63">
      <w:pPr>
        <w:pStyle w:val="Code"/>
        <w:rPr>
          <w:lang w:eastAsia="en-GB"/>
        </w:rPr>
      </w:pPr>
    </w:p>
    <w:p w14:paraId="5F147DD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for handle in handles {</w:t>
      </w:r>
    </w:p>
    <w:p w14:paraId="302D1992" w14:textId="22861D53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</w:t>
      </w:r>
      <w:r w:rsidR="002C53B8" w:rsidRPr="002C53B8">
        <w:rPr>
          <w:rStyle w:val="CodeAnnotation"/>
        </w:rPr>
        <w:t>7</w:t>
      </w:r>
      <w:r w:rsidRPr="00350179">
        <w:rPr>
          <w:lang w:eastAsia="en-GB"/>
        </w:rPr>
        <w:t xml:space="preserve"> handle.join().unwrap();</w:t>
      </w:r>
    </w:p>
    <w:p w14:paraId="4D3AB5CD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}</w:t>
      </w:r>
    </w:p>
    <w:p w14:paraId="605D696A" w14:textId="77777777" w:rsidR="00350179" w:rsidRPr="00350179" w:rsidRDefault="00350179" w:rsidP="007C7C63">
      <w:pPr>
        <w:pStyle w:val="Code"/>
        <w:rPr>
          <w:lang w:eastAsia="en-GB"/>
        </w:rPr>
      </w:pPr>
    </w:p>
    <w:p w14:paraId="7AA1EF94" w14:textId="71C0DC0D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</w:t>
      </w:r>
      <w:r w:rsidR="002C53B8" w:rsidRPr="002C53B8">
        <w:rPr>
          <w:rStyle w:val="CodeAnnotation"/>
        </w:rPr>
        <w:t>8</w:t>
      </w:r>
      <w:r w:rsidRPr="00350179">
        <w:rPr>
          <w:lang w:eastAsia="en-GB"/>
        </w:rPr>
        <w:t xml:space="preserve"> println!("Result: {}", *counter.lock().unwrap());</w:t>
      </w:r>
    </w:p>
    <w:p w14:paraId="31710C6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}</w:t>
      </w:r>
    </w:p>
    <w:p w14:paraId="58F6C7FA" w14:textId="3B8ED674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>Ten threads</w:t>
      </w:r>
      <w:ins w:id="559" w:author="Audrey Doyle" w:date="2022-08-04T17:00:00Z">
        <w:r w:rsidR="00F737B8">
          <w:t>,</w:t>
        </w:r>
      </w:ins>
      <w:r w:rsidRPr="00361B6C">
        <w:t xml:space="preserve"> each increment</w:t>
      </w:r>
      <w:ins w:id="560" w:author="Audrey Doyle" w:date="2022-08-04T17:00:00Z">
        <w:r w:rsidR="00F737B8">
          <w:t>ing</w:t>
        </w:r>
      </w:ins>
      <w:r w:rsidRPr="00361B6C">
        <w:t xml:space="preserve"> a counter guarded by a </w:t>
      </w:r>
      <w:r w:rsidRPr="00361B6C">
        <w:rPr>
          <w:rStyle w:val="Literal"/>
        </w:rPr>
        <w:t>Mutex&lt;T&gt;</w:t>
      </w:r>
    </w:p>
    <w:p w14:paraId="0E62B0DE" w14:textId="3BE8BBC3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We create a </w:t>
      </w:r>
      <w:r w:rsidRPr="00361B6C">
        <w:rPr>
          <w:rStyle w:val="Literal"/>
        </w:rPr>
        <w:t>counter</w:t>
      </w:r>
      <w:r w:rsidRPr="00361B6C">
        <w:t xml:space="preserve"> variable to hold an </w:t>
      </w:r>
      <w:r w:rsidRPr="00361B6C">
        <w:rPr>
          <w:rStyle w:val="Literal"/>
        </w:rPr>
        <w:t>i32</w:t>
      </w:r>
      <w:r w:rsidRPr="00361B6C">
        <w:t xml:space="preserve"> inside a </w:t>
      </w:r>
      <w:r w:rsidRPr="00361B6C">
        <w:rPr>
          <w:rStyle w:val="Literal"/>
        </w:rPr>
        <w:t>Mutex&lt;T&gt;</w:t>
      </w:r>
      <w:r w:rsidRPr="00361B6C">
        <w:t xml:space="preserve"> </w:t>
      </w:r>
      <w:r w:rsidR="002C53B8" w:rsidRPr="002C53B8">
        <w:rPr>
          <w:rStyle w:val="CodeAnnotation"/>
        </w:rPr>
        <w:t>1</w:t>
      </w:r>
      <w:r w:rsidRPr="00361B6C">
        <w:t>, as we</w:t>
      </w:r>
      <w:r w:rsidR="00361B6C" w:rsidRPr="00361B6C">
        <w:t xml:space="preserve"> </w:t>
      </w:r>
      <w:r w:rsidRPr="00361B6C">
        <w:t>did in Listing 16-12. Next, we create 10 threads by iterating over a range of</w:t>
      </w:r>
      <w:r w:rsidR="00361B6C" w:rsidRPr="00361B6C">
        <w:t xml:space="preserve"> </w:t>
      </w:r>
      <w:r w:rsidRPr="00361B6C">
        <w:t xml:space="preserve">numbers </w:t>
      </w:r>
      <w:r w:rsidR="002C53B8" w:rsidRPr="002C53B8">
        <w:rPr>
          <w:rStyle w:val="CodeAnnotation"/>
        </w:rPr>
        <w:t>2</w:t>
      </w:r>
      <w:r w:rsidRPr="00361B6C">
        <w:t xml:space="preserve">. We use </w:t>
      </w:r>
      <w:r w:rsidRPr="00361B6C">
        <w:rPr>
          <w:rStyle w:val="Literal"/>
        </w:rPr>
        <w:t>thread::spawn</w:t>
      </w:r>
      <w:r w:rsidRPr="00361B6C">
        <w:t xml:space="preserve"> and give all the threads the same closure:</w:t>
      </w:r>
      <w:r w:rsidR="00361B6C" w:rsidRPr="00361B6C">
        <w:t xml:space="preserve"> </w:t>
      </w:r>
      <w:r w:rsidRPr="00361B6C">
        <w:t xml:space="preserve">one that moves the counter into the thread </w:t>
      </w:r>
      <w:r w:rsidR="002C53B8" w:rsidRPr="002C53B8">
        <w:rPr>
          <w:rStyle w:val="CodeAnnotation"/>
        </w:rPr>
        <w:t>3</w:t>
      </w:r>
      <w:r w:rsidRPr="00361B6C">
        <w:t>, acquires a lock on the</w:t>
      </w:r>
      <w:r w:rsidR="00361B6C" w:rsidRPr="00361B6C">
        <w:t xml:space="preserve"> </w:t>
      </w:r>
      <w:r w:rsidRPr="00361B6C">
        <w:rPr>
          <w:rStyle w:val="Literal"/>
        </w:rPr>
        <w:t>Mutex&lt;T&gt;</w:t>
      </w:r>
      <w:r w:rsidRPr="00361B6C">
        <w:t xml:space="preserve"> by calling the </w:t>
      </w:r>
      <w:r w:rsidRPr="00361B6C">
        <w:rPr>
          <w:rStyle w:val="Literal"/>
        </w:rPr>
        <w:t>lock</w:t>
      </w:r>
      <w:r w:rsidRPr="00361B6C">
        <w:t xml:space="preserve"> method </w:t>
      </w:r>
      <w:r w:rsidR="002C53B8" w:rsidRPr="002C53B8">
        <w:rPr>
          <w:rStyle w:val="CodeAnnotation"/>
        </w:rPr>
        <w:t>4</w:t>
      </w:r>
      <w:r w:rsidRPr="00361B6C">
        <w:t>, and then adds 1 to the value in</w:t>
      </w:r>
      <w:r w:rsidR="00361B6C" w:rsidRPr="00361B6C">
        <w:t xml:space="preserve"> </w:t>
      </w:r>
      <w:r w:rsidRPr="00361B6C">
        <w:t xml:space="preserve">the mutex </w:t>
      </w:r>
      <w:r w:rsidR="002C53B8" w:rsidRPr="002C53B8">
        <w:rPr>
          <w:rStyle w:val="CodeAnnotation"/>
        </w:rPr>
        <w:t>5</w:t>
      </w:r>
      <w:r w:rsidRPr="00361B6C">
        <w:t xml:space="preserve">. When a thread finishes running its closure, </w:t>
      </w:r>
      <w:r w:rsidRPr="00361B6C">
        <w:rPr>
          <w:rStyle w:val="Literal"/>
        </w:rPr>
        <w:t>num</w:t>
      </w:r>
      <w:r w:rsidRPr="00350179">
        <w:rPr>
          <w:lang w:eastAsia="en-GB"/>
        </w:rPr>
        <w:t xml:space="preserve"> will go out of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scope and release the lock so another thread can acquire it.</w:t>
      </w:r>
    </w:p>
    <w:p w14:paraId="7B27EF77" w14:textId="3AABAC2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In the main thread, we collect all the join handles </w:t>
      </w:r>
      <w:r w:rsidR="002C53B8" w:rsidRPr="002C53B8">
        <w:rPr>
          <w:rStyle w:val="CodeAnnotation"/>
        </w:rPr>
        <w:t>6</w:t>
      </w:r>
      <w:r w:rsidRPr="00350179">
        <w:rPr>
          <w:lang w:eastAsia="en-GB"/>
        </w:rPr>
        <w:t>. Then, as we did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Listing 16-2, we call </w:t>
      </w:r>
      <w:r w:rsidRPr="00361B6C">
        <w:rPr>
          <w:rStyle w:val="Literal"/>
        </w:rPr>
        <w:t>join</w:t>
      </w:r>
      <w:r w:rsidRPr="00350179">
        <w:rPr>
          <w:lang w:eastAsia="en-GB"/>
        </w:rPr>
        <w:t xml:space="preserve"> on each handle to make sure all the threads finish</w:t>
      </w:r>
      <w:r w:rsidR="00361B6C">
        <w:rPr>
          <w:lang w:eastAsia="en-GB"/>
        </w:rPr>
        <w:t xml:space="preserve"> </w:t>
      </w:r>
      <w:r w:rsidR="002C53B8" w:rsidRPr="002C53B8">
        <w:rPr>
          <w:rStyle w:val="CodeAnnotation"/>
        </w:rPr>
        <w:t>7</w:t>
      </w:r>
      <w:r w:rsidRPr="00350179">
        <w:rPr>
          <w:lang w:eastAsia="en-GB"/>
        </w:rPr>
        <w:t>. At that point, the main thread will acquire the lock and print the result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of this program </w:t>
      </w:r>
      <w:r w:rsidR="002C53B8" w:rsidRPr="002C53B8">
        <w:rPr>
          <w:rStyle w:val="CodeAnnotation"/>
        </w:rPr>
        <w:t>8</w:t>
      </w:r>
      <w:r w:rsidRPr="00350179">
        <w:rPr>
          <w:lang w:eastAsia="en-GB"/>
        </w:rPr>
        <w:t>.</w:t>
      </w:r>
    </w:p>
    <w:p w14:paraId="461A989F" w14:textId="7777777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We hinted that this example wouldn’t compile. Now let’s find out why!</w:t>
      </w:r>
    </w:p>
    <w:p w14:paraId="055DF74A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error[E0382]: use of moved value: `counter`</w:t>
      </w:r>
    </w:p>
    <w:p w14:paraId="00E4781A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--&gt; src/main.rs:9:36</w:t>
      </w:r>
    </w:p>
    <w:p w14:paraId="57E022FC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|</w:t>
      </w:r>
    </w:p>
    <w:p w14:paraId="4CAAF776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5  |     let counter = Mutex::new(0);</w:t>
      </w:r>
    </w:p>
    <w:p w14:paraId="4CFDD982" w14:textId="77777777" w:rsidR="004835B0" w:rsidRDefault="00350179" w:rsidP="00D33357">
      <w:pPr>
        <w:pStyle w:val="CodeWide"/>
        <w:rPr>
          <w:ins w:id="561" w:author="Audrey Doyle" w:date="2022-08-07T13:46:00Z"/>
          <w:lang w:eastAsia="en-GB"/>
        </w:rPr>
      </w:pPr>
      <w:r w:rsidRPr="00350179">
        <w:rPr>
          <w:lang w:eastAsia="en-GB"/>
        </w:rPr>
        <w:t xml:space="preserve">   |         ------- move occurs because `counter` has type `Mutex&lt;i32&gt;`, which</w:t>
      </w:r>
      <w:del w:id="562" w:author="Carol Nichols" w:date="2022-08-26T13:15:00Z">
        <w:r w:rsidRPr="00350179" w:rsidDel="00AA2D94">
          <w:rPr>
            <w:lang w:eastAsia="en-GB"/>
          </w:rPr>
          <w:delText xml:space="preserve"> </w:delText>
        </w:r>
      </w:del>
    </w:p>
    <w:p w14:paraId="55E44DF8" w14:textId="5DEC4AC9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does not implement the `Copy` trait</w:t>
      </w:r>
    </w:p>
    <w:p w14:paraId="329016B6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...</w:t>
      </w:r>
    </w:p>
    <w:p w14:paraId="5CC40202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9  |         let handle = thread::spawn(move || {</w:t>
      </w:r>
    </w:p>
    <w:p w14:paraId="26124582" w14:textId="77777777" w:rsidR="004835B0" w:rsidRDefault="00350179" w:rsidP="00D33357">
      <w:pPr>
        <w:pStyle w:val="CodeWide"/>
        <w:rPr>
          <w:ins w:id="563" w:author="Audrey Doyle" w:date="2022-08-07T13:46:00Z"/>
          <w:lang w:eastAsia="en-GB"/>
        </w:rPr>
      </w:pPr>
      <w:r w:rsidRPr="00350179">
        <w:rPr>
          <w:lang w:eastAsia="en-GB"/>
        </w:rPr>
        <w:t xml:space="preserve">   |                                    ^^^^^^^ value moved into closure here,</w:t>
      </w:r>
      <w:del w:id="564" w:author="Carol Nichols" w:date="2022-08-26T13:15:00Z">
        <w:r w:rsidRPr="00350179" w:rsidDel="005621FF">
          <w:rPr>
            <w:lang w:eastAsia="en-GB"/>
          </w:rPr>
          <w:delText xml:space="preserve"> </w:delText>
        </w:r>
      </w:del>
    </w:p>
    <w:p w14:paraId="668DE1EA" w14:textId="2EC71235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in previous iteration of loop</w:t>
      </w:r>
    </w:p>
    <w:p w14:paraId="6C20AA04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>10 |             let mut num = counter.lock().unwrap();</w:t>
      </w:r>
    </w:p>
    <w:p w14:paraId="3C275DC1" w14:textId="77777777" w:rsidR="00350179" w:rsidRPr="00350179" w:rsidRDefault="00350179" w:rsidP="00D33357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|                           ------- use occurs due to use in closure</w:t>
      </w:r>
    </w:p>
    <w:p w14:paraId="4D448A28" w14:textId="7ACB29C9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The error message states that the </w:t>
      </w:r>
      <w:r w:rsidRPr="00361B6C">
        <w:rPr>
          <w:rStyle w:val="Literal"/>
        </w:rPr>
        <w:t>counter</w:t>
      </w:r>
      <w:r w:rsidRPr="00361B6C">
        <w:t xml:space="preserve"> value was moved in the previous</w:t>
      </w:r>
      <w:r w:rsidR="00361B6C" w:rsidRPr="00361B6C">
        <w:t xml:space="preserve"> </w:t>
      </w:r>
      <w:r w:rsidRPr="00361B6C">
        <w:t>iteration of the loop. Rust is telling us that we can’t move the ownership</w:t>
      </w:r>
      <w:r w:rsidR="00361B6C" w:rsidRPr="00361B6C">
        <w:t xml:space="preserve"> </w:t>
      </w:r>
      <w:r w:rsidRPr="00361B6C">
        <w:t xml:space="preserve">of lock </w:t>
      </w:r>
      <w:r w:rsidRPr="00361B6C">
        <w:rPr>
          <w:rStyle w:val="Literal"/>
        </w:rPr>
        <w:lastRenderedPageBreak/>
        <w:t>counter</w:t>
      </w:r>
      <w:r w:rsidRPr="00350179">
        <w:rPr>
          <w:lang w:eastAsia="en-GB"/>
        </w:rPr>
        <w:t xml:space="preserve"> into multiple threads. Let’s fix the compiler error with </w:t>
      </w:r>
      <w:ins w:id="565" w:author="Carol Nichols" w:date="2022-08-26T12:58:00Z">
        <w:r w:rsidR="00C63F26">
          <w:rPr>
            <w:lang w:eastAsia="en-GB"/>
          </w:rPr>
          <w:t>the</w:t>
        </w:r>
      </w:ins>
      <w:commentRangeStart w:id="566"/>
      <w:commentRangeStart w:id="567"/>
      <w:del w:id="568" w:author="Carol Nichols" w:date="2022-08-26T12:58:00Z">
        <w:r w:rsidRPr="00350179" w:rsidDel="00C63F26">
          <w:rPr>
            <w:lang w:eastAsia="en-GB"/>
          </w:rPr>
          <w:delText>a</w:delText>
        </w:r>
      </w:del>
      <w:r w:rsidR="00361B6C">
        <w:rPr>
          <w:lang w:eastAsia="en-GB"/>
        </w:rPr>
        <w:t xml:space="preserve"> </w:t>
      </w:r>
      <w:commentRangeEnd w:id="566"/>
      <w:r w:rsidR="0013217D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66"/>
      </w:r>
      <w:commentRangeEnd w:id="567"/>
      <w:r w:rsidR="00C63F2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67"/>
      </w:r>
      <w:r w:rsidRPr="00350179">
        <w:rPr>
          <w:lang w:eastAsia="en-GB"/>
        </w:rPr>
        <w:t xml:space="preserve">multiple-ownership method we discussed in </w:t>
      </w:r>
      <w:r w:rsidRPr="000E5C91">
        <w:rPr>
          <w:rStyle w:val="Xref"/>
        </w:rPr>
        <w:t>Chapter 15</w:t>
      </w:r>
      <w:r w:rsidRPr="00350179">
        <w:rPr>
          <w:lang w:eastAsia="en-GB"/>
        </w:rPr>
        <w:t>.</w:t>
      </w:r>
      <w:ins w:id="569" w:author="Carol Nichols" w:date="2022-08-26T16:08:00Z">
        <w:r w:rsidR="00E032F3">
          <w:fldChar w:fldCharType="begin"/>
        </w:r>
        <w:r w:rsidR="00E032F3">
          <w:instrText xml:space="preserve"> XE "lock endRange" </w:instrText>
        </w:r>
        <w:r w:rsidR="00E032F3">
          <w:fldChar w:fldCharType="end"/>
        </w:r>
      </w:ins>
    </w:p>
    <w:bookmarkStart w:id="570" w:name="multiple-ownership-with-multiple-threads"/>
    <w:bookmarkStart w:id="571" w:name="_Toc106713169"/>
    <w:bookmarkEnd w:id="570"/>
    <w:p w14:paraId="59750097" w14:textId="35378F40" w:rsidR="00350179" w:rsidRPr="00350179" w:rsidRDefault="00AD5FE3" w:rsidP="00361B6C">
      <w:pPr>
        <w:pStyle w:val="HeadC"/>
        <w:rPr>
          <w:lang w:eastAsia="en-GB"/>
        </w:rPr>
      </w:pPr>
      <w:ins w:id="572" w:author="Carol Nichols" w:date="2022-08-26T16:08:00Z">
        <w:r>
          <w:fldChar w:fldCharType="begin"/>
        </w:r>
        <w:r>
          <w:instrText xml:space="preserve"> XE "reference counting startRange" </w:instrText>
        </w:r>
        <w:r>
          <w:fldChar w:fldCharType="end"/>
        </w:r>
        <w:r>
          <w:fldChar w:fldCharType="begin"/>
        </w:r>
        <w:r>
          <w:instrText xml:space="preserve"> XE "atomically reference counted startRange" </w:instrText>
        </w:r>
        <w:r>
          <w:fldChar w:fldCharType="end"/>
        </w:r>
        <w:r>
          <w:fldChar w:fldCharType="begin"/>
        </w:r>
        <w:r>
          <w:instrText xml:space="preserve"> XE "Arc&lt;T&gt; type startRange" </w:instrText>
        </w:r>
        <w:r>
          <w:fldChar w:fldCharType="end"/>
        </w:r>
      </w:ins>
      <w:r w:rsidR="00350179" w:rsidRPr="00350179">
        <w:rPr>
          <w:lang w:eastAsia="en-GB"/>
        </w:rPr>
        <w:t>Multiple Ownership with Multiple Threads</w:t>
      </w:r>
      <w:bookmarkEnd w:id="571"/>
    </w:p>
    <w:p w14:paraId="78A47572" w14:textId="5C10387D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In </w:t>
      </w:r>
      <w:r w:rsidRPr="000E5C91">
        <w:rPr>
          <w:rStyle w:val="Xref"/>
        </w:rPr>
        <w:t>Chapter 15</w:t>
      </w:r>
      <w:r w:rsidRPr="00361B6C">
        <w:t xml:space="preserve">, we gave a value </w:t>
      </w:r>
      <w:ins w:id="573" w:author="Audrey Doyle" w:date="2022-08-04T17:02:00Z">
        <w:r w:rsidR="0013217D">
          <w:t xml:space="preserve">to </w:t>
        </w:r>
      </w:ins>
      <w:r w:rsidRPr="00361B6C">
        <w:t>multiple owners by using the smart pointer</w:t>
      </w:r>
      <w:r w:rsidR="00361B6C" w:rsidRPr="00361B6C">
        <w:t xml:space="preserve"> </w:t>
      </w:r>
      <w:r w:rsidRPr="00361B6C">
        <w:rPr>
          <w:rStyle w:val="Literal"/>
        </w:rPr>
        <w:t>Rc&lt;T&gt;</w:t>
      </w:r>
      <w:r w:rsidRPr="00361B6C">
        <w:t xml:space="preserve"> to create a reference counted value. Let’s do the same here and see</w:t>
      </w:r>
      <w:r w:rsidR="00361B6C" w:rsidRPr="00361B6C">
        <w:t xml:space="preserve"> </w:t>
      </w:r>
      <w:r w:rsidRPr="00361B6C">
        <w:t xml:space="preserve">what happens. We’ll wrap the </w:t>
      </w:r>
      <w:r w:rsidRPr="00361B6C">
        <w:rPr>
          <w:rStyle w:val="Literal"/>
        </w:rPr>
        <w:t>Mutex&lt;T&gt;</w:t>
      </w:r>
      <w:r w:rsidRPr="00361B6C">
        <w:t xml:space="preserve"> in </w:t>
      </w:r>
      <w:r w:rsidRPr="00361B6C">
        <w:rPr>
          <w:rStyle w:val="Literal"/>
        </w:rPr>
        <w:t>Rc&lt;T&gt;</w:t>
      </w:r>
      <w:r w:rsidRPr="00361B6C">
        <w:t xml:space="preserve"> in Listing 16-14 and clone</w:t>
      </w:r>
      <w:r w:rsidR="00361B6C" w:rsidRPr="00361B6C">
        <w:t xml:space="preserve"> </w:t>
      </w:r>
      <w:r w:rsidRPr="00361B6C">
        <w:t xml:space="preserve">the </w:t>
      </w:r>
      <w:r w:rsidRPr="00361B6C">
        <w:rPr>
          <w:rStyle w:val="Literal"/>
        </w:rPr>
        <w:t>Rc&lt;T&gt;</w:t>
      </w:r>
      <w:r w:rsidRPr="00350179">
        <w:rPr>
          <w:lang w:eastAsia="en-GB"/>
        </w:rPr>
        <w:t xml:space="preserve"> before moving ownership to the thread.</w:t>
      </w:r>
    </w:p>
    <w:p w14:paraId="583A9963" w14:textId="794BF55B" w:rsidR="00350179" w:rsidRPr="00350179" w:rsidRDefault="002C53B8" w:rsidP="002C53B8">
      <w:pPr>
        <w:pStyle w:val="CodeLabel"/>
        <w:rPr>
          <w:lang w:eastAsia="en-GB"/>
        </w:rPr>
      </w:pPr>
      <w:del w:id="574" w:author="Audrey Doyle" w:date="2022-08-04T17:02:00Z">
        <w:r w:rsidDel="0013217D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5B1B5849" w14:textId="77777777" w:rsidR="00350179" w:rsidRPr="00350179" w:rsidRDefault="00350179" w:rsidP="00361B6C">
      <w:pPr>
        <w:pStyle w:val="Code"/>
        <w:rPr>
          <w:lang w:eastAsia="en-GB"/>
        </w:rPr>
      </w:pPr>
      <w:r w:rsidRPr="00350179">
        <w:rPr>
          <w:lang w:eastAsia="en-GB"/>
        </w:rPr>
        <w:t>use std::rc::Rc;</w:t>
      </w:r>
    </w:p>
    <w:p w14:paraId="4316C2E2" w14:textId="77777777" w:rsidR="00350179" w:rsidRPr="00547162" w:rsidRDefault="00350179" w:rsidP="00361B6C">
      <w:pPr>
        <w:pStyle w:val="Code"/>
        <w:rPr>
          <w:rStyle w:val="LiteralGray"/>
          <w:rPrChange w:id="575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76" w:author="Carol Nichols" w:date="2022-08-26T13:15:00Z">
            <w:rPr>
              <w:lang w:eastAsia="en-GB"/>
            </w:rPr>
          </w:rPrChange>
        </w:rPr>
        <w:t>use std::sync::Mutex;</w:t>
      </w:r>
    </w:p>
    <w:p w14:paraId="5B3F3430" w14:textId="77777777" w:rsidR="00350179" w:rsidRPr="00547162" w:rsidRDefault="00350179" w:rsidP="00361B6C">
      <w:pPr>
        <w:pStyle w:val="Code"/>
        <w:rPr>
          <w:rStyle w:val="LiteralGray"/>
          <w:rPrChange w:id="577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78" w:author="Carol Nichols" w:date="2022-08-26T13:15:00Z">
            <w:rPr>
              <w:lang w:eastAsia="en-GB"/>
            </w:rPr>
          </w:rPrChange>
        </w:rPr>
        <w:t>use std::thread;</w:t>
      </w:r>
    </w:p>
    <w:p w14:paraId="22C1F858" w14:textId="77777777" w:rsidR="00350179" w:rsidRPr="00350179" w:rsidRDefault="00350179" w:rsidP="00361B6C">
      <w:pPr>
        <w:pStyle w:val="Code"/>
        <w:rPr>
          <w:lang w:eastAsia="en-GB"/>
        </w:rPr>
      </w:pPr>
    </w:p>
    <w:p w14:paraId="066118D2" w14:textId="77777777" w:rsidR="00350179" w:rsidRPr="00547162" w:rsidRDefault="00350179" w:rsidP="00361B6C">
      <w:pPr>
        <w:pStyle w:val="Code"/>
        <w:rPr>
          <w:rStyle w:val="LiteralGray"/>
          <w:rPrChange w:id="579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80" w:author="Carol Nichols" w:date="2022-08-26T13:15:00Z">
            <w:rPr>
              <w:lang w:eastAsia="en-GB"/>
            </w:rPr>
          </w:rPrChange>
        </w:rPr>
        <w:t>fn main() {</w:t>
      </w:r>
    </w:p>
    <w:p w14:paraId="5601E364" w14:textId="77777777" w:rsidR="00350179" w:rsidRPr="00350179" w:rsidRDefault="00350179" w:rsidP="00361B6C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counter = Rc::new(Mutex::new(0));</w:t>
      </w:r>
    </w:p>
    <w:p w14:paraId="217D4886" w14:textId="77777777" w:rsidR="00350179" w:rsidRPr="00547162" w:rsidRDefault="00350179" w:rsidP="00361B6C">
      <w:pPr>
        <w:pStyle w:val="Code"/>
        <w:rPr>
          <w:rStyle w:val="LiteralGray"/>
          <w:rPrChange w:id="581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82" w:author="Carol Nichols" w:date="2022-08-26T13:15:00Z">
            <w:rPr>
              <w:lang w:eastAsia="en-GB"/>
            </w:rPr>
          </w:rPrChange>
        </w:rPr>
        <w:t xml:space="preserve">    let mut handles = vec![];</w:t>
      </w:r>
    </w:p>
    <w:p w14:paraId="5E54044F" w14:textId="77777777" w:rsidR="00350179" w:rsidRPr="00547162" w:rsidRDefault="00350179" w:rsidP="00361B6C">
      <w:pPr>
        <w:pStyle w:val="Code"/>
        <w:rPr>
          <w:rStyle w:val="LiteralGray"/>
          <w:rPrChange w:id="583" w:author="Carol Nichols" w:date="2022-08-26T13:15:00Z">
            <w:rPr>
              <w:lang w:eastAsia="en-GB"/>
            </w:rPr>
          </w:rPrChange>
        </w:rPr>
      </w:pPr>
    </w:p>
    <w:p w14:paraId="58363D6A" w14:textId="77777777" w:rsidR="00350179" w:rsidRPr="00547162" w:rsidRDefault="00350179" w:rsidP="00361B6C">
      <w:pPr>
        <w:pStyle w:val="Code"/>
        <w:rPr>
          <w:rStyle w:val="LiteralGray"/>
          <w:rPrChange w:id="584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85" w:author="Carol Nichols" w:date="2022-08-26T13:15:00Z">
            <w:rPr>
              <w:lang w:eastAsia="en-GB"/>
            </w:rPr>
          </w:rPrChange>
        </w:rPr>
        <w:t xml:space="preserve">    for _ in 0..10 {</w:t>
      </w:r>
    </w:p>
    <w:p w14:paraId="33DEE8DF" w14:textId="77777777" w:rsidR="00350179" w:rsidRPr="00350179" w:rsidRDefault="00350179" w:rsidP="00361B6C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let counter = Rc::clone(&amp;counter);</w:t>
      </w:r>
    </w:p>
    <w:p w14:paraId="099872EE" w14:textId="77777777" w:rsidR="00350179" w:rsidRPr="00547162" w:rsidRDefault="00350179" w:rsidP="00361B6C">
      <w:pPr>
        <w:pStyle w:val="Code"/>
        <w:rPr>
          <w:rStyle w:val="LiteralGray"/>
          <w:rPrChange w:id="586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87" w:author="Carol Nichols" w:date="2022-08-26T13:15:00Z">
            <w:rPr>
              <w:lang w:eastAsia="en-GB"/>
            </w:rPr>
          </w:rPrChange>
        </w:rPr>
        <w:t xml:space="preserve">        let handle = thread::spawn(move || {</w:t>
      </w:r>
    </w:p>
    <w:p w14:paraId="387DC59D" w14:textId="77777777" w:rsidR="00350179" w:rsidRPr="00547162" w:rsidRDefault="00350179" w:rsidP="00361B6C">
      <w:pPr>
        <w:pStyle w:val="Code"/>
        <w:rPr>
          <w:rStyle w:val="LiteralGray"/>
          <w:rPrChange w:id="588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89" w:author="Carol Nichols" w:date="2022-08-26T13:15:00Z">
            <w:rPr>
              <w:lang w:eastAsia="en-GB"/>
            </w:rPr>
          </w:rPrChange>
        </w:rPr>
        <w:t xml:space="preserve">            let mut num = counter.lock().unwrap();</w:t>
      </w:r>
    </w:p>
    <w:p w14:paraId="4C12F7DE" w14:textId="77777777" w:rsidR="00350179" w:rsidRPr="00547162" w:rsidRDefault="00350179" w:rsidP="00361B6C">
      <w:pPr>
        <w:pStyle w:val="Code"/>
        <w:rPr>
          <w:rStyle w:val="LiteralGray"/>
          <w:rPrChange w:id="590" w:author="Carol Nichols" w:date="2022-08-26T13:15:00Z">
            <w:rPr>
              <w:lang w:eastAsia="en-GB"/>
            </w:rPr>
          </w:rPrChange>
        </w:rPr>
      </w:pPr>
    </w:p>
    <w:p w14:paraId="0EBBE5B4" w14:textId="77777777" w:rsidR="00350179" w:rsidRPr="00547162" w:rsidRDefault="00350179" w:rsidP="00361B6C">
      <w:pPr>
        <w:pStyle w:val="Code"/>
        <w:rPr>
          <w:rStyle w:val="LiteralGray"/>
          <w:rPrChange w:id="591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92" w:author="Carol Nichols" w:date="2022-08-26T13:15:00Z">
            <w:rPr>
              <w:lang w:eastAsia="en-GB"/>
            </w:rPr>
          </w:rPrChange>
        </w:rPr>
        <w:t xml:space="preserve">            *num += 1;</w:t>
      </w:r>
    </w:p>
    <w:p w14:paraId="5967ED00" w14:textId="77777777" w:rsidR="00350179" w:rsidRPr="00547162" w:rsidRDefault="00350179" w:rsidP="00361B6C">
      <w:pPr>
        <w:pStyle w:val="Code"/>
        <w:rPr>
          <w:rStyle w:val="LiteralGray"/>
          <w:rPrChange w:id="593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94" w:author="Carol Nichols" w:date="2022-08-26T13:15:00Z">
            <w:rPr>
              <w:lang w:eastAsia="en-GB"/>
            </w:rPr>
          </w:rPrChange>
        </w:rPr>
        <w:t xml:space="preserve">        });</w:t>
      </w:r>
    </w:p>
    <w:p w14:paraId="02FC0533" w14:textId="77777777" w:rsidR="00350179" w:rsidRPr="00547162" w:rsidRDefault="00350179" w:rsidP="00361B6C">
      <w:pPr>
        <w:pStyle w:val="Code"/>
        <w:rPr>
          <w:rStyle w:val="LiteralGray"/>
          <w:rPrChange w:id="595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96" w:author="Carol Nichols" w:date="2022-08-26T13:15:00Z">
            <w:rPr>
              <w:lang w:eastAsia="en-GB"/>
            </w:rPr>
          </w:rPrChange>
        </w:rPr>
        <w:t xml:space="preserve">        handles.push(handle);</w:t>
      </w:r>
    </w:p>
    <w:p w14:paraId="19603418" w14:textId="77777777" w:rsidR="00350179" w:rsidRPr="00547162" w:rsidRDefault="00350179" w:rsidP="00361B6C">
      <w:pPr>
        <w:pStyle w:val="Code"/>
        <w:rPr>
          <w:rStyle w:val="LiteralGray"/>
          <w:rPrChange w:id="597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598" w:author="Carol Nichols" w:date="2022-08-26T13:15:00Z">
            <w:rPr>
              <w:lang w:eastAsia="en-GB"/>
            </w:rPr>
          </w:rPrChange>
        </w:rPr>
        <w:t xml:space="preserve">    }</w:t>
      </w:r>
    </w:p>
    <w:p w14:paraId="1ABB49E6" w14:textId="77777777" w:rsidR="00350179" w:rsidRPr="00547162" w:rsidRDefault="00350179" w:rsidP="00361B6C">
      <w:pPr>
        <w:pStyle w:val="Code"/>
        <w:rPr>
          <w:rStyle w:val="LiteralGray"/>
          <w:rPrChange w:id="599" w:author="Carol Nichols" w:date="2022-08-26T13:15:00Z">
            <w:rPr>
              <w:lang w:eastAsia="en-GB"/>
            </w:rPr>
          </w:rPrChange>
        </w:rPr>
      </w:pPr>
    </w:p>
    <w:p w14:paraId="1E0ECA7C" w14:textId="77777777" w:rsidR="00350179" w:rsidRPr="00547162" w:rsidRDefault="00350179" w:rsidP="00361B6C">
      <w:pPr>
        <w:pStyle w:val="Code"/>
        <w:rPr>
          <w:rStyle w:val="LiteralGray"/>
          <w:rPrChange w:id="600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601" w:author="Carol Nichols" w:date="2022-08-26T13:15:00Z">
            <w:rPr>
              <w:lang w:eastAsia="en-GB"/>
            </w:rPr>
          </w:rPrChange>
        </w:rPr>
        <w:t xml:space="preserve">    for handle in handles {</w:t>
      </w:r>
    </w:p>
    <w:p w14:paraId="387AA6ED" w14:textId="77777777" w:rsidR="00350179" w:rsidRPr="00547162" w:rsidRDefault="00350179" w:rsidP="00361B6C">
      <w:pPr>
        <w:pStyle w:val="Code"/>
        <w:rPr>
          <w:rStyle w:val="LiteralGray"/>
          <w:rPrChange w:id="602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603" w:author="Carol Nichols" w:date="2022-08-26T13:15:00Z">
            <w:rPr>
              <w:lang w:eastAsia="en-GB"/>
            </w:rPr>
          </w:rPrChange>
        </w:rPr>
        <w:t xml:space="preserve">        handle.join().unwrap();</w:t>
      </w:r>
    </w:p>
    <w:p w14:paraId="5462AE8F" w14:textId="77777777" w:rsidR="00350179" w:rsidRPr="00547162" w:rsidRDefault="00350179" w:rsidP="00361B6C">
      <w:pPr>
        <w:pStyle w:val="Code"/>
        <w:rPr>
          <w:rStyle w:val="LiteralGray"/>
          <w:rPrChange w:id="604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605" w:author="Carol Nichols" w:date="2022-08-26T13:15:00Z">
            <w:rPr>
              <w:lang w:eastAsia="en-GB"/>
            </w:rPr>
          </w:rPrChange>
        </w:rPr>
        <w:t xml:space="preserve">    }</w:t>
      </w:r>
    </w:p>
    <w:p w14:paraId="68CF8355" w14:textId="77777777" w:rsidR="00350179" w:rsidRPr="00547162" w:rsidRDefault="00350179" w:rsidP="00361B6C">
      <w:pPr>
        <w:pStyle w:val="Code"/>
        <w:rPr>
          <w:rStyle w:val="LiteralGray"/>
          <w:rPrChange w:id="606" w:author="Carol Nichols" w:date="2022-08-26T13:15:00Z">
            <w:rPr>
              <w:lang w:eastAsia="en-GB"/>
            </w:rPr>
          </w:rPrChange>
        </w:rPr>
      </w:pPr>
    </w:p>
    <w:p w14:paraId="7BEE367B" w14:textId="77777777" w:rsidR="00350179" w:rsidRPr="00547162" w:rsidRDefault="00350179" w:rsidP="00361B6C">
      <w:pPr>
        <w:pStyle w:val="Code"/>
        <w:rPr>
          <w:rStyle w:val="LiteralGray"/>
          <w:rPrChange w:id="607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608" w:author="Carol Nichols" w:date="2022-08-26T13:15:00Z">
            <w:rPr>
              <w:lang w:eastAsia="en-GB"/>
            </w:rPr>
          </w:rPrChange>
        </w:rPr>
        <w:t xml:space="preserve">    println!("Result: {}", *counter.lock().unwrap());</w:t>
      </w:r>
    </w:p>
    <w:p w14:paraId="7CAD0E62" w14:textId="77777777" w:rsidR="00350179" w:rsidRPr="00547162" w:rsidRDefault="00350179" w:rsidP="00361B6C">
      <w:pPr>
        <w:pStyle w:val="Code"/>
        <w:rPr>
          <w:rStyle w:val="LiteralGray"/>
          <w:rPrChange w:id="609" w:author="Carol Nichols" w:date="2022-08-26T13:15:00Z">
            <w:rPr>
              <w:lang w:eastAsia="en-GB"/>
            </w:rPr>
          </w:rPrChange>
        </w:rPr>
      </w:pPr>
      <w:r w:rsidRPr="00547162">
        <w:rPr>
          <w:rStyle w:val="LiteralGray"/>
          <w:rPrChange w:id="610" w:author="Carol Nichols" w:date="2022-08-26T13:15:00Z">
            <w:rPr>
              <w:lang w:eastAsia="en-GB"/>
            </w:rPr>
          </w:rPrChange>
        </w:rPr>
        <w:t>}</w:t>
      </w:r>
    </w:p>
    <w:p w14:paraId="160DAFA1" w14:textId="408D71B5" w:rsidR="00350179" w:rsidRPr="00350179" w:rsidRDefault="00350179" w:rsidP="00361B6C">
      <w:pPr>
        <w:pStyle w:val="CodeListingCaption"/>
        <w:rPr>
          <w:lang w:eastAsia="en-GB"/>
        </w:rPr>
      </w:pPr>
      <w:r w:rsidRPr="00361B6C">
        <w:t xml:space="preserve">Attempting to use </w:t>
      </w:r>
      <w:r w:rsidRPr="007C7C63">
        <w:rPr>
          <w:rStyle w:val="Literal"/>
        </w:rPr>
        <w:t>Rc&lt;T&gt;</w:t>
      </w:r>
      <w:r w:rsidRPr="00361B6C">
        <w:t xml:space="preserve"> to allow multiple threads to own the</w:t>
      </w:r>
      <w:r w:rsidR="00361B6C" w:rsidRPr="00361B6C">
        <w:t xml:space="preserve"> </w:t>
      </w:r>
      <w:r w:rsidRPr="007C7C63">
        <w:rPr>
          <w:rStyle w:val="Literal"/>
        </w:rPr>
        <w:t>Mutex&lt;T&gt;</w:t>
      </w:r>
    </w:p>
    <w:p w14:paraId="261767DD" w14:textId="3FAA1E8A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Once again, we compile and get… different errors! The compiler is teaching us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 lot.</w:t>
      </w:r>
    </w:p>
    <w:p w14:paraId="6AF861D9" w14:textId="78E23920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error[E0277]: `Rc&lt;Mutex&lt;i32&gt;&gt;` cannot be sent between threads safely</w:t>
      </w:r>
      <w:r w:rsidR="00D33357">
        <w:rPr>
          <w:lang w:eastAsia="en-GB"/>
        </w:rPr>
        <w:t xml:space="preserve"> </w:t>
      </w:r>
      <w:r w:rsidR="00D33357" w:rsidRPr="002C53B8">
        <w:rPr>
          <w:rStyle w:val="CodeAnnotation"/>
        </w:rPr>
        <w:t>1</w:t>
      </w:r>
    </w:p>
    <w:p w14:paraId="55CEB67F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--&gt; src/main.rs:11:22</w:t>
      </w:r>
    </w:p>
    <w:p w14:paraId="763BF8EE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 |</w:t>
      </w:r>
    </w:p>
    <w:p w14:paraId="75C9B7A5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11  |           let handle = thread::spawn(move || {</w:t>
      </w:r>
    </w:p>
    <w:p w14:paraId="56973871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 |  ______________________^^^^^^^^^^^^^_-</w:t>
      </w:r>
    </w:p>
    <w:p w14:paraId="025D1880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 | |                      |</w:t>
      </w:r>
    </w:p>
    <w:p w14:paraId="01393A1D" w14:textId="77777777" w:rsidR="000069B5" w:rsidRDefault="00350179" w:rsidP="00361B6C">
      <w:pPr>
        <w:pStyle w:val="CodeWide"/>
        <w:rPr>
          <w:ins w:id="611" w:author="Carol Nichols" w:date="2022-08-26T13:16:00Z"/>
          <w:lang w:eastAsia="en-GB"/>
        </w:rPr>
      </w:pPr>
      <w:r w:rsidRPr="00350179">
        <w:rPr>
          <w:lang w:eastAsia="en-GB"/>
        </w:rPr>
        <w:t xml:space="preserve">    | |                      `Rc&lt;Mutex&lt;i32&gt;&gt;` cannot be sent between threads</w:t>
      </w:r>
      <w:del w:id="612" w:author="Carol Nichols" w:date="2022-08-26T13:16:00Z">
        <w:r w:rsidRPr="00350179" w:rsidDel="000069B5">
          <w:rPr>
            <w:lang w:eastAsia="en-GB"/>
          </w:rPr>
          <w:delText xml:space="preserve"> </w:delText>
        </w:r>
      </w:del>
    </w:p>
    <w:p w14:paraId="4881AAFC" w14:textId="1BB81CE5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safely</w:t>
      </w:r>
    </w:p>
    <w:p w14:paraId="31896024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12  | |             let mut num = counter.lock().unwrap();</w:t>
      </w:r>
    </w:p>
    <w:p w14:paraId="7E3A0058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13  | |</w:t>
      </w:r>
    </w:p>
    <w:p w14:paraId="122C23D0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lastRenderedPageBreak/>
        <w:t>14  | |             *num += 1;</w:t>
      </w:r>
    </w:p>
    <w:p w14:paraId="42668F25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15  | |         });</w:t>
      </w:r>
    </w:p>
    <w:p w14:paraId="738E5B33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 | |_________- within this `[closure@src/main.rs:11:36: 15:10]`</w:t>
      </w:r>
    </w:p>
    <w:p w14:paraId="374DAEC9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 xml:space="preserve">    |</w:t>
      </w:r>
    </w:p>
    <w:p w14:paraId="795451CC" w14:textId="77777777" w:rsidR="004835B0" w:rsidRDefault="00350179" w:rsidP="00361B6C">
      <w:pPr>
        <w:pStyle w:val="CodeWide"/>
        <w:rPr>
          <w:ins w:id="613" w:author="Audrey Doyle" w:date="2022-08-07T13:46:00Z"/>
          <w:lang w:eastAsia="en-GB"/>
        </w:rPr>
      </w:pPr>
      <w:r w:rsidRPr="00350179">
        <w:rPr>
          <w:lang w:eastAsia="en-GB"/>
        </w:rPr>
        <w:t>= help: within `[closure@src/main.rs:11:36: 15:10]`, the trait `Send` is not</w:t>
      </w:r>
      <w:del w:id="614" w:author="Carol Nichols" w:date="2022-08-26T13:16:00Z">
        <w:r w:rsidRPr="00350179" w:rsidDel="00852356">
          <w:rPr>
            <w:lang w:eastAsia="en-GB"/>
          </w:rPr>
          <w:delText xml:space="preserve"> </w:delText>
        </w:r>
      </w:del>
    </w:p>
    <w:p w14:paraId="3A372737" w14:textId="72C7E2CA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implemented for `Rc&lt;Mutex&lt;i32&gt;&gt;`</w:t>
      </w:r>
      <w:r w:rsidR="00D33357">
        <w:rPr>
          <w:lang w:eastAsia="en-GB"/>
        </w:rPr>
        <w:t xml:space="preserve"> </w:t>
      </w:r>
      <w:r w:rsidR="00D33357" w:rsidRPr="002C53B8">
        <w:rPr>
          <w:rStyle w:val="CodeAnnotation"/>
        </w:rPr>
        <w:t>2</w:t>
      </w:r>
    </w:p>
    <w:p w14:paraId="366EE1C0" w14:textId="77777777" w:rsidR="00412E9A" w:rsidRDefault="00350179" w:rsidP="00361B6C">
      <w:pPr>
        <w:pStyle w:val="CodeWide"/>
        <w:rPr>
          <w:ins w:id="615" w:author="Carol Nichols" w:date="2022-08-26T13:16:00Z"/>
          <w:lang w:eastAsia="en-GB"/>
        </w:rPr>
      </w:pPr>
      <w:r w:rsidRPr="00350179">
        <w:rPr>
          <w:lang w:eastAsia="en-GB"/>
        </w:rPr>
        <w:t xml:space="preserve">    = note: required because it appears within the type</w:t>
      </w:r>
      <w:del w:id="616" w:author="Carol Nichols" w:date="2022-08-26T13:16:00Z">
        <w:r w:rsidRPr="00350179" w:rsidDel="00412E9A">
          <w:rPr>
            <w:lang w:eastAsia="en-GB"/>
          </w:rPr>
          <w:delText xml:space="preserve"> </w:delText>
        </w:r>
      </w:del>
    </w:p>
    <w:p w14:paraId="70E84CC8" w14:textId="0CA87A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`[closure@src/main.rs:11:36: 15:10]`</w:t>
      </w:r>
    </w:p>
    <w:p w14:paraId="1AD692C3" w14:textId="77777777" w:rsidR="00350179" w:rsidRPr="00350179" w:rsidRDefault="00350179" w:rsidP="00361B6C">
      <w:pPr>
        <w:pStyle w:val="CodeWide"/>
        <w:rPr>
          <w:lang w:eastAsia="en-GB"/>
        </w:rPr>
      </w:pPr>
      <w:r w:rsidRPr="00350179">
        <w:rPr>
          <w:lang w:eastAsia="en-GB"/>
        </w:rPr>
        <w:t>note: required by a bound in `spawn`</w:t>
      </w:r>
    </w:p>
    <w:p w14:paraId="34C9114A" w14:textId="412C8F64" w:rsidR="00350179" w:rsidRPr="00350179" w:rsidRDefault="00350179" w:rsidP="00361B6C">
      <w:pPr>
        <w:pStyle w:val="Body"/>
        <w:rPr>
          <w:lang w:eastAsia="en-GB"/>
        </w:rPr>
      </w:pPr>
      <w:r w:rsidRPr="00361B6C">
        <w:t>Wow, that error message is very wordy! Here’s the important part to focus on:</w:t>
      </w:r>
      <w:r w:rsidR="00361B6C" w:rsidRPr="00361B6C">
        <w:t xml:space="preserve"> </w:t>
      </w:r>
      <w:r w:rsidRPr="00361B6C">
        <w:rPr>
          <w:rStyle w:val="Literal"/>
        </w:rPr>
        <w:t>`Rc&lt;Mutex&lt;i32&gt;&gt;` cannot be sent between threads safely</w:t>
      </w:r>
      <w:r w:rsidRPr="00361B6C">
        <w:t xml:space="preserve"> </w:t>
      </w:r>
      <w:r w:rsidR="002C53B8" w:rsidRPr="002C53B8">
        <w:rPr>
          <w:rStyle w:val="CodeAnnotation"/>
        </w:rPr>
        <w:t>1</w:t>
      </w:r>
      <w:r w:rsidRPr="00361B6C">
        <w:t>. The compiler</w:t>
      </w:r>
      <w:r w:rsidR="00361B6C" w:rsidRPr="00361B6C">
        <w:t xml:space="preserve"> </w:t>
      </w:r>
      <w:r w:rsidRPr="00361B6C">
        <w:t xml:space="preserve">is also telling us the reason why: </w:t>
      </w:r>
      <w:r w:rsidRPr="00361B6C">
        <w:rPr>
          <w:rStyle w:val="Literal"/>
        </w:rPr>
        <w:t xml:space="preserve">the trait `Send` is not implemented for `Rc&lt;Mutex&lt;i32&gt;&gt;` </w:t>
      </w:r>
      <w:r w:rsidR="002C53B8" w:rsidRPr="002C53B8">
        <w:rPr>
          <w:rStyle w:val="CodeAnnotation"/>
        </w:rPr>
        <w:t>2</w:t>
      </w:r>
      <w:r w:rsidRPr="00361B6C">
        <w:t xml:space="preserve">. We’ll talk about </w:t>
      </w:r>
      <w:r w:rsidRPr="00361B6C">
        <w:rPr>
          <w:rStyle w:val="Literal"/>
        </w:rPr>
        <w:t>Send</w:t>
      </w:r>
      <w:r w:rsidRPr="00350179">
        <w:rPr>
          <w:lang w:eastAsia="en-GB"/>
        </w:rPr>
        <w:t xml:space="preserve"> in the next section: it’s one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of the traits that ensures the types we use with threads are meant for use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concurrent situations.</w:t>
      </w:r>
    </w:p>
    <w:p w14:paraId="20A9248B" w14:textId="5E67F0D8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Unfortunately, </w:t>
      </w:r>
      <w:r w:rsidRPr="00361B6C">
        <w:rPr>
          <w:rStyle w:val="Literal"/>
        </w:rPr>
        <w:t>Rc&lt;T&gt;</w:t>
      </w:r>
      <w:r w:rsidRPr="00361B6C">
        <w:t xml:space="preserve"> is not safe to share across threads. When </w:t>
      </w:r>
      <w:r w:rsidRPr="00361B6C">
        <w:rPr>
          <w:rStyle w:val="Literal"/>
        </w:rPr>
        <w:t>Rc&lt;T&gt;</w:t>
      </w:r>
      <w:r w:rsidR="00361B6C" w:rsidRPr="00361B6C">
        <w:t xml:space="preserve"> </w:t>
      </w:r>
      <w:r w:rsidRPr="00361B6C">
        <w:t xml:space="preserve">manages the reference count, it adds to the count for each call to </w:t>
      </w:r>
      <w:r w:rsidRPr="00361B6C">
        <w:rPr>
          <w:rStyle w:val="Literal"/>
        </w:rPr>
        <w:t>clone</w:t>
      </w:r>
      <w:r w:rsidRPr="00361B6C">
        <w:t xml:space="preserve"> and</w:t>
      </w:r>
      <w:r w:rsidR="00361B6C" w:rsidRPr="00361B6C">
        <w:t xml:space="preserve"> </w:t>
      </w:r>
      <w:r w:rsidRPr="00361B6C">
        <w:t>subtracts from the count when each clone is dropped. But it doesn’t use any</w:t>
      </w:r>
      <w:r w:rsidR="00361B6C" w:rsidRPr="00361B6C">
        <w:t xml:space="preserve"> </w:t>
      </w:r>
      <w:r w:rsidRPr="00361B6C">
        <w:t>concurrency primitives to make sure that changes to the count can’t be</w:t>
      </w:r>
      <w:r w:rsidR="00361B6C" w:rsidRPr="00361B6C">
        <w:t xml:space="preserve"> </w:t>
      </w:r>
      <w:r w:rsidRPr="00361B6C">
        <w:t>interrupted by another thread. This could lead to wrong counts—subtle bugs that</w:t>
      </w:r>
      <w:r w:rsidR="00361B6C" w:rsidRPr="00361B6C">
        <w:t xml:space="preserve"> </w:t>
      </w:r>
      <w:r w:rsidRPr="00361B6C">
        <w:t>could in turn lead to memory leaks or a value being dropped before we’re done</w:t>
      </w:r>
      <w:r w:rsidR="00361B6C" w:rsidRPr="00361B6C">
        <w:t xml:space="preserve"> </w:t>
      </w:r>
      <w:r w:rsidRPr="00361B6C">
        <w:t xml:space="preserve">with it. What we need is a type exactly like </w:t>
      </w:r>
      <w:r w:rsidRPr="00361B6C">
        <w:rPr>
          <w:rStyle w:val="Literal"/>
        </w:rPr>
        <w:t>Rc&lt;T&gt;</w:t>
      </w:r>
      <w:r w:rsidRPr="00350179">
        <w:rPr>
          <w:lang w:eastAsia="en-GB"/>
        </w:rPr>
        <w:t xml:space="preserve"> but one that makes changes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to the reference count in a thread-safe way.</w:t>
      </w:r>
    </w:p>
    <w:p w14:paraId="13EBA81D" w14:textId="77777777" w:rsidR="00350179" w:rsidRPr="00350179" w:rsidRDefault="00350179" w:rsidP="00361B6C">
      <w:pPr>
        <w:pStyle w:val="HeadC"/>
        <w:rPr>
          <w:lang w:eastAsia="en-GB"/>
        </w:rPr>
      </w:pPr>
      <w:bookmarkStart w:id="617" w:name="atomic-reference-counting-with-`arc`"/>
      <w:bookmarkStart w:id="618" w:name="_Toc106713170"/>
      <w:bookmarkEnd w:id="617"/>
      <w:r w:rsidRPr="00361B6C">
        <w:t xml:space="preserve">Atomic Reference Counting with </w:t>
      </w:r>
      <w:r w:rsidRPr="007C7C63">
        <w:t>Arc&lt;T&gt;</w:t>
      </w:r>
      <w:bookmarkEnd w:id="618"/>
    </w:p>
    <w:p w14:paraId="529D1C2D" w14:textId="05D1ADC3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Fortunately, </w:t>
      </w:r>
      <w:r w:rsidRPr="00361B6C">
        <w:rPr>
          <w:rStyle w:val="Literal"/>
        </w:rPr>
        <w:t>Arc&lt;T&gt;</w:t>
      </w:r>
      <w:r w:rsidRPr="00361B6C">
        <w:t xml:space="preserve"> </w:t>
      </w:r>
      <w:r w:rsidRPr="007C7C63">
        <w:rPr>
          <w:rStyle w:val="Italic"/>
        </w:rPr>
        <w:t>is</w:t>
      </w:r>
      <w:r w:rsidRPr="00361B6C">
        <w:t xml:space="preserve"> a type like </w:t>
      </w:r>
      <w:r w:rsidRPr="00361B6C">
        <w:rPr>
          <w:rStyle w:val="Literal"/>
        </w:rPr>
        <w:t>Rc&lt;T&gt;</w:t>
      </w:r>
      <w:r w:rsidRPr="00361B6C">
        <w:t xml:space="preserve"> that is safe to use in</w:t>
      </w:r>
      <w:r w:rsidR="00361B6C" w:rsidRPr="00361B6C">
        <w:t xml:space="preserve"> </w:t>
      </w:r>
      <w:r w:rsidRPr="00361B6C">
        <w:t xml:space="preserve">concurrent situations. The </w:t>
      </w:r>
      <w:r w:rsidRPr="007C7C63">
        <w:rPr>
          <w:rStyle w:val="Italic"/>
        </w:rPr>
        <w:t>a</w:t>
      </w:r>
      <w:r w:rsidRPr="00361B6C">
        <w:t xml:space="preserve"> stands for </w:t>
      </w:r>
      <w:r w:rsidRPr="007C7C63">
        <w:rPr>
          <w:rStyle w:val="Italic"/>
        </w:rPr>
        <w:t>atomic</w:t>
      </w:r>
      <w:r w:rsidRPr="00361B6C">
        <w:t xml:space="preserve">, meaning it’s an </w:t>
      </w:r>
      <w:r w:rsidRPr="007C7C63">
        <w:rPr>
          <w:rStyle w:val="Italic"/>
        </w:rPr>
        <w:t>atomically</w:t>
      </w:r>
      <w:r w:rsidR="00361B6C" w:rsidRPr="007C7C63">
        <w:rPr>
          <w:rStyle w:val="Italic"/>
        </w:rPr>
        <w:t xml:space="preserve"> </w:t>
      </w:r>
      <w:r w:rsidRPr="007C7C63">
        <w:rPr>
          <w:rStyle w:val="Italic"/>
        </w:rPr>
        <w:t>reference counted</w:t>
      </w:r>
      <w:r w:rsidRPr="00361B6C">
        <w:t xml:space="preserve"> type. Atomics are an additional kind of concurrency</w:t>
      </w:r>
      <w:r w:rsidR="00361B6C" w:rsidRPr="00361B6C">
        <w:t xml:space="preserve"> </w:t>
      </w:r>
      <w:r w:rsidRPr="00361B6C">
        <w:t>primitive that we won’t cover in detail here: see the standard library</w:t>
      </w:r>
      <w:r w:rsidR="00361B6C" w:rsidRPr="00361B6C">
        <w:t xml:space="preserve"> </w:t>
      </w:r>
      <w:r w:rsidRPr="00361B6C">
        <w:t xml:space="preserve">documentation for </w:t>
      </w:r>
      <w:r w:rsidRPr="00361B6C">
        <w:rPr>
          <w:rStyle w:val="Literal"/>
        </w:rPr>
        <w:t>std::sync::atomic</w:t>
      </w:r>
      <w:r w:rsidRPr="00350179">
        <w:rPr>
          <w:lang w:eastAsia="en-GB"/>
        </w:rPr>
        <w:t xml:space="preserve"> for more details. At this point, you just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need to know that atomics work like primitive types but are safe to share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across threads.</w:t>
      </w:r>
    </w:p>
    <w:p w14:paraId="704EDAAA" w14:textId="2763D47F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You might then wonder why all primitive types aren’t atomic and why standard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library types aren’t implemented to use </w:t>
      </w:r>
      <w:r w:rsidRPr="00361B6C">
        <w:rPr>
          <w:rStyle w:val="Literal"/>
        </w:rPr>
        <w:t>Arc&lt;T&gt;</w:t>
      </w:r>
      <w:r w:rsidRPr="00350179">
        <w:rPr>
          <w:lang w:eastAsia="en-GB"/>
        </w:rPr>
        <w:t xml:space="preserve"> by default. The reason is that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safety comes with a performance penalty that you only want to pay when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you really need to. If you’re just performing operations on values within a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single thread, your code can run faster if it doesn’t have to enforce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guarantees atomics provide.</w:t>
      </w:r>
    </w:p>
    <w:p w14:paraId="1C279050" w14:textId="3B2D9DB3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Let’s return to our example: </w:t>
      </w:r>
      <w:r w:rsidRPr="00361B6C">
        <w:rPr>
          <w:rStyle w:val="Literal"/>
        </w:rPr>
        <w:t>Arc&lt;T&gt;</w:t>
      </w:r>
      <w:r w:rsidRPr="00361B6C">
        <w:t xml:space="preserve"> and </w:t>
      </w:r>
      <w:r w:rsidRPr="00361B6C">
        <w:rPr>
          <w:rStyle w:val="Literal"/>
        </w:rPr>
        <w:t>Rc&lt;T&gt;</w:t>
      </w:r>
      <w:r w:rsidRPr="00361B6C">
        <w:t xml:space="preserve"> have the same API, so we fix</w:t>
      </w:r>
      <w:r w:rsidR="00361B6C" w:rsidRPr="00361B6C">
        <w:t xml:space="preserve"> </w:t>
      </w:r>
      <w:r w:rsidRPr="00361B6C">
        <w:t xml:space="preserve">our program by changing the </w:t>
      </w:r>
      <w:r w:rsidRPr="00361B6C">
        <w:rPr>
          <w:rStyle w:val="Literal"/>
        </w:rPr>
        <w:t>use</w:t>
      </w:r>
      <w:r w:rsidRPr="00361B6C">
        <w:t xml:space="preserve"> line, the call to </w:t>
      </w:r>
      <w:r w:rsidRPr="00361B6C">
        <w:rPr>
          <w:rStyle w:val="Literal"/>
        </w:rPr>
        <w:t>new</w:t>
      </w:r>
      <w:r w:rsidRPr="00361B6C">
        <w:t>, and the call to</w:t>
      </w:r>
      <w:r w:rsidR="00361B6C" w:rsidRPr="00361B6C">
        <w:t xml:space="preserve"> </w:t>
      </w:r>
      <w:r w:rsidRPr="00361B6C">
        <w:rPr>
          <w:rStyle w:val="Literal"/>
        </w:rPr>
        <w:t>clone</w:t>
      </w:r>
      <w:r w:rsidRPr="00350179">
        <w:rPr>
          <w:lang w:eastAsia="en-GB"/>
        </w:rPr>
        <w:t>. The code in Listing 16-15 will finally compile and run</w:t>
      </w:r>
      <w:ins w:id="619" w:author="Audrey Doyle" w:date="2022-08-04T17:05:00Z">
        <w:r w:rsidR="00F23A35">
          <w:rPr>
            <w:lang w:eastAsia="en-GB"/>
          </w:rPr>
          <w:t>.</w:t>
        </w:r>
      </w:ins>
      <w:del w:id="620" w:author="Audrey Doyle" w:date="2022-08-04T17:05:00Z">
        <w:r w:rsidRPr="00350179" w:rsidDel="00F23A35">
          <w:rPr>
            <w:lang w:eastAsia="en-GB"/>
          </w:rPr>
          <w:delText>:</w:delText>
        </w:r>
      </w:del>
    </w:p>
    <w:p w14:paraId="34D81DE9" w14:textId="1B742729" w:rsidR="00350179" w:rsidRPr="00350179" w:rsidRDefault="002C53B8" w:rsidP="002C53B8">
      <w:pPr>
        <w:pStyle w:val="CodeLabel"/>
        <w:rPr>
          <w:lang w:eastAsia="en-GB"/>
        </w:rPr>
      </w:pPr>
      <w:del w:id="621" w:author="Audrey Doyle" w:date="2022-08-04T17:05:00Z">
        <w:r w:rsidDel="00F23A35">
          <w:rPr>
            <w:lang w:eastAsia="en-GB"/>
          </w:rPr>
          <w:delText xml:space="preserve"> </w:delText>
        </w:r>
      </w:del>
      <w:r w:rsidR="00350179" w:rsidRPr="00350179">
        <w:rPr>
          <w:lang w:eastAsia="en-GB"/>
        </w:rPr>
        <w:t>src/main.rs</w:t>
      </w:r>
    </w:p>
    <w:p w14:paraId="62004D1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use std::sync::{Arc, Mutex};</w:t>
      </w:r>
    </w:p>
    <w:p w14:paraId="409B005E" w14:textId="77777777" w:rsidR="00350179" w:rsidRPr="00922FBD" w:rsidRDefault="00350179" w:rsidP="007C7C63">
      <w:pPr>
        <w:pStyle w:val="Code"/>
        <w:rPr>
          <w:rStyle w:val="LiteralGray"/>
          <w:rPrChange w:id="622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23" w:author="Carol Nichols" w:date="2022-08-26T13:17:00Z">
            <w:rPr>
              <w:lang w:eastAsia="en-GB"/>
            </w:rPr>
          </w:rPrChange>
        </w:rPr>
        <w:t>use std::thread;</w:t>
      </w:r>
    </w:p>
    <w:p w14:paraId="1569DDC8" w14:textId="77777777" w:rsidR="00350179" w:rsidRPr="00350179" w:rsidRDefault="00350179" w:rsidP="007C7C63">
      <w:pPr>
        <w:pStyle w:val="Code"/>
        <w:rPr>
          <w:lang w:eastAsia="en-GB"/>
        </w:rPr>
      </w:pPr>
    </w:p>
    <w:p w14:paraId="196E0E03" w14:textId="77777777" w:rsidR="00350179" w:rsidRPr="00922FBD" w:rsidRDefault="00350179" w:rsidP="007C7C63">
      <w:pPr>
        <w:pStyle w:val="Code"/>
        <w:rPr>
          <w:rStyle w:val="LiteralGray"/>
          <w:rPrChange w:id="624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25" w:author="Carol Nichols" w:date="2022-08-26T13:17:00Z">
            <w:rPr>
              <w:lang w:eastAsia="en-GB"/>
            </w:rPr>
          </w:rPrChange>
        </w:rPr>
        <w:t>fn main() {</w:t>
      </w:r>
    </w:p>
    <w:p w14:paraId="2E1C4017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let counter = Arc::new(Mutex::new(0));</w:t>
      </w:r>
    </w:p>
    <w:p w14:paraId="0CD37246" w14:textId="77777777" w:rsidR="00350179" w:rsidRPr="00922FBD" w:rsidRDefault="00350179" w:rsidP="007C7C63">
      <w:pPr>
        <w:pStyle w:val="Code"/>
        <w:rPr>
          <w:rStyle w:val="LiteralGray"/>
          <w:rPrChange w:id="626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27" w:author="Carol Nichols" w:date="2022-08-26T13:17:00Z">
            <w:rPr>
              <w:lang w:eastAsia="en-GB"/>
            </w:rPr>
          </w:rPrChange>
        </w:rPr>
        <w:lastRenderedPageBreak/>
        <w:t xml:space="preserve">    let mut handles = vec![];</w:t>
      </w:r>
    </w:p>
    <w:p w14:paraId="26D39896" w14:textId="77777777" w:rsidR="00350179" w:rsidRPr="00350179" w:rsidRDefault="00350179" w:rsidP="007C7C63">
      <w:pPr>
        <w:pStyle w:val="Code"/>
        <w:rPr>
          <w:lang w:eastAsia="en-GB"/>
        </w:rPr>
      </w:pPr>
    </w:p>
    <w:p w14:paraId="1E916BF7" w14:textId="77777777" w:rsidR="00350179" w:rsidRPr="00922FBD" w:rsidRDefault="00350179" w:rsidP="007C7C63">
      <w:pPr>
        <w:pStyle w:val="Code"/>
        <w:rPr>
          <w:rStyle w:val="LiteralGray"/>
          <w:rPrChange w:id="628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29" w:author="Carol Nichols" w:date="2022-08-26T13:17:00Z">
            <w:rPr>
              <w:lang w:eastAsia="en-GB"/>
            </w:rPr>
          </w:rPrChange>
        </w:rPr>
        <w:t xml:space="preserve">    for _ in 0..10 {</w:t>
      </w:r>
    </w:p>
    <w:p w14:paraId="4BE7A26B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 xml:space="preserve">        let counter = Arc::clone(&amp;counter);</w:t>
      </w:r>
    </w:p>
    <w:p w14:paraId="104ECBD9" w14:textId="77777777" w:rsidR="00350179" w:rsidRPr="00922FBD" w:rsidRDefault="00350179" w:rsidP="007C7C63">
      <w:pPr>
        <w:pStyle w:val="Code"/>
        <w:rPr>
          <w:rStyle w:val="LiteralGray"/>
          <w:rPrChange w:id="630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31" w:author="Carol Nichols" w:date="2022-08-26T13:17:00Z">
            <w:rPr>
              <w:lang w:eastAsia="en-GB"/>
            </w:rPr>
          </w:rPrChange>
        </w:rPr>
        <w:t xml:space="preserve">        let handle = thread::spawn(move || {</w:t>
      </w:r>
    </w:p>
    <w:p w14:paraId="39EF09AA" w14:textId="77777777" w:rsidR="00350179" w:rsidRPr="00922FBD" w:rsidRDefault="00350179" w:rsidP="007C7C63">
      <w:pPr>
        <w:pStyle w:val="Code"/>
        <w:rPr>
          <w:rStyle w:val="LiteralGray"/>
          <w:rPrChange w:id="632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33" w:author="Carol Nichols" w:date="2022-08-26T13:17:00Z">
            <w:rPr>
              <w:lang w:eastAsia="en-GB"/>
            </w:rPr>
          </w:rPrChange>
        </w:rPr>
        <w:t xml:space="preserve">            let mut num = counter.lock().unwrap();</w:t>
      </w:r>
    </w:p>
    <w:p w14:paraId="2252A3B0" w14:textId="77777777" w:rsidR="00350179" w:rsidRPr="00922FBD" w:rsidRDefault="00350179" w:rsidP="007C7C63">
      <w:pPr>
        <w:pStyle w:val="Code"/>
        <w:rPr>
          <w:rStyle w:val="LiteralGray"/>
          <w:rPrChange w:id="634" w:author="Carol Nichols" w:date="2022-08-26T13:17:00Z">
            <w:rPr>
              <w:lang w:eastAsia="en-GB"/>
            </w:rPr>
          </w:rPrChange>
        </w:rPr>
      </w:pPr>
    </w:p>
    <w:p w14:paraId="575E641D" w14:textId="77777777" w:rsidR="00350179" w:rsidRPr="00922FBD" w:rsidRDefault="00350179" w:rsidP="007C7C63">
      <w:pPr>
        <w:pStyle w:val="Code"/>
        <w:rPr>
          <w:rStyle w:val="LiteralGray"/>
          <w:rPrChange w:id="635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36" w:author="Carol Nichols" w:date="2022-08-26T13:17:00Z">
            <w:rPr>
              <w:lang w:eastAsia="en-GB"/>
            </w:rPr>
          </w:rPrChange>
        </w:rPr>
        <w:t xml:space="preserve">            *num += 1;</w:t>
      </w:r>
    </w:p>
    <w:p w14:paraId="5B3389D2" w14:textId="77777777" w:rsidR="00350179" w:rsidRPr="00922FBD" w:rsidRDefault="00350179" w:rsidP="007C7C63">
      <w:pPr>
        <w:pStyle w:val="Code"/>
        <w:rPr>
          <w:rStyle w:val="LiteralGray"/>
          <w:rPrChange w:id="637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38" w:author="Carol Nichols" w:date="2022-08-26T13:17:00Z">
            <w:rPr>
              <w:lang w:eastAsia="en-GB"/>
            </w:rPr>
          </w:rPrChange>
        </w:rPr>
        <w:t xml:space="preserve">        });</w:t>
      </w:r>
    </w:p>
    <w:p w14:paraId="633B1C99" w14:textId="77777777" w:rsidR="00350179" w:rsidRPr="00922FBD" w:rsidRDefault="00350179" w:rsidP="007C7C63">
      <w:pPr>
        <w:pStyle w:val="Code"/>
        <w:rPr>
          <w:rStyle w:val="LiteralGray"/>
          <w:rPrChange w:id="639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40" w:author="Carol Nichols" w:date="2022-08-26T13:17:00Z">
            <w:rPr>
              <w:lang w:eastAsia="en-GB"/>
            </w:rPr>
          </w:rPrChange>
        </w:rPr>
        <w:t xml:space="preserve">        handles.push(handle);</w:t>
      </w:r>
    </w:p>
    <w:p w14:paraId="6DC4F538" w14:textId="77777777" w:rsidR="00350179" w:rsidRPr="00922FBD" w:rsidRDefault="00350179" w:rsidP="007C7C63">
      <w:pPr>
        <w:pStyle w:val="Code"/>
        <w:rPr>
          <w:rStyle w:val="LiteralGray"/>
          <w:rPrChange w:id="641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42" w:author="Carol Nichols" w:date="2022-08-26T13:17:00Z">
            <w:rPr>
              <w:lang w:eastAsia="en-GB"/>
            </w:rPr>
          </w:rPrChange>
        </w:rPr>
        <w:t xml:space="preserve">    }</w:t>
      </w:r>
    </w:p>
    <w:p w14:paraId="380044CE" w14:textId="77777777" w:rsidR="00350179" w:rsidRPr="00350179" w:rsidRDefault="00350179" w:rsidP="007C7C63">
      <w:pPr>
        <w:pStyle w:val="Code"/>
        <w:rPr>
          <w:lang w:eastAsia="en-GB"/>
        </w:rPr>
      </w:pPr>
    </w:p>
    <w:p w14:paraId="7D5C5631" w14:textId="77777777" w:rsidR="00350179" w:rsidRPr="00922FBD" w:rsidRDefault="00350179" w:rsidP="007C7C63">
      <w:pPr>
        <w:pStyle w:val="Code"/>
        <w:rPr>
          <w:rStyle w:val="LiteralGray"/>
          <w:rPrChange w:id="643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44" w:author="Carol Nichols" w:date="2022-08-26T13:17:00Z">
            <w:rPr>
              <w:lang w:eastAsia="en-GB"/>
            </w:rPr>
          </w:rPrChange>
        </w:rPr>
        <w:t xml:space="preserve">    for handle in handles {</w:t>
      </w:r>
    </w:p>
    <w:p w14:paraId="5A63A151" w14:textId="77777777" w:rsidR="00350179" w:rsidRPr="00922FBD" w:rsidRDefault="00350179" w:rsidP="007C7C63">
      <w:pPr>
        <w:pStyle w:val="Code"/>
        <w:rPr>
          <w:rStyle w:val="LiteralGray"/>
          <w:rPrChange w:id="645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46" w:author="Carol Nichols" w:date="2022-08-26T13:17:00Z">
            <w:rPr>
              <w:lang w:eastAsia="en-GB"/>
            </w:rPr>
          </w:rPrChange>
        </w:rPr>
        <w:t xml:space="preserve">        handle.join().unwrap();</w:t>
      </w:r>
    </w:p>
    <w:p w14:paraId="3B3082A8" w14:textId="77777777" w:rsidR="00350179" w:rsidRPr="00922FBD" w:rsidRDefault="00350179" w:rsidP="007C7C63">
      <w:pPr>
        <w:pStyle w:val="Code"/>
        <w:rPr>
          <w:rStyle w:val="LiteralGray"/>
          <w:rPrChange w:id="647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48" w:author="Carol Nichols" w:date="2022-08-26T13:17:00Z">
            <w:rPr>
              <w:lang w:eastAsia="en-GB"/>
            </w:rPr>
          </w:rPrChange>
        </w:rPr>
        <w:t xml:space="preserve">    }</w:t>
      </w:r>
    </w:p>
    <w:p w14:paraId="4F1145E4" w14:textId="77777777" w:rsidR="00350179" w:rsidRPr="00922FBD" w:rsidRDefault="00350179" w:rsidP="007C7C63">
      <w:pPr>
        <w:pStyle w:val="Code"/>
        <w:rPr>
          <w:rStyle w:val="LiteralGray"/>
          <w:rPrChange w:id="649" w:author="Carol Nichols" w:date="2022-08-26T13:17:00Z">
            <w:rPr>
              <w:lang w:eastAsia="en-GB"/>
            </w:rPr>
          </w:rPrChange>
        </w:rPr>
      </w:pPr>
    </w:p>
    <w:p w14:paraId="64B31404" w14:textId="77777777" w:rsidR="00350179" w:rsidRPr="00922FBD" w:rsidRDefault="00350179" w:rsidP="007C7C63">
      <w:pPr>
        <w:pStyle w:val="Code"/>
        <w:rPr>
          <w:rStyle w:val="LiteralGray"/>
          <w:rPrChange w:id="650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51" w:author="Carol Nichols" w:date="2022-08-26T13:17:00Z">
            <w:rPr>
              <w:lang w:eastAsia="en-GB"/>
            </w:rPr>
          </w:rPrChange>
        </w:rPr>
        <w:t xml:space="preserve">    println!("Result: {}", *counter.lock().unwrap());</w:t>
      </w:r>
    </w:p>
    <w:p w14:paraId="4513D5A3" w14:textId="77777777" w:rsidR="00350179" w:rsidRPr="00922FBD" w:rsidRDefault="00350179" w:rsidP="007C7C63">
      <w:pPr>
        <w:pStyle w:val="Code"/>
        <w:rPr>
          <w:rStyle w:val="LiteralGray"/>
          <w:rPrChange w:id="652" w:author="Carol Nichols" w:date="2022-08-26T13:17:00Z">
            <w:rPr>
              <w:lang w:eastAsia="en-GB"/>
            </w:rPr>
          </w:rPrChange>
        </w:rPr>
      </w:pPr>
      <w:r w:rsidRPr="00922FBD">
        <w:rPr>
          <w:rStyle w:val="LiteralGray"/>
          <w:rPrChange w:id="653" w:author="Carol Nichols" w:date="2022-08-26T13:17:00Z">
            <w:rPr>
              <w:lang w:eastAsia="en-GB"/>
            </w:rPr>
          </w:rPrChange>
        </w:rPr>
        <w:t>}</w:t>
      </w:r>
    </w:p>
    <w:p w14:paraId="24F7B58B" w14:textId="28FF2A49" w:rsidR="00350179" w:rsidRPr="00350179" w:rsidRDefault="00350179" w:rsidP="002C53B8">
      <w:pPr>
        <w:pStyle w:val="CodeListingCaption"/>
        <w:rPr>
          <w:lang w:eastAsia="en-GB"/>
        </w:rPr>
      </w:pPr>
      <w:r w:rsidRPr="00361B6C">
        <w:t xml:space="preserve">Using an </w:t>
      </w:r>
      <w:r w:rsidRPr="00361B6C">
        <w:rPr>
          <w:rStyle w:val="Literal"/>
        </w:rPr>
        <w:t>Arc&lt;T&gt;</w:t>
      </w:r>
      <w:r w:rsidRPr="00361B6C">
        <w:t xml:space="preserve"> to wrap the </w:t>
      </w:r>
      <w:r w:rsidRPr="00361B6C">
        <w:rPr>
          <w:rStyle w:val="Literal"/>
        </w:rPr>
        <w:t>Mutex&lt;T&gt;</w:t>
      </w:r>
      <w:r w:rsidRPr="00350179">
        <w:rPr>
          <w:lang w:eastAsia="en-GB"/>
        </w:rPr>
        <w:t xml:space="preserve"> to be able to share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ownership across multiple threads</w:t>
      </w:r>
    </w:p>
    <w:p w14:paraId="4DFC5B7B" w14:textId="7777777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This code will print the following:</w:t>
      </w:r>
    </w:p>
    <w:p w14:paraId="654E4A2F" w14:textId="77777777" w:rsidR="00350179" w:rsidRPr="00350179" w:rsidRDefault="00350179" w:rsidP="007C7C63">
      <w:pPr>
        <w:pStyle w:val="Code"/>
        <w:rPr>
          <w:lang w:eastAsia="en-GB"/>
        </w:rPr>
      </w:pPr>
      <w:r w:rsidRPr="00350179">
        <w:rPr>
          <w:lang w:eastAsia="en-GB"/>
        </w:rPr>
        <w:t>Result: 10</w:t>
      </w:r>
    </w:p>
    <w:p w14:paraId="0780D860" w14:textId="4CD21442" w:rsidR="00350179" w:rsidRPr="00350179" w:rsidRDefault="00350179" w:rsidP="00361B6C">
      <w:pPr>
        <w:pStyle w:val="Body"/>
        <w:rPr>
          <w:lang w:eastAsia="en-GB"/>
        </w:rPr>
      </w:pPr>
      <w:r w:rsidRPr="00361B6C">
        <w:t>We did it! We counted from 0 to 10, which may not seem very impressive, but it</w:t>
      </w:r>
      <w:r w:rsidR="00361B6C" w:rsidRPr="00361B6C">
        <w:t xml:space="preserve"> </w:t>
      </w:r>
      <w:r w:rsidRPr="00361B6C">
        <w:t xml:space="preserve">did teach us a lot about </w:t>
      </w:r>
      <w:r w:rsidRPr="00361B6C">
        <w:rPr>
          <w:rStyle w:val="Literal"/>
        </w:rPr>
        <w:t>Mutex&lt;T&gt;</w:t>
      </w:r>
      <w:r w:rsidRPr="00361B6C">
        <w:t xml:space="preserve"> and thread safety. You could also use this</w:t>
      </w:r>
      <w:r w:rsidR="00361B6C" w:rsidRPr="00361B6C">
        <w:t xml:space="preserve"> </w:t>
      </w:r>
      <w:r w:rsidRPr="00361B6C">
        <w:t>program’s structure to do more complicated operations than just incrementing a</w:t>
      </w:r>
      <w:r w:rsidR="00361B6C" w:rsidRPr="00361B6C">
        <w:t xml:space="preserve"> </w:t>
      </w:r>
      <w:r w:rsidRPr="00361B6C">
        <w:t>counter. Using this strategy, you can divide a calculation into independent</w:t>
      </w:r>
      <w:r w:rsidR="00361B6C" w:rsidRPr="00361B6C">
        <w:t xml:space="preserve"> </w:t>
      </w:r>
      <w:r w:rsidRPr="00361B6C">
        <w:t xml:space="preserve">parts, split those parts across threads, and then use a </w:t>
      </w:r>
      <w:r w:rsidRPr="00361B6C">
        <w:rPr>
          <w:rStyle w:val="Literal"/>
        </w:rPr>
        <w:t>Mutex&lt;T&gt;</w:t>
      </w:r>
      <w:r w:rsidRPr="00350179">
        <w:rPr>
          <w:lang w:eastAsia="en-GB"/>
        </w:rPr>
        <w:t xml:space="preserve"> to have each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thread update the final result with its part.</w:t>
      </w:r>
    </w:p>
    <w:p w14:paraId="603D830D" w14:textId="77777777" w:rsidR="00361B6C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Note that if you are doing simple numerical operations, there are types simpler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than </w:t>
      </w:r>
      <w:r w:rsidRPr="00361B6C">
        <w:rPr>
          <w:rStyle w:val="Literal"/>
        </w:rPr>
        <w:t>Mutex&lt;T&gt;</w:t>
      </w:r>
      <w:r w:rsidRPr="00361B6C">
        <w:t xml:space="preserve"> types provided by the </w:t>
      </w:r>
      <w:r w:rsidRPr="00361B6C">
        <w:rPr>
          <w:rStyle w:val="Literal"/>
        </w:rPr>
        <w:t>std::sync::atomic</w:t>
      </w:r>
      <w:r w:rsidRPr="00361B6C">
        <w:t xml:space="preserve"> module of the</w:t>
      </w:r>
      <w:r w:rsidR="00361B6C" w:rsidRPr="00361B6C">
        <w:t xml:space="preserve"> </w:t>
      </w:r>
      <w:r w:rsidRPr="00361B6C">
        <w:t>standard library. These types provide safe, concurrent, atomic access to</w:t>
      </w:r>
      <w:r w:rsidR="00361B6C" w:rsidRPr="00361B6C">
        <w:t xml:space="preserve"> </w:t>
      </w:r>
      <w:r w:rsidRPr="00361B6C">
        <w:t xml:space="preserve">primitive types. We chose to use </w:t>
      </w:r>
      <w:r w:rsidRPr="00361B6C">
        <w:rPr>
          <w:rStyle w:val="Literal"/>
        </w:rPr>
        <w:t>Mutex&lt;T&gt;</w:t>
      </w:r>
      <w:r w:rsidRPr="00361B6C">
        <w:t xml:space="preserve"> with a primitive type for this</w:t>
      </w:r>
      <w:r w:rsidR="00361B6C" w:rsidRPr="00361B6C">
        <w:t xml:space="preserve"> </w:t>
      </w:r>
      <w:r w:rsidRPr="00361B6C">
        <w:t xml:space="preserve">example so we could concentrate on how </w:t>
      </w:r>
      <w:r w:rsidRPr="00361B6C">
        <w:rPr>
          <w:rStyle w:val="Literal"/>
        </w:rPr>
        <w:t>Mutex&lt;T&gt;</w:t>
      </w:r>
      <w:r w:rsidRPr="00350179">
        <w:rPr>
          <w:lang w:eastAsia="en-GB"/>
        </w:rPr>
        <w:t xml:space="preserve"> works.</w:t>
      </w:r>
      <w:bookmarkStart w:id="654" w:name="similarities-between-`refcell`/`rc`-and-"/>
      <w:bookmarkEnd w:id="654"/>
      <w:r w:rsidR="00361B6C">
        <w:rPr>
          <w:lang w:eastAsia="en-GB"/>
        </w:rPr>
        <w:t xml:space="preserve"> </w:t>
      </w:r>
    </w:p>
    <w:p w14:paraId="026AED92" w14:textId="3CC80390" w:rsidR="00350179" w:rsidRPr="00350179" w:rsidRDefault="00350179" w:rsidP="00361B6C">
      <w:pPr>
        <w:pStyle w:val="HeadB"/>
        <w:rPr>
          <w:lang w:eastAsia="en-GB"/>
        </w:rPr>
      </w:pPr>
      <w:bookmarkStart w:id="655" w:name="_Toc106713171"/>
      <w:r w:rsidRPr="00361B6C">
        <w:t xml:space="preserve">Similarities Between </w:t>
      </w:r>
      <w:r w:rsidRPr="007C7C63">
        <w:t>RefCell&lt;T&gt;</w:t>
      </w:r>
      <w:r w:rsidRPr="00361B6C">
        <w:t>/</w:t>
      </w:r>
      <w:r w:rsidRPr="007C7C63">
        <w:t>Rc&lt;T&gt;</w:t>
      </w:r>
      <w:r w:rsidRPr="00361B6C">
        <w:t xml:space="preserve"> and </w:t>
      </w:r>
      <w:r w:rsidRPr="007C7C63">
        <w:t>Mutex&lt;T&gt;</w:t>
      </w:r>
      <w:r w:rsidRPr="00361B6C">
        <w:t>/</w:t>
      </w:r>
      <w:r w:rsidRPr="007C7C63">
        <w:t>Arc&lt;T&gt;</w:t>
      </w:r>
      <w:bookmarkEnd w:id="655"/>
    </w:p>
    <w:p w14:paraId="5B289E74" w14:textId="4356A2D6" w:rsidR="00350179" w:rsidRPr="00350179" w:rsidRDefault="00BF6570" w:rsidP="00361B6C">
      <w:pPr>
        <w:pStyle w:val="Body"/>
        <w:rPr>
          <w:lang w:eastAsia="en-GB"/>
        </w:rPr>
      </w:pPr>
      <w:ins w:id="656" w:author="Carol Nichols" w:date="2022-08-26T16:09:00Z">
        <w:r>
          <w:fldChar w:fldCharType="begin"/>
        </w:r>
        <w:r>
          <w:instrText xml:space="preserve"> XE "interior mutability startRange" </w:instrText>
        </w:r>
        <w:r>
          <w:fldChar w:fldCharType="end"/>
        </w:r>
      </w:ins>
      <w:r w:rsidR="00350179" w:rsidRPr="00361B6C">
        <w:t xml:space="preserve">You might have noticed that </w:t>
      </w:r>
      <w:r w:rsidR="00350179" w:rsidRPr="00361B6C">
        <w:rPr>
          <w:rStyle w:val="Literal"/>
        </w:rPr>
        <w:t>counter</w:t>
      </w:r>
      <w:r w:rsidR="00350179" w:rsidRPr="00361B6C">
        <w:t xml:space="preserve"> is immutable but we could get a mutable</w:t>
      </w:r>
      <w:r w:rsidR="00361B6C" w:rsidRPr="00361B6C">
        <w:t xml:space="preserve"> </w:t>
      </w:r>
      <w:r w:rsidR="00350179" w:rsidRPr="00361B6C">
        <w:t xml:space="preserve">reference to the value inside it; this means </w:t>
      </w:r>
      <w:r w:rsidR="00350179" w:rsidRPr="00361B6C">
        <w:rPr>
          <w:rStyle w:val="Literal"/>
        </w:rPr>
        <w:t>Mutex&lt;T&gt;</w:t>
      </w:r>
      <w:r w:rsidR="00350179" w:rsidRPr="00361B6C">
        <w:t xml:space="preserve"> provides interior</w:t>
      </w:r>
      <w:r w:rsidR="00361B6C" w:rsidRPr="00361B6C">
        <w:t xml:space="preserve"> </w:t>
      </w:r>
      <w:r w:rsidR="00350179" w:rsidRPr="00361B6C">
        <w:t xml:space="preserve">mutability, as the </w:t>
      </w:r>
      <w:r w:rsidR="00350179" w:rsidRPr="00361B6C">
        <w:rPr>
          <w:rStyle w:val="Literal"/>
        </w:rPr>
        <w:t>Cell</w:t>
      </w:r>
      <w:r w:rsidR="00350179" w:rsidRPr="00361B6C">
        <w:t xml:space="preserve"> family does. In the same way we used </w:t>
      </w:r>
      <w:r w:rsidR="00350179" w:rsidRPr="00361B6C">
        <w:rPr>
          <w:rStyle w:val="Literal"/>
        </w:rPr>
        <w:t>RefCell&lt;T&gt;</w:t>
      </w:r>
      <w:r w:rsidR="00350179" w:rsidRPr="00361B6C">
        <w:t xml:space="preserve"> in</w:t>
      </w:r>
      <w:r w:rsidR="00361B6C" w:rsidRPr="00361B6C">
        <w:t xml:space="preserve"> </w:t>
      </w:r>
      <w:r w:rsidR="00350179" w:rsidRPr="000E5C91">
        <w:rPr>
          <w:rStyle w:val="Xref"/>
        </w:rPr>
        <w:t>Chapter 15</w:t>
      </w:r>
      <w:r w:rsidR="00350179" w:rsidRPr="00361B6C">
        <w:t xml:space="preserve"> to allow us to mutate contents inside an </w:t>
      </w:r>
      <w:r w:rsidR="00350179" w:rsidRPr="00361B6C">
        <w:rPr>
          <w:rStyle w:val="Literal"/>
        </w:rPr>
        <w:t>Rc&lt;T&gt;</w:t>
      </w:r>
      <w:r w:rsidR="00350179" w:rsidRPr="00361B6C">
        <w:t xml:space="preserve">, we use </w:t>
      </w:r>
      <w:r w:rsidR="00350179" w:rsidRPr="00361B6C">
        <w:rPr>
          <w:rStyle w:val="Literal"/>
        </w:rPr>
        <w:t>Mutex&lt;T&gt;</w:t>
      </w:r>
      <w:r w:rsidR="00361B6C" w:rsidRPr="00361B6C">
        <w:t xml:space="preserve"> </w:t>
      </w:r>
      <w:r w:rsidR="00350179" w:rsidRPr="00361B6C">
        <w:t xml:space="preserve">to mutate contents inside an </w:t>
      </w:r>
      <w:r w:rsidR="00350179" w:rsidRPr="00361B6C">
        <w:rPr>
          <w:rStyle w:val="Literal"/>
        </w:rPr>
        <w:t>Arc&lt;T&gt;</w:t>
      </w:r>
      <w:r w:rsidR="00350179" w:rsidRPr="00350179">
        <w:rPr>
          <w:lang w:eastAsia="en-GB"/>
        </w:rPr>
        <w:t>.</w:t>
      </w:r>
      <w:ins w:id="657" w:author="Carol Nichols" w:date="2022-08-26T16:10:00Z">
        <w:r>
          <w:fldChar w:fldCharType="begin"/>
        </w:r>
        <w:r>
          <w:instrText xml:space="preserve"> XE "interior mutability endRange" </w:instrText>
        </w:r>
        <w:r>
          <w:fldChar w:fldCharType="end"/>
        </w:r>
      </w:ins>
    </w:p>
    <w:p w14:paraId="4053AC9F" w14:textId="2394571E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Another detail to note is that Rust can’t protect you from all kinds of logic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errors when you use </w:t>
      </w:r>
      <w:r w:rsidRPr="00361B6C">
        <w:rPr>
          <w:rStyle w:val="Literal"/>
        </w:rPr>
        <w:t>Mutex&lt;T&gt;</w:t>
      </w:r>
      <w:r w:rsidRPr="00361B6C">
        <w:t xml:space="preserve">. Recall in </w:t>
      </w:r>
      <w:r w:rsidRPr="000E5C91">
        <w:rPr>
          <w:rStyle w:val="Xref"/>
        </w:rPr>
        <w:t>Chapter 15</w:t>
      </w:r>
      <w:r w:rsidRPr="00361B6C">
        <w:t xml:space="preserve"> that using </w:t>
      </w:r>
      <w:r w:rsidRPr="00361B6C">
        <w:rPr>
          <w:rStyle w:val="Literal"/>
        </w:rPr>
        <w:t>Rc&lt;T&gt;</w:t>
      </w:r>
      <w:r w:rsidRPr="00361B6C">
        <w:t xml:space="preserve"> came</w:t>
      </w:r>
      <w:r w:rsidR="00361B6C" w:rsidRPr="00361B6C">
        <w:t xml:space="preserve"> </w:t>
      </w:r>
      <w:r w:rsidRPr="00361B6C">
        <w:t xml:space="preserve">with the risk of creating reference cycles, where two </w:t>
      </w:r>
      <w:r w:rsidRPr="00361B6C">
        <w:rPr>
          <w:rStyle w:val="Literal"/>
        </w:rPr>
        <w:t>Rc&lt;T&gt;</w:t>
      </w:r>
      <w:r w:rsidRPr="00361B6C">
        <w:t xml:space="preserve"> values refer to</w:t>
      </w:r>
      <w:r w:rsidR="00361B6C" w:rsidRPr="00361B6C">
        <w:t xml:space="preserve"> </w:t>
      </w:r>
      <w:r w:rsidRPr="00361B6C">
        <w:t xml:space="preserve">each other, causing memory leaks. </w:t>
      </w:r>
      <w:ins w:id="658" w:author="Carol Nichols" w:date="2022-08-26T16:10:00Z">
        <w:r w:rsidR="008C704B">
          <w:fldChar w:fldCharType="begin"/>
        </w:r>
        <w:r w:rsidR="008C704B">
          <w:instrText xml:space="preserve"> XE "deadlock startRange" </w:instrText>
        </w:r>
        <w:r w:rsidR="008C704B">
          <w:fldChar w:fldCharType="end"/>
        </w:r>
      </w:ins>
      <w:r w:rsidRPr="00361B6C">
        <w:t xml:space="preserve">Similarly, </w:t>
      </w:r>
      <w:r w:rsidRPr="00361B6C">
        <w:rPr>
          <w:rStyle w:val="Literal"/>
        </w:rPr>
        <w:t>Mutex&lt;T&gt;</w:t>
      </w:r>
      <w:r w:rsidRPr="00361B6C">
        <w:t xml:space="preserve"> comes with the risk of</w:t>
      </w:r>
      <w:r w:rsidR="00361B6C" w:rsidRPr="00361B6C">
        <w:t xml:space="preserve"> </w:t>
      </w:r>
      <w:r w:rsidRPr="00361B6C">
        <w:t xml:space="preserve">creating </w:t>
      </w:r>
      <w:r w:rsidRPr="007C7C63">
        <w:rPr>
          <w:rStyle w:val="Italic"/>
        </w:rPr>
        <w:t>deadlocks</w:t>
      </w:r>
      <w:r w:rsidRPr="00361B6C">
        <w:t xml:space="preserve">. These occur when an operation needs to lock </w:t>
      </w:r>
      <w:r w:rsidRPr="00361B6C">
        <w:lastRenderedPageBreak/>
        <w:t>two resources</w:t>
      </w:r>
      <w:r w:rsidR="00361B6C" w:rsidRPr="00361B6C">
        <w:t xml:space="preserve"> </w:t>
      </w:r>
      <w:r w:rsidRPr="00361B6C">
        <w:t>and two threads have each acquired one of the locks, causing them to wait for</w:t>
      </w:r>
      <w:r w:rsidR="00361B6C" w:rsidRPr="00361B6C">
        <w:t xml:space="preserve"> </w:t>
      </w:r>
      <w:r w:rsidRPr="00361B6C">
        <w:t>each other forever. If you’re interested in deadlocks, try creating a Rust</w:t>
      </w:r>
      <w:r w:rsidR="00361B6C" w:rsidRPr="00361B6C">
        <w:t xml:space="preserve"> </w:t>
      </w:r>
      <w:r w:rsidRPr="00361B6C">
        <w:t>program that has a deadlock; then research deadlock mitigation strategies for</w:t>
      </w:r>
      <w:r w:rsidR="00361B6C" w:rsidRPr="00361B6C">
        <w:t xml:space="preserve"> </w:t>
      </w:r>
      <w:r w:rsidRPr="00361B6C">
        <w:t>mutexes in any language and have a go at implementing them in Rust. The</w:t>
      </w:r>
      <w:r w:rsidR="00361B6C" w:rsidRPr="00361B6C">
        <w:t xml:space="preserve"> </w:t>
      </w:r>
      <w:r w:rsidRPr="00361B6C">
        <w:t xml:space="preserve">standard library API documentation for </w:t>
      </w:r>
      <w:r w:rsidRPr="00361B6C">
        <w:rPr>
          <w:rStyle w:val="Literal"/>
        </w:rPr>
        <w:t>Mutex&lt;T&gt;</w:t>
      </w:r>
      <w:r w:rsidRPr="00361B6C">
        <w:t xml:space="preserve"> and </w:t>
      </w:r>
      <w:r w:rsidRPr="00361B6C">
        <w:rPr>
          <w:rStyle w:val="Literal"/>
        </w:rPr>
        <w:t>MutexGuard</w:t>
      </w:r>
      <w:r w:rsidRPr="00350179">
        <w:rPr>
          <w:lang w:eastAsia="en-GB"/>
        </w:rPr>
        <w:t xml:space="preserve"> offers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useful information.</w:t>
      </w:r>
      <w:ins w:id="659" w:author="Carol Nichols" w:date="2022-08-26T16:10:00Z">
        <w:r w:rsidR="008C704B">
          <w:fldChar w:fldCharType="begin"/>
        </w:r>
        <w:r w:rsidR="008C704B">
          <w:instrText xml:space="preserve"> XE "deadlock endRange" </w:instrText>
        </w:r>
        <w:r w:rsidR="008C704B">
          <w:fldChar w:fldCharType="end"/>
        </w:r>
      </w:ins>
      <w:ins w:id="660" w:author="Carol Nichols" w:date="2022-08-26T16:09:00Z">
        <w:r w:rsidR="00AD5FE3">
          <w:fldChar w:fldCharType="begin"/>
        </w:r>
        <w:r w:rsidR="00AD5FE3">
          <w:instrText xml:space="preserve"> XE "reference counting endRange" </w:instrText>
        </w:r>
        <w:r w:rsidR="00AD5FE3">
          <w:fldChar w:fldCharType="end"/>
        </w:r>
        <w:r w:rsidR="00AD5FE3">
          <w:fldChar w:fldCharType="begin"/>
        </w:r>
        <w:r w:rsidR="00AD5FE3">
          <w:instrText xml:space="preserve"> XE "atomically reference counted endRange" </w:instrText>
        </w:r>
        <w:r w:rsidR="00AD5FE3">
          <w:fldChar w:fldCharType="end"/>
        </w:r>
        <w:r w:rsidR="00AD5FE3">
          <w:fldChar w:fldCharType="begin"/>
        </w:r>
        <w:r w:rsidR="00AD5FE3">
          <w:instrText xml:space="preserve"> XE "Arc&lt;T&gt; type endRange" </w:instrText>
        </w:r>
        <w:r w:rsidR="00AD5FE3">
          <w:fldChar w:fldCharType="end"/>
        </w:r>
      </w:ins>
      <w:ins w:id="661" w:author="Carol Nichols" w:date="2022-08-26T16:06:00Z">
        <w:r w:rsidR="00C52D4F">
          <w:fldChar w:fldCharType="begin"/>
        </w:r>
        <w:r w:rsidR="00C52D4F">
          <w:instrText xml:space="preserve"> XE "Mutex&lt;T&gt; type endRange" </w:instrText>
        </w:r>
        <w:r w:rsidR="00C52D4F">
          <w:fldChar w:fldCharType="end"/>
        </w:r>
      </w:ins>
      <w:ins w:id="662" w:author="Carol Nichols" w:date="2022-08-26T16:05:00Z">
        <w:r w:rsidR="006A6693">
          <w:fldChar w:fldCharType="begin"/>
        </w:r>
        <w:r w:rsidR="006A6693">
          <w:instrText xml:space="preserve"> XE "shared-state concurrency endRange" </w:instrText>
        </w:r>
        <w:r w:rsidR="006A6693">
          <w:fldChar w:fldCharType="end"/>
        </w:r>
      </w:ins>
    </w:p>
    <w:p w14:paraId="6512307E" w14:textId="48617E9B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We’ll round out this chapter by talking about the </w:t>
      </w:r>
      <w:r w:rsidRPr="00361B6C">
        <w:rPr>
          <w:rStyle w:val="Literal"/>
        </w:rPr>
        <w:t>Send</w:t>
      </w:r>
      <w:r w:rsidRPr="00361B6C">
        <w:t xml:space="preserve"> and </w:t>
      </w:r>
      <w:r w:rsidRPr="00361B6C">
        <w:rPr>
          <w:rStyle w:val="Literal"/>
        </w:rPr>
        <w:t>Sync</w:t>
      </w:r>
      <w:r w:rsidRPr="00350179">
        <w:rPr>
          <w:lang w:eastAsia="en-GB"/>
        </w:rPr>
        <w:t xml:space="preserve"> traits and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how we can use them with custom types.</w:t>
      </w:r>
    </w:p>
    <w:p w14:paraId="05DB3EB9" w14:textId="3F46270B" w:rsidR="00350179" w:rsidRPr="00350179" w:rsidRDefault="00350179" w:rsidP="00361B6C">
      <w:pPr>
        <w:pStyle w:val="HeadA"/>
        <w:rPr>
          <w:lang w:eastAsia="en-GB"/>
        </w:rPr>
      </w:pPr>
      <w:bookmarkStart w:id="663" w:name="extensible-concurrency-with-the-`sync`-a"/>
      <w:bookmarkStart w:id="664" w:name="_Toc106713172"/>
      <w:bookmarkEnd w:id="663"/>
      <w:r w:rsidRPr="00361B6C">
        <w:t xml:space="preserve">Extensible Concurrency with the </w:t>
      </w:r>
      <w:ins w:id="665" w:author="Audrey Doyle" w:date="2022-08-04T17:07:00Z">
        <w:r w:rsidR="00F23A35">
          <w:t xml:space="preserve">Send and </w:t>
        </w:r>
      </w:ins>
      <w:r w:rsidRPr="007C7C63">
        <w:t>Sync</w:t>
      </w:r>
      <w:r w:rsidRPr="00361B6C">
        <w:t xml:space="preserve"> </w:t>
      </w:r>
      <w:del w:id="666" w:author="Audrey Doyle" w:date="2022-08-04T17:07:00Z">
        <w:r w:rsidRPr="00361B6C" w:rsidDel="00F23A35">
          <w:delText xml:space="preserve">and </w:delText>
        </w:r>
        <w:r w:rsidRPr="007C7C63" w:rsidDel="00F23A35">
          <w:delText>Send</w:delText>
        </w:r>
        <w:r w:rsidRPr="00350179" w:rsidDel="00F23A35">
          <w:rPr>
            <w:lang w:eastAsia="en-GB"/>
          </w:rPr>
          <w:delText xml:space="preserve"> </w:delText>
        </w:r>
      </w:del>
      <w:r w:rsidRPr="00350179">
        <w:rPr>
          <w:lang w:eastAsia="en-GB"/>
        </w:rPr>
        <w:t>Traits</w:t>
      </w:r>
      <w:bookmarkEnd w:id="664"/>
    </w:p>
    <w:p w14:paraId="4701F6BB" w14:textId="324B2C87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Interestingly, the Rust language has </w:t>
      </w:r>
      <w:r w:rsidRPr="007C7C63">
        <w:rPr>
          <w:rStyle w:val="Italic"/>
        </w:rPr>
        <w:t>very</w:t>
      </w:r>
      <w:r w:rsidRPr="00350179">
        <w:rPr>
          <w:lang w:eastAsia="en-GB"/>
        </w:rPr>
        <w:t xml:space="preserve"> few concurrency features. Almost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every concurrency feature we’ve talked about so far in this chapter has been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part of the standard library, not the language. Your options for handling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concurrency are not limited to the language or the standard library; you can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write your own concurrency features or use those written by others.</w:t>
      </w:r>
    </w:p>
    <w:p w14:paraId="31632E44" w14:textId="7AF7CE3E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However, two concurrency concepts are embedded in the language: the</w:t>
      </w:r>
      <w:r w:rsidR="00361B6C">
        <w:rPr>
          <w:lang w:eastAsia="en-GB"/>
        </w:rPr>
        <w:t xml:space="preserve"> </w:t>
      </w:r>
      <w:r w:rsidRPr="00361B6C">
        <w:rPr>
          <w:rStyle w:val="Literal"/>
        </w:rPr>
        <w:t>std::marker</w:t>
      </w:r>
      <w:r w:rsidRPr="00361B6C">
        <w:t xml:space="preserve"> traits </w:t>
      </w:r>
      <w:ins w:id="667" w:author="Audrey Doyle" w:date="2022-08-04T17:08:00Z">
        <w:r w:rsidR="00F23A35" w:rsidRPr="00361B6C">
          <w:rPr>
            <w:rStyle w:val="Literal"/>
          </w:rPr>
          <w:t>Send</w:t>
        </w:r>
        <w:r w:rsidR="00F23A35" w:rsidRPr="00F23A35">
          <w:t xml:space="preserve"> </w:t>
        </w:r>
        <w:r w:rsidR="00F23A35" w:rsidRPr="00361B6C">
          <w:t>and</w:t>
        </w:r>
        <w:r w:rsidR="00F23A35" w:rsidRPr="00F23A35">
          <w:rPr>
            <w:rPrChange w:id="668" w:author="Audrey Doyle" w:date="2022-08-04T17:08:00Z">
              <w:rPr>
                <w:rStyle w:val="Literal"/>
              </w:rPr>
            </w:rPrChange>
          </w:rPr>
          <w:t xml:space="preserve"> </w:t>
        </w:r>
      </w:ins>
      <w:r w:rsidRPr="00361B6C">
        <w:rPr>
          <w:rStyle w:val="Literal"/>
        </w:rPr>
        <w:t>Sync</w:t>
      </w:r>
      <w:r w:rsidRPr="00361B6C">
        <w:t xml:space="preserve"> </w:t>
      </w:r>
      <w:del w:id="669" w:author="Audrey Doyle" w:date="2022-08-04T17:08:00Z">
        <w:r w:rsidRPr="00361B6C" w:rsidDel="00F23A35">
          <w:delText xml:space="preserve">and </w:delText>
        </w:r>
        <w:r w:rsidRPr="00361B6C" w:rsidDel="00F23A35">
          <w:rPr>
            <w:rStyle w:val="Literal"/>
          </w:rPr>
          <w:delText>Send</w:delText>
        </w:r>
      </w:del>
      <w:r w:rsidRPr="00350179">
        <w:rPr>
          <w:lang w:eastAsia="en-GB"/>
        </w:rPr>
        <w:t>.</w:t>
      </w:r>
    </w:p>
    <w:bookmarkStart w:id="670" w:name="allowing-transference-of-ownership-betwe"/>
    <w:bookmarkStart w:id="671" w:name="_Toc106713173"/>
    <w:bookmarkEnd w:id="670"/>
    <w:p w14:paraId="44F2A15F" w14:textId="4B2D8ADE" w:rsidR="00350179" w:rsidRPr="00350179" w:rsidRDefault="00234EDB" w:rsidP="00361B6C">
      <w:pPr>
        <w:pStyle w:val="HeadB"/>
        <w:rPr>
          <w:lang w:eastAsia="en-GB"/>
        </w:rPr>
      </w:pPr>
      <w:ins w:id="672" w:author="Carol Nichols" w:date="2022-08-26T16:10:00Z">
        <w:r>
          <w:fldChar w:fldCharType="begin"/>
        </w:r>
        <w:r>
          <w:instrText xml:space="preserve"> XE "Send trait startRange" </w:instrText>
        </w:r>
        <w:r>
          <w:fldChar w:fldCharType="end"/>
        </w:r>
      </w:ins>
      <w:r w:rsidR="00350179" w:rsidRPr="00361B6C">
        <w:t xml:space="preserve">Allowing Transference of Ownership Between Threads with </w:t>
      </w:r>
      <w:r w:rsidR="00350179" w:rsidRPr="007C7C63">
        <w:t>Send</w:t>
      </w:r>
      <w:bookmarkEnd w:id="671"/>
    </w:p>
    <w:p w14:paraId="2B259BF8" w14:textId="3AAB5D28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The </w:t>
      </w:r>
      <w:r w:rsidRPr="00361B6C">
        <w:rPr>
          <w:rStyle w:val="Literal"/>
        </w:rPr>
        <w:t>Send</w:t>
      </w:r>
      <w:r w:rsidRPr="00361B6C">
        <w:t xml:space="preserve"> marker trait indicates that ownership of values of the type</w:t>
      </w:r>
      <w:r w:rsidR="00361B6C" w:rsidRPr="00361B6C">
        <w:t xml:space="preserve"> </w:t>
      </w:r>
      <w:r w:rsidRPr="00361B6C">
        <w:t xml:space="preserve">implementing </w:t>
      </w:r>
      <w:r w:rsidRPr="00361B6C">
        <w:rPr>
          <w:rStyle w:val="Literal"/>
        </w:rPr>
        <w:t>Send</w:t>
      </w:r>
      <w:r w:rsidRPr="00361B6C">
        <w:t xml:space="preserve"> can be transferred between threads. Almost every Rust type</w:t>
      </w:r>
      <w:r w:rsidR="00361B6C" w:rsidRPr="00361B6C">
        <w:t xml:space="preserve"> </w:t>
      </w:r>
      <w:r w:rsidRPr="00361B6C">
        <w:t xml:space="preserve">is </w:t>
      </w:r>
      <w:r w:rsidRPr="00361B6C">
        <w:rPr>
          <w:rStyle w:val="Literal"/>
        </w:rPr>
        <w:t>Send</w:t>
      </w:r>
      <w:r w:rsidRPr="00361B6C">
        <w:t xml:space="preserve">, but there are some exceptions, including </w:t>
      </w:r>
      <w:r w:rsidRPr="00361B6C">
        <w:rPr>
          <w:rStyle w:val="Literal"/>
        </w:rPr>
        <w:t>Rc&lt;T&gt;</w:t>
      </w:r>
      <w:r w:rsidRPr="00361B6C">
        <w:t>: this cannot be</w:t>
      </w:r>
      <w:r w:rsidR="00361B6C" w:rsidRPr="00361B6C">
        <w:t xml:space="preserve"> </w:t>
      </w:r>
      <w:r w:rsidRPr="00361B6C">
        <w:rPr>
          <w:rStyle w:val="Literal"/>
        </w:rPr>
        <w:t>Send</w:t>
      </w:r>
      <w:r w:rsidRPr="00361B6C">
        <w:t xml:space="preserve"> because if you cloned an </w:t>
      </w:r>
      <w:r w:rsidRPr="00361B6C">
        <w:rPr>
          <w:rStyle w:val="Literal"/>
        </w:rPr>
        <w:t>Rc&lt;T&gt;</w:t>
      </w:r>
      <w:r w:rsidRPr="00361B6C">
        <w:t xml:space="preserve"> value and tried to transfer ownership</w:t>
      </w:r>
      <w:r w:rsidR="00361B6C" w:rsidRPr="00361B6C">
        <w:t xml:space="preserve"> </w:t>
      </w:r>
      <w:r w:rsidRPr="00361B6C">
        <w:t>of the clone to another thread, both threads might update the reference count</w:t>
      </w:r>
      <w:r w:rsidR="00361B6C" w:rsidRPr="00361B6C">
        <w:t xml:space="preserve"> </w:t>
      </w:r>
      <w:r w:rsidRPr="00361B6C">
        <w:t xml:space="preserve">at the same time. For this reason, </w:t>
      </w:r>
      <w:r w:rsidRPr="00361B6C">
        <w:rPr>
          <w:rStyle w:val="Literal"/>
        </w:rPr>
        <w:t>Rc&lt;T&gt;</w:t>
      </w:r>
      <w:r w:rsidRPr="00350179">
        <w:rPr>
          <w:lang w:eastAsia="en-GB"/>
        </w:rPr>
        <w:t xml:space="preserve"> is implemented for use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single-threaded situations where you don’t want to pay the thread-safe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performance penalty.</w:t>
      </w:r>
    </w:p>
    <w:p w14:paraId="5CDD467E" w14:textId="23C330BF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Therefore, Rust’s type system and trait bounds ensure that you can never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accidentally send an </w:t>
      </w:r>
      <w:r w:rsidRPr="00361B6C">
        <w:rPr>
          <w:rStyle w:val="Literal"/>
        </w:rPr>
        <w:t>Rc&lt;T&gt;</w:t>
      </w:r>
      <w:r w:rsidRPr="00361B6C">
        <w:t xml:space="preserve"> value across threads unsafely. When we tried to do</w:t>
      </w:r>
      <w:r w:rsidR="00361B6C" w:rsidRPr="00361B6C">
        <w:t xml:space="preserve"> </w:t>
      </w:r>
      <w:r w:rsidRPr="00361B6C">
        <w:t xml:space="preserve">this in Listing 16-14, we got the error </w:t>
      </w:r>
      <w:r w:rsidRPr="00361B6C">
        <w:rPr>
          <w:rStyle w:val="Literal"/>
        </w:rPr>
        <w:t xml:space="preserve">the trait </w:t>
      </w:r>
      <w:ins w:id="673" w:author="Audrey Doyle" w:date="2022-08-04T17:10:00Z">
        <w:r w:rsidR="00F23A35">
          <w:rPr>
            <w:rStyle w:val="Literal"/>
          </w:rPr>
          <w:t>`</w:t>
        </w:r>
      </w:ins>
      <w:r w:rsidRPr="00361B6C">
        <w:rPr>
          <w:rStyle w:val="Literal"/>
        </w:rPr>
        <w:t>Send</w:t>
      </w:r>
      <w:ins w:id="674" w:author="Audrey Doyle" w:date="2022-08-04T17:10:00Z">
        <w:r w:rsidR="00F23A35">
          <w:rPr>
            <w:rStyle w:val="Literal"/>
          </w:rPr>
          <w:t>`</w:t>
        </w:r>
      </w:ins>
      <w:r w:rsidRPr="00361B6C">
        <w:rPr>
          <w:rStyle w:val="Literal"/>
        </w:rPr>
        <w:t xml:space="preserve"> is not implemented for </w:t>
      </w:r>
      <w:ins w:id="675" w:author="Audrey Doyle" w:date="2022-08-04T17:10:00Z">
        <w:r w:rsidR="00F23A35">
          <w:rPr>
            <w:rStyle w:val="Literal"/>
          </w:rPr>
          <w:t>`</w:t>
        </w:r>
      </w:ins>
      <w:r w:rsidRPr="00361B6C">
        <w:rPr>
          <w:rStyle w:val="Literal"/>
        </w:rPr>
        <w:t>Rc&lt;Mutex&lt;i32&gt;&gt;</w:t>
      </w:r>
      <w:ins w:id="676" w:author="Audrey Doyle" w:date="2022-08-04T17:10:00Z">
        <w:r w:rsidR="00F23A35">
          <w:rPr>
            <w:rStyle w:val="Literal"/>
          </w:rPr>
          <w:t>`</w:t>
        </w:r>
      </w:ins>
      <w:r w:rsidRPr="00361B6C">
        <w:t xml:space="preserve">. When we switched to </w:t>
      </w:r>
      <w:r w:rsidRPr="00361B6C">
        <w:rPr>
          <w:rStyle w:val="Literal"/>
        </w:rPr>
        <w:t>Arc&lt;T&gt;</w:t>
      </w:r>
      <w:r w:rsidRPr="00361B6C">
        <w:t xml:space="preserve">, which is </w:t>
      </w:r>
      <w:r w:rsidRPr="00361B6C">
        <w:rPr>
          <w:rStyle w:val="Literal"/>
        </w:rPr>
        <w:t>Send</w:t>
      </w:r>
      <w:r w:rsidRPr="00350179">
        <w:rPr>
          <w:lang w:eastAsia="en-GB"/>
        </w:rPr>
        <w:t>, the code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compiled.</w:t>
      </w:r>
    </w:p>
    <w:p w14:paraId="2FE641F7" w14:textId="489AC7A7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Any type composed entirely of </w:t>
      </w:r>
      <w:r w:rsidRPr="00361B6C">
        <w:rPr>
          <w:rStyle w:val="Literal"/>
        </w:rPr>
        <w:t>Send</w:t>
      </w:r>
      <w:r w:rsidRPr="00361B6C">
        <w:t xml:space="preserve"> types is automatically marked as </w:t>
      </w:r>
      <w:r w:rsidRPr="00361B6C">
        <w:rPr>
          <w:rStyle w:val="Literal"/>
        </w:rPr>
        <w:t>Send</w:t>
      </w:r>
      <w:r w:rsidRPr="00361B6C">
        <w:t xml:space="preserve"> as</w:t>
      </w:r>
      <w:r w:rsidR="00361B6C" w:rsidRPr="00361B6C">
        <w:t xml:space="preserve"> </w:t>
      </w:r>
      <w:r w:rsidRPr="00361B6C">
        <w:t xml:space="preserve">well. Almost all primitive types are </w:t>
      </w:r>
      <w:r w:rsidRPr="00361B6C">
        <w:rPr>
          <w:rStyle w:val="Literal"/>
        </w:rPr>
        <w:t>Send</w:t>
      </w:r>
      <w:r w:rsidRPr="00350179">
        <w:rPr>
          <w:lang w:eastAsia="en-GB"/>
        </w:rPr>
        <w:t>, aside from raw pointers, which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we’ll discuss in </w:t>
      </w:r>
      <w:r w:rsidRPr="000E5C91">
        <w:rPr>
          <w:rStyle w:val="Xref"/>
        </w:rPr>
        <w:t>Chapter 19</w:t>
      </w:r>
      <w:r w:rsidRPr="00350179">
        <w:rPr>
          <w:lang w:eastAsia="en-GB"/>
        </w:rPr>
        <w:t>.</w:t>
      </w:r>
      <w:ins w:id="677" w:author="Carol Nichols" w:date="2022-08-26T16:10:00Z">
        <w:r w:rsidR="00234EDB">
          <w:fldChar w:fldCharType="begin"/>
        </w:r>
        <w:r w:rsidR="00234EDB">
          <w:instrText xml:space="preserve"> XE "Send trait </w:instrText>
        </w:r>
      </w:ins>
      <w:ins w:id="678" w:author="Carol Nichols" w:date="2022-08-26T16:11:00Z">
        <w:r w:rsidR="00234EDB">
          <w:instrText>end</w:instrText>
        </w:r>
      </w:ins>
      <w:ins w:id="679" w:author="Carol Nichols" w:date="2022-08-26T16:10:00Z">
        <w:r w:rsidR="00234EDB">
          <w:instrText xml:space="preserve">Range" </w:instrText>
        </w:r>
        <w:r w:rsidR="00234EDB">
          <w:fldChar w:fldCharType="end"/>
        </w:r>
      </w:ins>
    </w:p>
    <w:bookmarkStart w:id="680" w:name="allowing-access-from-multiple-threads-wi"/>
    <w:bookmarkStart w:id="681" w:name="_Toc106713174"/>
    <w:bookmarkEnd w:id="680"/>
    <w:p w14:paraId="2F7D73AD" w14:textId="59B09CE5" w:rsidR="00350179" w:rsidRPr="00350179" w:rsidRDefault="00314A48" w:rsidP="00361B6C">
      <w:pPr>
        <w:pStyle w:val="HeadB"/>
        <w:rPr>
          <w:lang w:eastAsia="en-GB"/>
        </w:rPr>
      </w:pPr>
      <w:ins w:id="682" w:author="Carol Nichols" w:date="2022-08-26T16:11:00Z">
        <w:r>
          <w:fldChar w:fldCharType="begin"/>
        </w:r>
        <w:r>
          <w:instrText xml:space="preserve"> XE "Sync trait startRange" </w:instrText>
        </w:r>
        <w:r>
          <w:fldChar w:fldCharType="end"/>
        </w:r>
      </w:ins>
      <w:r w:rsidR="00350179" w:rsidRPr="00361B6C">
        <w:t xml:space="preserve">Allowing Access from Multiple Threads with </w:t>
      </w:r>
      <w:r w:rsidR="00350179" w:rsidRPr="007C7C63">
        <w:t>Sync</w:t>
      </w:r>
      <w:bookmarkEnd w:id="681"/>
    </w:p>
    <w:p w14:paraId="7ACB909B" w14:textId="789C0C08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The </w:t>
      </w:r>
      <w:r w:rsidRPr="00361B6C">
        <w:rPr>
          <w:rStyle w:val="Literal"/>
        </w:rPr>
        <w:t>Sync</w:t>
      </w:r>
      <w:r w:rsidRPr="00361B6C">
        <w:t xml:space="preserve"> marker trait indicates that it is safe for the type implementing</w:t>
      </w:r>
      <w:r w:rsidR="00361B6C" w:rsidRPr="00361B6C">
        <w:t xml:space="preserve"> </w:t>
      </w:r>
      <w:r w:rsidRPr="00361B6C">
        <w:rPr>
          <w:rStyle w:val="Literal"/>
        </w:rPr>
        <w:t>Sync</w:t>
      </w:r>
      <w:r w:rsidRPr="00361B6C">
        <w:t xml:space="preserve"> to be referenced from multiple threads. In other words, any type </w:t>
      </w:r>
      <w:r w:rsidRPr="00361B6C">
        <w:rPr>
          <w:rStyle w:val="Literal"/>
        </w:rPr>
        <w:t>T</w:t>
      </w:r>
      <w:r w:rsidRPr="00361B6C">
        <w:t xml:space="preserve"> is</w:t>
      </w:r>
      <w:r w:rsidR="00361B6C" w:rsidRPr="00361B6C">
        <w:t xml:space="preserve"> </w:t>
      </w:r>
      <w:r w:rsidRPr="00361B6C">
        <w:rPr>
          <w:rStyle w:val="Literal"/>
        </w:rPr>
        <w:t>Sync</w:t>
      </w:r>
      <w:r w:rsidRPr="00361B6C">
        <w:t xml:space="preserve"> </w:t>
      </w:r>
      <w:r w:rsidRPr="00361B6C">
        <w:lastRenderedPageBreak/>
        <w:t xml:space="preserve">if </w:t>
      </w:r>
      <w:r w:rsidRPr="00361B6C">
        <w:rPr>
          <w:rStyle w:val="Literal"/>
        </w:rPr>
        <w:t>&amp;T</w:t>
      </w:r>
      <w:r w:rsidRPr="00361B6C">
        <w:t xml:space="preserve"> (an immutable reference to </w:t>
      </w:r>
      <w:r w:rsidRPr="00361B6C">
        <w:rPr>
          <w:rStyle w:val="Literal"/>
        </w:rPr>
        <w:t>T</w:t>
      </w:r>
      <w:r w:rsidRPr="00361B6C">
        <w:t xml:space="preserve">) is </w:t>
      </w:r>
      <w:r w:rsidRPr="00361B6C">
        <w:rPr>
          <w:rStyle w:val="Literal"/>
        </w:rPr>
        <w:t>Send</w:t>
      </w:r>
      <w:r w:rsidRPr="00361B6C">
        <w:t>, meaning the reference</w:t>
      </w:r>
      <w:r w:rsidR="00361B6C" w:rsidRPr="00361B6C">
        <w:t xml:space="preserve"> </w:t>
      </w:r>
      <w:r w:rsidRPr="00361B6C">
        <w:t xml:space="preserve">can be sent safely to another thread. Similar to </w:t>
      </w:r>
      <w:r w:rsidRPr="00361B6C">
        <w:rPr>
          <w:rStyle w:val="Literal"/>
        </w:rPr>
        <w:t>Send</w:t>
      </w:r>
      <w:r w:rsidRPr="00361B6C">
        <w:t>, primitive types are</w:t>
      </w:r>
      <w:r w:rsidR="00361B6C" w:rsidRPr="00361B6C">
        <w:t xml:space="preserve"> </w:t>
      </w:r>
      <w:r w:rsidRPr="00361B6C">
        <w:rPr>
          <w:rStyle w:val="Literal"/>
        </w:rPr>
        <w:t>Sync</w:t>
      </w:r>
      <w:r w:rsidRPr="00361B6C">
        <w:t xml:space="preserve">, and types composed entirely of types that are </w:t>
      </w:r>
      <w:r w:rsidRPr="00361B6C">
        <w:rPr>
          <w:rStyle w:val="Literal"/>
        </w:rPr>
        <w:t>Sync</w:t>
      </w:r>
      <w:r w:rsidRPr="00361B6C">
        <w:t xml:space="preserve"> are also </w:t>
      </w:r>
      <w:r w:rsidRPr="00361B6C">
        <w:rPr>
          <w:rStyle w:val="Literal"/>
        </w:rPr>
        <w:t>Sync</w:t>
      </w:r>
      <w:r w:rsidRPr="00350179">
        <w:rPr>
          <w:lang w:eastAsia="en-GB"/>
        </w:rPr>
        <w:t>.</w:t>
      </w:r>
    </w:p>
    <w:p w14:paraId="6E778590" w14:textId="3E950E46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The smart pointer </w:t>
      </w:r>
      <w:r w:rsidRPr="00361B6C">
        <w:rPr>
          <w:rStyle w:val="Literal"/>
        </w:rPr>
        <w:t>Rc&lt;T&gt;</w:t>
      </w:r>
      <w:r w:rsidRPr="00361B6C">
        <w:t xml:space="preserve"> is also not </w:t>
      </w:r>
      <w:r w:rsidRPr="00361B6C">
        <w:rPr>
          <w:rStyle w:val="Literal"/>
        </w:rPr>
        <w:t>Sync</w:t>
      </w:r>
      <w:r w:rsidRPr="00361B6C">
        <w:t xml:space="preserve"> for the same reasons that it’s not</w:t>
      </w:r>
      <w:r w:rsidR="00361B6C" w:rsidRPr="00361B6C">
        <w:t xml:space="preserve"> </w:t>
      </w:r>
      <w:r w:rsidRPr="00361B6C">
        <w:rPr>
          <w:rStyle w:val="Literal"/>
        </w:rPr>
        <w:t>Send</w:t>
      </w:r>
      <w:r w:rsidRPr="00361B6C">
        <w:t xml:space="preserve">. The </w:t>
      </w:r>
      <w:r w:rsidRPr="00361B6C">
        <w:rPr>
          <w:rStyle w:val="Literal"/>
        </w:rPr>
        <w:t>RefCell&lt;T&gt;</w:t>
      </w:r>
      <w:r w:rsidRPr="00361B6C">
        <w:t xml:space="preserve"> type (which we talked about in </w:t>
      </w:r>
      <w:r w:rsidRPr="000E5C91">
        <w:rPr>
          <w:rStyle w:val="Xref"/>
        </w:rPr>
        <w:t>Chapter 15</w:t>
      </w:r>
      <w:r w:rsidRPr="00361B6C">
        <w:t>) and the</w:t>
      </w:r>
      <w:r w:rsidR="00361B6C" w:rsidRPr="00361B6C">
        <w:t xml:space="preserve"> </w:t>
      </w:r>
      <w:r w:rsidRPr="00361B6C">
        <w:t xml:space="preserve">family of related </w:t>
      </w:r>
      <w:r w:rsidRPr="00361B6C">
        <w:rPr>
          <w:rStyle w:val="Literal"/>
        </w:rPr>
        <w:t>Cell&lt;T&gt;</w:t>
      </w:r>
      <w:r w:rsidRPr="00361B6C">
        <w:t xml:space="preserve"> types are not </w:t>
      </w:r>
      <w:r w:rsidRPr="00361B6C">
        <w:rPr>
          <w:rStyle w:val="Literal"/>
        </w:rPr>
        <w:t>Sync</w:t>
      </w:r>
      <w:r w:rsidRPr="00361B6C">
        <w:t>. The implementation of borrow</w:t>
      </w:r>
      <w:r w:rsidR="00361B6C" w:rsidRPr="00361B6C">
        <w:t xml:space="preserve"> </w:t>
      </w:r>
      <w:r w:rsidRPr="00361B6C">
        <w:t xml:space="preserve">checking that </w:t>
      </w:r>
      <w:r w:rsidRPr="00361B6C">
        <w:rPr>
          <w:rStyle w:val="Literal"/>
        </w:rPr>
        <w:t>RefCell&lt;T&gt;</w:t>
      </w:r>
      <w:r w:rsidRPr="00361B6C">
        <w:t xml:space="preserve"> does at runtime is not thread-safe. The smart</w:t>
      </w:r>
      <w:r w:rsidR="00361B6C" w:rsidRPr="00361B6C">
        <w:t xml:space="preserve"> </w:t>
      </w:r>
      <w:r w:rsidRPr="00361B6C">
        <w:t xml:space="preserve">pointer </w:t>
      </w:r>
      <w:r w:rsidRPr="00361B6C">
        <w:rPr>
          <w:rStyle w:val="Literal"/>
        </w:rPr>
        <w:t>Mutex&lt;T&gt;</w:t>
      </w:r>
      <w:r w:rsidRPr="00361B6C">
        <w:t xml:space="preserve"> is </w:t>
      </w:r>
      <w:r w:rsidRPr="00361B6C">
        <w:rPr>
          <w:rStyle w:val="Literal"/>
        </w:rPr>
        <w:t>Sync</w:t>
      </w:r>
      <w:r w:rsidRPr="00361B6C">
        <w:t xml:space="preserve"> and can be used to share access with multiple</w:t>
      </w:r>
      <w:r w:rsidR="00361B6C" w:rsidRPr="00361B6C">
        <w:t xml:space="preserve"> </w:t>
      </w:r>
      <w:r w:rsidRPr="00361B6C">
        <w:t>threads</w:t>
      </w:r>
      <w:ins w:id="683" w:author="Audrey Doyle" w:date="2022-08-04T17:11:00Z">
        <w:r w:rsidR="00E847D8">
          <w:t>,</w:t>
        </w:r>
      </w:ins>
      <w:r w:rsidRPr="00361B6C">
        <w:t xml:space="preserve"> as you saw in </w:t>
      </w:r>
      <w:del w:id="684" w:author="Audrey Doyle" w:date="2022-08-04T17:11:00Z">
        <w:r w:rsidRPr="00361B6C" w:rsidDel="00E847D8">
          <w:delText xml:space="preserve">the </w:delText>
        </w:r>
      </w:del>
      <w:r w:rsidRPr="00E847D8">
        <w:rPr>
          <w:rStyle w:val="Xref"/>
          <w:rPrChange w:id="685" w:author="Audrey Doyle" w:date="2022-08-04T17:11:00Z">
            <w:rPr/>
          </w:rPrChange>
        </w:rPr>
        <w:t xml:space="preserve">“Sharing a </w:t>
      </w:r>
      <w:r w:rsidRPr="00E847D8">
        <w:rPr>
          <w:rStyle w:val="Xref"/>
          <w:rPrChange w:id="686" w:author="Audrey Doyle" w:date="2022-08-04T17:11:00Z">
            <w:rPr>
              <w:rStyle w:val="Literal"/>
            </w:rPr>
          </w:rPrChange>
        </w:rPr>
        <w:t>Mutex&lt;T&gt;</w:t>
      </w:r>
      <w:r w:rsidRPr="00E847D8">
        <w:rPr>
          <w:rStyle w:val="Xref"/>
          <w:rPrChange w:id="687" w:author="Audrey Doyle" w:date="2022-08-04T17:11:00Z">
            <w:rPr>
              <w:lang w:eastAsia="en-GB"/>
            </w:rPr>
          </w:rPrChange>
        </w:rPr>
        <w:t xml:space="preserve"> Between Multiple</w:t>
      </w:r>
      <w:r w:rsidR="00361B6C" w:rsidRPr="00E847D8">
        <w:rPr>
          <w:rStyle w:val="Xref"/>
          <w:rPrChange w:id="688" w:author="Audrey Doyle" w:date="2022-08-04T17:11:00Z">
            <w:rPr>
              <w:lang w:eastAsia="en-GB"/>
            </w:rPr>
          </w:rPrChange>
        </w:rPr>
        <w:t xml:space="preserve"> </w:t>
      </w:r>
      <w:r w:rsidRPr="00E847D8">
        <w:rPr>
          <w:rStyle w:val="Xref"/>
          <w:rPrChange w:id="689" w:author="Audrey Doyle" w:date="2022-08-04T17:11:00Z">
            <w:rPr>
              <w:lang w:eastAsia="en-GB"/>
            </w:rPr>
          </w:rPrChange>
        </w:rPr>
        <w:t>Threads”</w:t>
      </w:r>
      <w:r w:rsidRPr="00350179">
        <w:rPr>
          <w:lang w:eastAsia="en-GB"/>
        </w:rPr>
        <w:t xml:space="preserve"> </w:t>
      </w:r>
      <w:del w:id="690" w:author="Audrey Doyle" w:date="2022-08-04T17:11:00Z">
        <w:r w:rsidRPr="00350179" w:rsidDel="00E847D8">
          <w:rPr>
            <w:lang w:eastAsia="en-GB"/>
          </w:rPr>
          <w:delText>section</w:delText>
        </w:r>
      </w:del>
      <w:ins w:id="691" w:author="Audrey Doyle" w:date="2022-08-04T17:11:00Z">
        <w:r w:rsidR="00E847D8">
          <w:rPr>
            <w:lang w:eastAsia="en-GB"/>
          </w:rPr>
          <w:t xml:space="preserve">on </w:t>
        </w:r>
        <w:r w:rsidR="00E847D8" w:rsidRPr="00E847D8">
          <w:rPr>
            <w:rStyle w:val="Xref"/>
            <w:rPrChange w:id="692" w:author="Audrey Doyle" w:date="2022-08-04T17:11:00Z">
              <w:rPr>
                <w:lang w:eastAsia="en-GB"/>
              </w:rPr>
            </w:rPrChange>
          </w:rPr>
          <w:t>page XX</w:t>
        </w:r>
      </w:ins>
      <w:r w:rsidRPr="00350179">
        <w:rPr>
          <w:lang w:eastAsia="en-GB"/>
        </w:rPr>
        <w:t>.</w:t>
      </w:r>
    </w:p>
    <w:bookmarkStart w:id="693" w:name="implementing-`send`-and-`sync`-manually-"/>
    <w:bookmarkStart w:id="694" w:name="_Toc106713175"/>
    <w:bookmarkEnd w:id="693"/>
    <w:p w14:paraId="7A4BDDDE" w14:textId="7C5E6984" w:rsidR="00350179" w:rsidRPr="00350179" w:rsidRDefault="007219CD" w:rsidP="00361B6C">
      <w:pPr>
        <w:pStyle w:val="HeadB"/>
        <w:rPr>
          <w:lang w:eastAsia="en-GB"/>
        </w:rPr>
      </w:pPr>
      <w:ins w:id="695" w:author="Carol Nichols" w:date="2022-08-26T16:11:00Z">
        <w:r>
          <w:fldChar w:fldCharType="begin"/>
        </w:r>
        <w:r>
          <w:instrText xml:space="preserve"> XE "Send trait startRange" </w:instrText>
        </w:r>
        <w:r>
          <w:fldChar w:fldCharType="end"/>
        </w:r>
      </w:ins>
      <w:r w:rsidR="00350179" w:rsidRPr="00361B6C">
        <w:t xml:space="preserve">Implementing </w:t>
      </w:r>
      <w:r w:rsidR="00350179" w:rsidRPr="007C7C63">
        <w:t>Send</w:t>
      </w:r>
      <w:r w:rsidR="00350179" w:rsidRPr="00361B6C">
        <w:t xml:space="preserve"> and </w:t>
      </w:r>
      <w:r w:rsidR="00350179" w:rsidRPr="007C7C63">
        <w:t>Sync</w:t>
      </w:r>
      <w:r w:rsidR="00350179" w:rsidRPr="00350179">
        <w:rPr>
          <w:lang w:eastAsia="en-GB"/>
        </w:rPr>
        <w:t xml:space="preserve"> Manually Is Unsafe</w:t>
      </w:r>
      <w:bookmarkEnd w:id="694"/>
    </w:p>
    <w:p w14:paraId="4B8B97E4" w14:textId="3ECB973D" w:rsidR="00350179" w:rsidRPr="00350179" w:rsidRDefault="00350179" w:rsidP="00361B6C">
      <w:pPr>
        <w:pStyle w:val="Body"/>
        <w:rPr>
          <w:lang w:eastAsia="en-GB"/>
        </w:rPr>
      </w:pPr>
      <w:r w:rsidRPr="00361B6C">
        <w:t xml:space="preserve">Because types that are made up of </w:t>
      </w:r>
      <w:r w:rsidRPr="00361B6C">
        <w:rPr>
          <w:rStyle w:val="Literal"/>
        </w:rPr>
        <w:t>Send</w:t>
      </w:r>
      <w:r w:rsidRPr="00361B6C">
        <w:t xml:space="preserve"> and </w:t>
      </w:r>
      <w:r w:rsidRPr="00361B6C">
        <w:rPr>
          <w:rStyle w:val="Literal"/>
        </w:rPr>
        <w:t>Sync</w:t>
      </w:r>
      <w:r w:rsidRPr="00361B6C">
        <w:t xml:space="preserve"> traits are automatically</w:t>
      </w:r>
      <w:r w:rsidR="00361B6C" w:rsidRPr="00361B6C">
        <w:t xml:space="preserve"> </w:t>
      </w:r>
      <w:r w:rsidRPr="00361B6C">
        <w:t xml:space="preserve">also </w:t>
      </w:r>
      <w:r w:rsidRPr="00361B6C">
        <w:rPr>
          <w:rStyle w:val="Literal"/>
        </w:rPr>
        <w:t>Send</w:t>
      </w:r>
      <w:r w:rsidRPr="00361B6C">
        <w:t xml:space="preserve"> and </w:t>
      </w:r>
      <w:r w:rsidRPr="00361B6C">
        <w:rPr>
          <w:rStyle w:val="Literal"/>
        </w:rPr>
        <w:t>Sync</w:t>
      </w:r>
      <w:r w:rsidRPr="00350179">
        <w:rPr>
          <w:lang w:eastAsia="en-GB"/>
        </w:rPr>
        <w:t>, we don’t have to implement those traits manually. As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marker traits, they don’t even have any methods to implement. They’re just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useful for enforcing invariants related to concurrency.</w:t>
      </w:r>
    </w:p>
    <w:p w14:paraId="454EE49D" w14:textId="405F7F10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Manually implementing these traits involves implementing unsafe Rust code.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We’ll talk about using unsafe Rust code in </w:t>
      </w:r>
      <w:r w:rsidRPr="000E5C91">
        <w:rPr>
          <w:rStyle w:val="Xref"/>
        </w:rPr>
        <w:t>Chapter 19</w:t>
      </w:r>
      <w:r w:rsidRPr="00350179">
        <w:rPr>
          <w:lang w:eastAsia="en-GB"/>
        </w:rPr>
        <w:t>; for now, the important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 xml:space="preserve">information is that building new concurrent types not made up of </w:t>
      </w:r>
      <w:r w:rsidRPr="00361B6C">
        <w:rPr>
          <w:rStyle w:val="Literal"/>
        </w:rPr>
        <w:t>Send</w:t>
      </w:r>
      <w:r w:rsidRPr="00361B6C">
        <w:t xml:space="preserve"> and</w:t>
      </w:r>
      <w:r w:rsidR="00361B6C" w:rsidRPr="00361B6C">
        <w:t xml:space="preserve"> </w:t>
      </w:r>
      <w:r w:rsidRPr="00361B6C">
        <w:rPr>
          <w:rStyle w:val="Literal"/>
        </w:rPr>
        <w:t>Sync</w:t>
      </w:r>
      <w:r w:rsidRPr="00361B6C">
        <w:t xml:space="preserve"> parts requires careful thought to uphold the safety guarantees. </w:t>
      </w:r>
      <w:ins w:id="696" w:author="Carol Nichols" w:date="2022-08-26T16:11:00Z">
        <w:r w:rsidR="00E23852">
          <w:fldChar w:fldCharType="begin"/>
        </w:r>
        <w:r w:rsidR="00E23852">
          <w:instrText xml:space="preserve"> XE "Rustonomicon, The startRange" </w:instrText>
        </w:r>
        <w:r w:rsidR="00E23852">
          <w:fldChar w:fldCharType="end"/>
        </w:r>
      </w:ins>
      <w:r w:rsidRPr="00361B6C">
        <w:t>“The</w:t>
      </w:r>
      <w:r w:rsidR="00361B6C" w:rsidRPr="00361B6C">
        <w:t xml:space="preserve"> </w:t>
      </w:r>
      <w:r w:rsidRPr="00361B6C">
        <w:t xml:space="preserve">Rustonomicon” at </w:t>
      </w:r>
      <w:r>
        <w:fldChar w:fldCharType="begin"/>
      </w:r>
      <w:r>
        <w:instrText xml:space="preserve"> HYPERLINK "https://doc.rust-lang.org/stable/nomicon/" </w:instrText>
      </w:r>
      <w:r>
        <w:fldChar w:fldCharType="separate"/>
      </w:r>
      <w:r w:rsidRPr="007C7C63">
        <w:rPr>
          <w:rStyle w:val="LinkURL"/>
        </w:rPr>
        <w:t>https://doc.rust-lang.org/stable/nomicon</w:t>
      </w:r>
      <w:del w:id="697" w:author="Audrey Doyle" w:date="2022-08-04T17:12:00Z">
        <w:r w:rsidRPr="00350179" w:rsidDel="00E847D8">
          <w:rPr>
            <w:i/>
            <w:iCs/>
            <w:color w:val="0000FF"/>
            <w:u w:val="single"/>
            <w:lang w:eastAsia="en-GB"/>
          </w:rPr>
          <w:delText>/</w:delText>
        </w:r>
      </w:del>
      <w:r>
        <w:rPr>
          <w:i/>
          <w:iCs/>
          <w:color w:val="0000FF"/>
          <w:u w:val="single"/>
          <w:lang w:eastAsia="en-GB"/>
        </w:rPr>
        <w:fldChar w:fldCharType="end"/>
      </w:r>
      <w:r w:rsidRPr="00350179">
        <w:rPr>
          <w:lang w:eastAsia="en-GB"/>
        </w:rPr>
        <w:t xml:space="preserve"> has more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information about these guarantees and how to uphold them.</w:t>
      </w:r>
      <w:ins w:id="698" w:author="Carol Nichols" w:date="2022-08-26T16:11:00Z">
        <w:r w:rsidR="00E23852">
          <w:fldChar w:fldCharType="begin"/>
        </w:r>
        <w:r w:rsidR="00E23852">
          <w:instrText xml:space="preserve"> XE "Rustonomicon, The endRange" </w:instrText>
        </w:r>
        <w:r w:rsidR="00E23852">
          <w:fldChar w:fldCharType="end"/>
        </w:r>
        <w:r w:rsidR="00314A48">
          <w:fldChar w:fldCharType="begin"/>
        </w:r>
        <w:r w:rsidR="00314A48">
          <w:instrText xml:space="preserve"> XE "Sync trait endRange" </w:instrText>
        </w:r>
        <w:r w:rsidR="00314A48">
          <w:fldChar w:fldCharType="end"/>
        </w:r>
        <w:r w:rsidR="007219CD">
          <w:fldChar w:fldCharType="begin"/>
        </w:r>
        <w:r w:rsidR="007219CD">
          <w:instrText xml:space="preserve"> XE "Send trait endRange" </w:instrText>
        </w:r>
        <w:r w:rsidR="007219CD">
          <w:fldChar w:fldCharType="end"/>
        </w:r>
      </w:ins>
    </w:p>
    <w:p w14:paraId="7EA52C41" w14:textId="77777777" w:rsidR="00350179" w:rsidRPr="00350179" w:rsidRDefault="00350179" w:rsidP="00361B6C">
      <w:pPr>
        <w:pStyle w:val="HeadA"/>
        <w:rPr>
          <w:lang w:eastAsia="en-GB"/>
        </w:rPr>
      </w:pPr>
      <w:bookmarkStart w:id="699" w:name="summary"/>
      <w:bookmarkStart w:id="700" w:name="_Toc106713176"/>
      <w:bookmarkEnd w:id="699"/>
      <w:r w:rsidRPr="00350179">
        <w:rPr>
          <w:lang w:eastAsia="en-GB"/>
        </w:rPr>
        <w:t>Summary</w:t>
      </w:r>
      <w:bookmarkEnd w:id="700"/>
    </w:p>
    <w:p w14:paraId="219FB5EC" w14:textId="3E7C234C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This isn’t the last you’ll see of concurrency in this book: the project in</w:t>
      </w:r>
      <w:r w:rsidR="00361B6C">
        <w:rPr>
          <w:lang w:eastAsia="en-GB"/>
        </w:rPr>
        <w:t xml:space="preserve"> </w:t>
      </w:r>
      <w:r w:rsidRPr="000E5C91">
        <w:rPr>
          <w:rStyle w:val="Xref"/>
        </w:rPr>
        <w:t>Chapter 20</w:t>
      </w:r>
      <w:r w:rsidRPr="00350179">
        <w:rPr>
          <w:lang w:eastAsia="en-GB"/>
        </w:rPr>
        <w:t xml:space="preserve"> will use the concepts in this chapter in a more realistic situation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than the smaller examples discussed here.</w:t>
      </w:r>
    </w:p>
    <w:p w14:paraId="0712DF67" w14:textId="1164F706" w:rsidR="00350179" w:rsidRPr="00350179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>As mentioned earlier, because very little of how Rust handles concurrency is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part of the language, many concurrency solutions are implemented as crates.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These evolve more quickly than the standard library, so be sure to search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online for the current, state-of-the-art crates to use in multithreaded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situations.</w:t>
      </w:r>
    </w:p>
    <w:p w14:paraId="7A111C86" w14:textId="360B059A" w:rsidR="00350179" w:rsidRPr="00350179" w:rsidRDefault="00350179" w:rsidP="00361B6C">
      <w:pPr>
        <w:pStyle w:val="Body"/>
        <w:rPr>
          <w:lang w:eastAsia="en-GB"/>
        </w:rPr>
      </w:pPr>
      <w:r w:rsidRPr="00361B6C">
        <w:t>The Rust standard library provides channels for message passing and smart</w:t>
      </w:r>
      <w:r w:rsidR="00361B6C" w:rsidRPr="00361B6C">
        <w:t xml:space="preserve"> </w:t>
      </w:r>
      <w:r w:rsidRPr="00361B6C">
        <w:t xml:space="preserve">pointer types, such as </w:t>
      </w:r>
      <w:r w:rsidRPr="00361B6C">
        <w:rPr>
          <w:rStyle w:val="Literal"/>
        </w:rPr>
        <w:t>Mutex&lt;T&gt;</w:t>
      </w:r>
      <w:r w:rsidRPr="00361B6C">
        <w:t xml:space="preserve"> and </w:t>
      </w:r>
      <w:r w:rsidRPr="00361B6C">
        <w:rPr>
          <w:rStyle w:val="Literal"/>
        </w:rPr>
        <w:t>Arc&lt;T&gt;</w:t>
      </w:r>
      <w:r w:rsidRPr="00350179">
        <w:rPr>
          <w:lang w:eastAsia="en-GB"/>
        </w:rPr>
        <w:t>, that are safe to use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concurrent contexts. The type system and the borrow checker ensure that the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code using these solutions won’t end up with data races or invalid references.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Once you get your code to compile, you can rest assured that it will happily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run on multiple threads without the kinds of hard-to-track-down bugs common in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other languages. Concurrent programming is no longer a concept to be afraid of: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go forth and make your programs concurrent, fearlessly!</w:t>
      </w:r>
      <w:ins w:id="701" w:author="Carol Nichols" w:date="2022-08-26T15:44:00Z">
        <w:r w:rsidR="00566097">
          <w:fldChar w:fldCharType="begin"/>
        </w:r>
        <w:r w:rsidR="00566097">
          <w:instrText xml:space="preserve"> XE "threads endRange" </w:instrText>
        </w:r>
        <w:r w:rsidR="00566097">
          <w:fldChar w:fldCharType="end"/>
        </w:r>
      </w:ins>
      <w:ins w:id="702" w:author="Carol Nichols" w:date="2022-08-26T15:39:00Z">
        <w:r w:rsidR="008F28BD">
          <w:fldChar w:fldCharType="begin"/>
        </w:r>
        <w:r w:rsidR="008F28BD">
          <w:instrText xml:space="preserve"> XE "</w:instrText>
        </w:r>
        <w:r w:rsidR="008F28BD" w:rsidRPr="00BE574B">
          <w:instrText>concurren</w:instrText>
        </w:r>
        <w:r w:rsidR="008F28BD">
          <w:instrText xml:space="preserve">cy endRange" </w:instrText>
        </w:r>
        <w:r w:rsidR="008F28BD">
          <w:fldChar w:fldCharType="end"/>
        </w:r>
      </w:ins>
    </w:p>
    <w:p w14:paraId="7C70C236" w14:textId="4DDA402D" w:rsidR="00053E72" w:rsidRDefault="00350179" w:rsidP="00361B6C">
      <w:pPr>
        <w:pStyle w:val="Body"/>
        <w:rPr>
          <w:lang w:eastAsia="en-GB"/>
        </w:rPr>
      </w:pPr>
      <w:r w:rsidRPr="00350179">
        <w:rPr>
          <w:lang w:eastAsia="en-GB"/>
        </w:rPr>
        <w:t xml:space="preserve">Next, we’ll talk about idiomatic ways to model problems and structure </w:t>
      </w:r>
      <w:r w:rsidRPr="00350179">
        <w:rPr>
          <w:lang w:eastAsia="en-GB"/>
        </w:rPr>
        <w:lastRenderedPageBreak/>
        <w:t>solutions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as your Rust programs get bigger. In addition, we’ll discuss how Rust’s idioms</w:t>
      </w:r>
      <w:r w:rsidR="00361B6C">
        <w:rPr>
          <w:lang w:eastAsia="en-GB"/>
        </w:rPr>
        <w:t xml:space="preserve"> </w:t>
      </w:r>
      <w:r w:rsidRPr="00350179">
        <w:rPr>
          <w:lang w:eastAsia="en-GB"/>
        </w:rPr>
        <w:t>relate to those you might be familiar with from object-oriented programming.</w:t>
      </w:r>
    </w:p>
    <w:p w14:paraId="3876C873" w14:textId="658580D1" w:rsidR="00A90106" w:rsidRPr="00361B6C" w:rsidRDefault="00A90106" w:rsidP="00A90106">
      <w:pPr>
        <w:pStyle w:val="Body"/>
        <w:ind w:left="0" w:firstLine="0"/>
        <w:rPr>
          <w:lang w:eastAsia="en-GB"/>
        </w:rPr>
      </w:pPr>
    </w:p>
    <w:sectPr w:rsidR="00A90106" w:rsidRPr="00361B6C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5" w:author="Audrey Doyle" w:date="2022-08-04T16:41:00Z" w:initials="A">
    <w:p w14:paraId="7013D9F2" w14:textId="354040E3" w:rsidR="00EC2442" w:rsidRDefault="00EC2442">
      <w:pPr>
        <w:pStyle w:val="CommentText"/>
      </w:pPr>
      <w:r>
        <w:rPr>
          <w:rStyle w:val="CommentReference"/>
        </w:rPr>
        <w:annotationRef/>
      </w:r>
      <w:r>
        <w:t>AU: italicize “can” instead of “do”?</w:t>
      </w:r>
    </w:p>
  </w:comment>
  <w:comment w:id="226" w:author="Carol Nichols" w:date="2022-08-26T12:57:00Z" w:initials="CN">
    <w:p w14:paraId="6033DEF6" w14:textId="77777777" w:rsidR="005A4744" w:rsidRDefault="005A4744" w:rsidP="001054D0">
      <w:r>
        <w:rPr>
          <w:rStyle w:val="CommentReference"/>
        </w:rPr>
        <w:annotationRef/>
      </w:r>
      <w:r>
        <w:rPr>
          <w:sz w:val="20"/>
          <w:szCs w:val="20"/>
        </w:rPr>
        <w:t>That wasn’t quite what I meant, I’ve reworded to hopefully be clearer? How’s this?</w:t>
      </w:r>
    </w:p>
  </w:comment>
  <w:comment w:id="528" w:author="Audrey Doyle" w:date="2022-08-04T16:54:00Z" w:initials="A">
    <w:p w14:paraId="68BD29F0" w14:textId="73006DF8" w:rsidR="004727B0" w:rsidRDefault="004727B0">
      <w:pPr>
        <w:pStyle w:val="CommentText"/>
      </w:pPr>
      <w:r>
        <w:rPr>
          <w:rStyle w:val="CommentReference"/>
        </w:rPr>
        <w:annotationRef/>
      </w:r>
      <w:r>
        <w:t xml:space="preserve">AU: In the heading for this section, you hyphenated “Shared-State.” Here, you don’t hyphenate shared memory.” </w:t>
      </w:r>
      <w:r w:rsidR="00F737B8">
        <w:t>For consistency, should we delete the hyphen from the heading or add the hyphen in the text?</w:t>
      </w:r>
    </w:p>
  </w:comment>
  <w:comment w:id="529" w:author="Carol Nichols" w:date="2022-08-26T12:58:00Z" w:initials="CN">
    <w:p w14:paraId="6F036598" w14:textId="77777777" w:rsidR="004B5EBA" w:rsidRDefault="004B5EBA" w:rsidP="00A956A5">
      <w:r>
        <w:rPr>
          <w:rStyle w:val="CommentReference"/>
        </w:rPr>
        <w:annotationRef/>
      </w:r>
      <w:r>
        <w:rPr>
          <w:sz w:val="20"/>
          <w:szCs w:val="20"/>
        </w:rPr>
        <w:t>Let’s add it in the text, I found some other resources that are using “shared-memory concurrency”.</w:t>
      </w:r>
    </w:p>
  </w:comment>
  <w:comment w:id="566" w:author="Audrey Doyle" w:date="2022-08-04T17:02:00Z" w:initials="A">
    <w:p w14:paraId="3375CB6D" w14:textId="1D0D8ED0" w:rsidR="0013217D" w:rsidRDefault="0013217D">
      <w:pPr>
        <w:pStyle w:val="CommentText"/>
      </w:pPr>
      <w:r>
        <w:rPr>
          <w:rStyle w:val="CommentReference"/>
        </w:rPr>
        <w:annotationRef/>
      </w:r>
      <w:r>
        <w:t>AU: change to “the”?</w:t>
      </w:r>
    </w:p>
  </w:comment>
  <w:comment w:id="567" w:author="Carol Nichols" w:date="2022-08-26T12:59:00Z" w:initials="CN">
    <w:p w14:paraId="0AB50EF5" w14:textId="77777777" w:rsidR="00C63F26" w:rsidRDefault="00C63F26" w:rsidP="00E016B7">
      <w:r>
        <w:rPr>
          <w:rStyle w:val="CommentReference"/>
        </w:rPr>
        <w:annotationRef/>
      </w:r>
      <w:r>
        <w:rPr>
          <w:sz w:val="20"/>
          <w:szCs w:val="20"/>
        </w:rPr>
        <w:t>Sounds good, done!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13D9F2" w15:done="0"/>
  <w15:commentEx w15:paraId="6033DEF6" w15:paraIdParent="7013D9F2" w15:done="0"/>
  <w15:commentEx w15:paraId="68BD29F0" w15:done="0"/>
  <w15:commentEx w15:paraId="6F036598" w15:paraIdParent="68BD29F0" w15:done="0"/>
  <w15:commentEx w15:paraId="3375CB6D" w15:done="0"/>
  <w15:commentEx w15:paraId="0AB50EF5" w15:paraIdParent="3375CB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6752D" w16cex:dateUtc="2022-08-04T20:41:00Z"/>
  <w16cex:commentExtensible w16cex:durableId="26B3419D" w16cex:dateUtc="2022-08-26T16:57:00Z"/>
  <w16cex:commentExtensible w16cex:durableId="26967845" w16cex:dateUtc="2022-08-04T20:54:00Z"/>
  <w16cex:commentExtensible w16cex:durableId="26B341F5" w16cex:dateUtc="2022-08-26T16:58:00Z"/>
  <w16cex:commentExtensible w16cex:durableId="26967A1F" w16cex:dateUtc="2022-08-04T21:02:00Z"/>
  <w16cex:commentExtensible w16cex:durableId="26B34216" w16cex:dateUtc="2022-08-26T16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13D9F2" w16cid:durableId="2696752D"/>
  <w16cid:commentId w16cid:paraId="6033DEF6" w16cid:durableId="26B3419D"/>
  <w16cid:commentId w16cid:paraId="68BD29F0" w16cid:durableId="26967845"/>
  <w16cid:commentId w16cid:paraId="6F036598" w16cid:durableId="26B341F5"/>
  <w16cid:commentId w16cid:paraId="3375CB6D" w16cid:durableId="26967A1F"/>
  <w16cid:commentId w16cid:paraId="0AB50EF5" w16cid:durableId="26B342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E5EA" w14:textId="77777777" w:rsidR="00E061F8" w:rsidRDefault="00E061F8" w:rsidP="009E51C3">
      <w:pPr>
        <w:spacing w:after="0" w:line="240" w:lineRule="auto"/>
      </w:pPr>
      <w:r>
        <w:separator/>
      </w:r>
    </w:p>
  </w:endnote>
  <w:endnote w:type="continuationSeparator" w:id="0">
    <w:p w14:paraId="7FE0BC0B" w14:textId="77777777" w:rsidR="00E061F8" w:rsidRDefault="00E061F8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2BAB" w14:textId="77777777" w:rsidR="00E061F8" w:rsidRDefault="00E061F8" w:rsidP="009E51C3">
      <w:pPr>
        <w:spacing w:after="0" w:line="240" w:lineRule="auto"/>
      </w:pPr>
      <w:r>
        <w:separator/>
      </w:r>
    </w:p>
  </w:footnote>
  <w:footnote w:type="continuationSeparator" w:id="0">
    <w:p w14:paraId="779AA73D" w14:textId="77777777" w:rsidR="00E061F8" w:rsidRDefault="00E061F8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D5C15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5A4A5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6D418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B5E7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C82F6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7E25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08C6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91C11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3B05C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6DA7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0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6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6292768"/>
    <w:multiLevelType w:val="multilevel"/>
    <w:tmpl w:val="706E9F88"/>
    <w:numStyleLink w:val="ChapterNumbering"/>
  </w:abstractNum>
  <w:abstractNum w:abstractNumId="15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0176"/>
    <w:multiLevelType w:val="multilevel"/>
    <w:tmpl w:val="970A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E4D95"/>
    <w:multiLevelType w:val="multilevel"/>
    <w:tmpl w:val="28B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30109"/>
    <w:multiLevelType w:val="multilevel"/>
    <w:tmpl w:val="DD92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26937"/>
    <w:multiLevelType w:val="multilevel"/>
    <w:tmpl w:val="706E9F88"/>
    <w:numStyleLink w:val="ChapterNumbering"/>
  </w:abstractNum>
  <w:abstractNum w:abstractNumId="26" w15:restartNumberingAfterBreak="0">
    <w:nsid w:val="6F822C15"/>
    <w:multiLevelType w:val="multilevel"/>
    <w:tmpl w:val="C9BC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2"/>
  </w:num>
  <w:num w:numId="2" w16cid:durableId="385304103">
    <w:abstractNumId w:val="22"/>
  </w:num>
  <w:num w:numId="3" w16cid:durableId="1701390650">
    <w:abstractNumId w:val="27"/>
  </w:num>
  <w:num w:numId="4" w16cid:durableId="563373197">
    <w:abstractNumId w:val="17"/>
  </w:num>
  <w:num w:numId="5" w16cid:durableId="44761907">
    <w:abstractNumId w:val="23"/>
  </w:num>
  <w:num w:numId="6" w16cid:durableId="1101072290">
    <w:abstractNumId w:val="15"/>
  </w:num>
  <w:num w:numId="7" w16cid:durableId="1629897676">
    <w:abstractNumId w:val="19"/>
  </w:num>
  <w:num w:numId="8" w16cid:durableId="650138380">
    <w:abstractNumId w:val="28"/>
  </w:num>
  <w:num w:numId="9" w16cid:durableId="2021807744">
    <w:abstractNumId w:val="18"/>
  </w:num>
  <w:num w:numId="10" w16cid:durableId="716858717">
    <w:abstractNumId w:val="13"/>
  </w:num>
  <w:num w:numId="11" w16cid:durableId="344014094">
    <w:abstractNumId w:val="11"/>
  </w:num>
  <w:num w:numId="12" w16cid:durableId="1995179777">
    <w:abstractNumId w:val="14"/>
  </w:num>
  <w:num w:numId="13" w16cid:durableId="2136212814">
    <w:abstractNumId w:val="29"/>
  </w:num>
  <w:num w:numId="14" w16cid:durableId="1485704533">
    <w:abstractNumId w:val="0"/>
  </w:num>
  <w:num w:numId="15" w16cid:durableId="1716389067">
    <w:abstractNumId w:val="21"/>
  </w:num>
  <w:num w:numId="16" w16cid:durableId="978457413">
    <w:abstractNumId w:val="16"/>
  </w:num>
  <w:num w:numId="17" w16cid:durableId="1971325565">
    <w:abstractNumId w:val="26"/>
  </w:num>
  <w:num w:numId="18" w16cid:durableId="455415183">
    <w:abstractNumId w:val="24"/>
  </w:num>
  <w:num w:numId="19" w16cid:durableId="1385324951">
    <w:abstractNumId w:val="20"/>
  </w:num>
  <w:num w:numId="20" w16cid:durableId="661274611">
    <w:abstractNumId w:val="10"/>
  </w:num>
  <w:num w:numId="21" w16cid:durableId="590503504">
    <w:abstractNumId w:val="8"/>
  </w:num>
  <w:num w:numId="22" w16cid:durableId="1955289510">
    <w:abstractNumId w:val="7"/>
  </w:num>
  <w:num w:numId="23" w16cid:durableId="849375064">
    <w:abstractNumId w:val="6"/>
  </w:num>
  <w:num w:numId="24" w16cid:durableId="934509281">
    <w:abstractNumId w:val="5"/>
  </w:num>
  <w:num w:numId="25" w16cid:durableId="571816772">
    <w:abstractNumId w:val="9"/>
  </w:num>
  <w:num w:numId="26" w16cid:durableId="445386721">
    <w:abstractNumId w:val="4"/>
  </w:num>
  <w:num w:numId="27" w16cid:durableId="1158611474">
    <w:abstractNumId w:val="3"/>
  </w:num>
  <w:num w:numId="28" w16cid:durableId="751900938">
    <w:abstractNumId w:val="2"/>
  </w:num>
  <w:num w:numId="29" w16cid:durableId="1209997188">
    <w:abstractNumId w:val="1"/>
  </w:num>
  <w:num w:numId="30" w16cid:durableId="1458639918">
    <w:abstractNumId w:val="2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79"/>
    <w:rsid w:val="000069B5"/>
    <w:rsid w:val="0001390B"/>
    <w:rsid w:val="00013A0F"/>
    <w:rsid w:val="00015785"/>
    <w:rsid w:val="000251C2"/>
    <w:rsid w:val="00026A3C"/>
    <w:rsid w:val="00027719"/>
    <w:rsid w:val="000277F3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A72D8"/>
    <w:rsid w:val="000B0A4A"/>
    <w:rsid w:val="000B6D77"/>
    <w:rsid w:val="000C0C1C"/>
    <w:rsid w:val="000C187B"/>
    <w:rsid w:val="000C3488"/>
    <w:rsid w:val="000C4DBF"/>
    <w:rsid w:val="000E23FE"/>
    <w:rsid w:val="000E291C"/>
    <w:rsid w:val="000E5C91"/>
    <w:rsid w:val="000E7CB5"/>
    <w:rsid w:val="000F14AB"/>
    <w:rsid w:val="000F1577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217D"/>
    <w:rsid w:val="00133123"/>
    <w:rsid w:val="001435B6"/>
    <w:rsid w:val="00147C28"/>
    <w:rsid w:val="001549E3"/>
    <w:rsid w:val="0015557B"/>
    <w:rsid w:val="0017571A"/>
    <w:rsid w:val="00176833"/>
    <w:rsid w:val="00176AA9"/>
    <w:rsid w:val="00176BE2"/>
    <w:rsid w:val="001862DB"/>
    <w:rsid w:val="00196CDD"/>
    <w:rsid w:val="001A00A3"/>
    <w:rsid w:val="001A12D4"/>
    <w:rsid w:val="001A6DE7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4EDB"/>
    <w:rsid w:val="0023524F"/>
    <w:rsid w:val="00241E83"/>
    <w:rsid w:val="00242BEC"/>
    <w:rsid w:val="00243006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0D9D"/>
    <w:rsid w:val="002C52AD"/>
    <w:rsid w:val="002C53B8"/>
    <w:rsid w:val="002C6237"/>
    <w:rsid w:val="002C7F1F"/>
    <w:rsid w:val="002C7F51"/>
    <w:rsid w:val="002D1A1E"/>
    <w:rsid w:val="002D7706"/>
    <w:rsid w:val="002E5B13"/>
    <w:rsid w:val="002F5749"/>
    <w:rsid w:val="0030255A"/>
    <w:rsid w:val="00305E4C"/>
    <w:rsid w:val="00311803"/>
    <w:rsid w:val="0031369A"/>
    <w:rsid w:val="00314A48"/>
    <w:rsid w:val="00315822"/>
    <w:rsid w:val="00316613"/>
    <w:rsid w:val="003203B1"/>
    <w:rsid w:val="00327BBA"/>
    <w:rsid w:val="00332C96"/>
    <w:rsid w:val="003345E1"/>
    <w:rsid w:val="0034529B"/>
    <w:rsid w:val="00346FA5"/>
    <w:rsid w:val="00350179"/>
    <w:rsid w:val="003562F5"/>
    <w:rsid w:val="00361247"/>
    <w:rsid w:val="00361659"/>
    <w:rsid w:val="00361B6C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3EF8"/>
    <w:rsid w:val="003A50D7"/>
    <w:rsid w:val="003B38F9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2E9A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12B4"/>
    <w:rsid w:val="00463BEA"/>
    <w:rsid w:val="00467FAB"/>
    <w:rsid w:val="00470D3B"/>
    <w:rsid w:val="00472501"/>
    <w:rsid w:val="004727B0"/>
    <w:rsid w:val="0047597D"/>
    <w:rsid w:val="00476611"/>
    <w:rsid w:val="00481771"/>
    <w:rsid w:val="00481D42"/>
    <w:rsid w:val="00482052"/>
    <w:rsid w:val="00482144"/>
    <w:rsid w:val="004835B0"/>
    <w:rsid w:val="00486016"/>
    <w:rsid w:val="00487DA8"/>
    <w:rsid w:val="00490895"/>
    <w:rsid w:val="004970AD"/>
    <w:rsid w:val="004A0FEF"/>
    <w:rsid w:val="004A111C"/>
    <w:rsid w:val="004A4C8E"/>
    <w:rsid w:val="004A50B0"/>
    <w:rsid w:val="004B0722"/>
    <w:rsid w:val="004B1D1D"/>
    <w:rsid w:val="004B2A94"/>
    <w:rsid w:val="004B5EBA"/>
    <w:rsid w:val="004B6F2A"/>
    <w:rsid w:val="004C2396"/>
    <w:rsid w:val="004C7002"/>
    <w:rsid w:val="004D4BB9"/>
    <w:rsid w:val="004E2959"/>
    <w:rsid w:val="004F3FC9"/>
    <w:rsid w:val="004F745D"/>
    <w:rsid w:val="0050058C"/>
    <w:rsid w:val="005056A5"/>
    <w:rsid w:val="00505A03"/>
    <w:rsid w:val="00506CE0"/>
    <w:rsid w:val="0051294E"/>
    <w:rsid w:val="0052787B"/>
    <w:rsid w:val="0053177C"/>
    <w:rsid w:val="00537277"/>
    <w:rsid w:val="00537F3B"/>
    <w:rsid w:val="00542141"/>
    <w:rsid w:val="005425C3"/>
    <w:rsid w:val="00547162"/>
    <w:rsid w:val="005474C2"/>
    <w:rsid w:val="00553B1A"/>
    <w:rsid w:val="00554DB1"/>
    <w:rsid w:val="005621FF"/>
    <w:rsid w:val="00562DD9"/>
    <w:rsid w:val="00564355"/>
    <w:rsid w:val="00566097"/>
    <w:rsid w:val="00573D69"/>
    <w:rsid w:val="005815A2"/>
    <w:rsid w:val="005921CC"/>
    <w:rsid w:val="005A4744"/>
    <w:rsid w:val="005A540F"/>
    <w:rsid w:val="005B0DE0"/>
    <w:rsid w:val="005B3B2F"/>
    <w:rsid w:val="005B6575"/>
    <w:rsid w:val="005C0697"/>
    <w:rsid w:val="005C235D"/>
    <w:rsid w:val="005C6B82"/>
    <w:rsid w:val="005C7488"/>
    <w:rsid w:val="005D7160"/>
    <w:rsid w:val="005D7B00"/>
    <w:rsid w:val="005E2D6A"/>
    <w:rsid w:val="005E6C7C"/>
    <w:rsid w:val="005F0095"/>
    <w:rsid w:val="005F6D7B"/>
    <w:rsid w:val="005F723C"/>
    <w:rsid w:val="006016B6"/>
    <w:rsid w:val="0060703D"/>
    <w:rsid w:val="0061091B"/>
    <w:rsid w:val="00612294"/>
    <w:rsid w:val="00613CDB"/>
    <w:rsid w:val="0061505F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A6693"/>
    <w:rsid w:val="006B723A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154"/>
    <w:rsid w:val="006E19DE"/>
    <w:rsid w:val="006E2076"/>
    <w:rsid w:val="006E4E4F"/>
    <w:rsid w:val="006E7E5E"/>
    <w:rsid w:val="0070020A"/>
    <w:rsid w:val="0070241D"/>
    <w:rsid w:val="0070439E"/>
    <w:rsid w:val="0070742B"/>
    <w:rsid w:val="0071206E"/>
    <w:rsid w:val="00715B75"/>
    <w:rsid w:val="00716BA2"/>
    <w:rsid w:val="00717DFA"/>
    <w:rsid w:val="007219CD"/>
    <w:rsid w:val="007238EB"/>
    <w:rsid w:val="00730B5D"/>
    <w:rsid w:val="00730B77"/>
    <w:rsid w:val="00733799"/>
    <w:rsid w:val="0073414B"/>
    <w:rsid w:val="0073437F"/>
    <w:rsid w:val="007355AA"/>
    <w:rsid w:val="007361B5"/>
    <w:rsid w:val="007369D5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C7C63"/>
    <w:rsid w:val="007D2CFA"/>
    <w:rsid w:val="007D72AB"/>
    <w:rsid w:val="007E645A"/>
    <w:rsid w:val="007F0435"/>
    <w:rsid w:val="007F078C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269A2"/>
    <w:rsid w:val="00830E4B"/>
    <w:rsid w:val="00832D35"/>
    <w:rsid w:val="00833DD2"/>
    <w:rsid w:val="00840668"/>
    <w:rsid w:val="00841DE8"/>
    <w:rsid w:val="00843258"/>
    <w:rsid w:val="0084557D"/>
    <w:rsid w:val="00852356"/>
    <w:rsid w:val="00855038"/>
    <w:rsid w:val="0085646C"/>
    <w:rsid w:val="0085795C"/>
    <w:rsid w:val="00862650"/>
    <w:rsid w:val="00864068"/>
    <w:rsid w:val="00870319"/>
    <w:rsid w:val="008707C4"/>
    <w:rsid w:val="008756F7"/>
    <w:rsid w:val="0088448B"/>
    <w:rsid w:val="0088465E"/>
    <w:rsid w:val="00887377"/>
    <w:rsid w:val="00897027"/>
    <w:rsid w:val="008A60EC"/>
    <w:rsid w:val="008A6550"/>
    <w:rsid w:val="008A6644"/>
    <w:rsid w:val="008B0201"/>
    <w:rsid w:val="008B7FAB"/>
    <w:rsid w:val="008C40D2"/>
    <w:rsid w:val="008C4402"/>
    <w:rsid w:val="008C704B"/>
    <w:rsid w:val="008D25A2"/>
    <w:rsid w:val="008D429A"/>
    <w:rsid w:val="008D733E"/>
    <w:rsid w:val="008E14B1"/>
    <w:rsid w:val="008F2055"/>
    <w:rsid w:val="008F28BD"/>
    <w:rsid w:val="008F39BA"/>
    <w:rsid w:val="008F3B3D"/>
    <w:rsid w:val="008F408C"/>
    <w:rsid w:val="008F47F3"/>
    <w:rsid w:val="008F5D0D"/>
    <w:rsid w:val="008F6006"/>
    <w:rsid w:val="008F740F"/>
    <w:rsid w:val="009001D3"/>
    <w:rsid w:val="009035FC"/>
    <w:rsid w:val="00904342"/>
    <w:rsid w:val="0090456C"/>
    <w:rsid w:val="00904D9B"/>
    <w:rsid w:val="009109BE"/>
    <w:rsid w:val="00916D35"/>
    <w:rsid w:val="00922FBD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76979"/>
    <w:rsid w:val="00982443"/>
    <w:rsid w:val="0098334B"/>
    <w:rsid w:val="00984C3D"/>
    <w:rsid w:val="009871B9"/>
    <w:rsid w:val="009923A2"/>
    <w:rsid w:val="00997732"/>
    <w:rsid w:val="009A19EF"/>
    <w:rsid w:val="009A3B37"/>
    <w:rsid w:val="009B1EF8"/>
    <w:rsid w:val="009B2041"/>
    <w:rsid w:val="009B531B"/>
    <w:rsid w:val="009C1950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672B3"/>
    <w:rsid w:val="00A70814"/>
    <w:rsid w:val="00A70825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4805"/>
    <w:rsid w:val="00A87FF1"/>
    <w:rsid w:val="00A90106"/>
    <w:rsid w:val="00A92356"/>
    <w:rsid w:val="00AA24F0"/>
    <w:rsid w:val="00AA2D94"/>
    <w:rsid w:val="00AA63D6"/>
    <w:rsid w:val="00AB165C"/>
    <w:rsid w:val="00AB27D4"/>
    <w:rsid w:val="00AB6123"/>
    <w:rsid w:val="00AC67B5"/>
    <w:rsid w:val="00AD0472"/>
    <w:rsid w:val="00AD5FE3"/>
    <w:rsid w:val="00AE3B2B"/>
    <w:rsid w:val="00AF7569"/>
    <w:rsid w:val="00B0113E"/>
    <w:rsid w:val="00B01F5F"/>
    <w:rsid w:val="00B05D0E"/>
    <w:rsid w:val="00B07ACD"/>
    <w:rsid w:val="00B118BA"/>
    <w:rsid w:val="00B14DBB"/>
    <w:rsid w:val="00B14EB4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B0F"/>
    <w:rsid w:val="00B36EDF"/>
    <w:rsid w:val="00B37E12"/>
    <w:rsid w:val="00B45496"/>
    <w:rsid w:val="00B52F47"/>
    <w:rsid w:val="00B5352A"/>
    <w:rsid w:val="00B54995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BF6570"/>
    <w:rsid w:val="00C032D3"/>
    <w:rsid w:val="00C03EFE"/>
    <w:rsid w:val="00C03F26"/>
    <w:rsid w:val="00C065C7"/>
    <w:rsid w:val="00C11D5B"/>
    <w:rsid w:val="00C12E1F"/>
    <w:rsid w:val="00C13DFC"/>
    <w:rsid w:val="00C15827"/>
    <w:rsid w:val="00C2249A"/>
    <w:rsid w:val="00C24469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52D4F"/>
    <w:rsid w:val="00C53B2D"/>
    <w:rsid w:val="00C6086F"/>
    <w:rsid w:val="00C61D2D"/>
    <w:rsid w:val="00C62B55"/>
    <w:rsid w:val="00C63F26"/>
    <w:rsid w:val="00C72332"/>
    <w:rsid w:val="00C7299D"/>
    <w:rsid w:val="00C741AB"/>
    <w:rsid w:val="00C772AA"/>
    <w:rsid w:val="00C8113A"/>
    <w:rsid w:val="00C82A73"/>
    <w:rsid w:val="00C8517C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A5A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3357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0245"/>
    <w:rsid w:val="00D71969"/>
    <w:rsid w:val="00D73F8C"/>
    <w:rsid w:val="00D8261A"/>
    <w:rsid w:val="00D85FDB"/>
    <w:rsid w:val="00D86BF0"/>
    <w:rsid w:val="00D87153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D7915"/>
    <w:rsid w:val="00DE0447"/>
    <w:rsid w:val="00DE1057"/>
    <w:rsid w:val="00DE163C"/>
    <w:rsid w:val="00DF0BEB"/>
    <w:rsid w:val="00DF377E"/>
    <w:rsid w:val="00DF65F0"/>
    <w:rsid w:val="00DF7836"/>
    <w:rsid w:val="00E032F3"/>
    <w:rsid w:val="00E03D3D"/>
    <w:rsid w:val="00E056C8"/>
    <w:rsid w:val="00E061F8"/>
    <w:rsid w:val="00E064DD"/>
    <w:rsid w:val="00E06F5A"/>
    <w:rsid w:val="00E1153F"/>
    <w:rsid w:val="00E11E2A"/>
    <w:rsid w:val="00E23852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47D8"/>
    <w:rsid w:val="00E85570"/>
    <w:rsid w:val="00E863C9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442"/>
    <w:rsid w:val="00EC285A"/>
    <w:rsid w:val="00ED2ED4"/>
    <w:rsid w:val="00ED3645"/>
    <w:rsid w:val="00ED7E0E"/>
    <w:rsid w:val="00EF1532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3A35"/>
    <w:rsid w:val="00F25C31"/>
    <w:rsid w:val="00F26D50"/>
    <w:rsid w:val="00F3323C"/>
    <w:rsid w:val="00F414D0"/>
    <w:rsid w:val="00F45D07"/>
    <w:rsid w:val="00F461ED"/>
    <w:rsid w:val="00F57DCE"/>
    <w:rsid w:val="00F64DF0"/>
    <w:rsid w:val="00F668A2"/>
    <w:rsid w:val="00F71AD2"/>
    <w:rsid w:val="00F7366F"/>
    <w:rsid w:val="00F737B8"/>
    <w:rsid w:val="00F74BA1"/>
    <w:rsid w:val="00F766EA"/>
    <w:rsid w:val="00F8036A"/>
    <w:rsid w:val="00F825B5"/>
    <w:rsid w:val="00F86E24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83903"/>
  <w14:defaultImageDpi w14:val="300"/>
  <w15:docId w15:val="{A5AD9DAB-368D-40DF-9614-85791FBD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95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350179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C9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C9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C9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C9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C9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C9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C9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C9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E5C9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0E5C9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C91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C9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C9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C91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C91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0E5C9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0E5C91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0E5C91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0E5C91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0E5C91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0E5C91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0E5C91"/>
    <w:pPr>
      <w:numPr>
        <w:ilvl w:val="6"/>
        <w:numId w:val="30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0E5C91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0E5C91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0E5C91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0E5C91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0E5C91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0E5C91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0E5C91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0E5C91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0E5C91"/>
    <w:pPr>
      <w:numPr>
        <w:numId w:val="10"/>
      </w:numPr>
    </w:pPr>
  </w:style>
  <w:style w:type="paragraph" w:customStyle="1" w:styleId="HeadA">
    <w:name w:val="HeadA"/>
    <w:qFormat/>
    <w:rsid w:val="000E5C91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0E5C91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0E5C91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0E5C91"/>
    <w:pPr>
      <w:numPr>
        <w:ilvl w:val="4"/>
        <w:numId w:val="30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0E5C91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0E5C91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0E5C91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0E5C91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0E5C91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0E5C91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0E5C91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0E5C91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0E5C91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0E5C91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0E5C91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0E5C91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0E5C91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0E5C91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0E5C91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0E5C91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0E5C91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0E5C91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0E5C91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0E5C91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0E5C91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0E5C91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0E5C91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0E5C91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0E5C91"/>
    <w:rPr>
      <w:rFonts w:ascii="Symbol" w:hAnsi="Symbol"/>
    </w:rPr>
  </w:style>
  <w:style w:type="character" w:customStyle="1" w:styleId="Italic">
    <w:name w:val="Italic"/>
    <w:uiPriority w:val="1"/>
    <w:qFormat/>
    <w:rsid w:val="000E5C91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0E5C91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0E5C91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0E5C91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0">
    <w:name w:val="ListNumber"/>
    <w:qFormat/>
    <w:rsid w:val="000E5C91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0E5C91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0E5C91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0E5C91"/>
    <w:rPr>
      <w:color w:val="008000"/>
    </w:rPr>
  </w:style>
  <w:style w:type="paragraph" w:customStyle="1" w:styleId="PartNumber">
    <w:name w:val="PartNumber"/>
    <w:qFormat/>
    <w:rsid w:val="000E5C91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0E5C91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0E5C91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0E5C91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0E5C91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0E5C91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0E5C91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0E5C91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0E5C91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0E5C91"/>
    <w:rPr>
      <w:b/>
      <w:bCs/>
      <w:color w:val="3366FF"/>
    </w:rPr>
  </w:style>
  <w:style w:type="paragraph" w:customStyle="1" w:styleId="RunInHead">
    <w:name w:val="RunInHead"/>
    <w:rsid w:val="000E5C91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0E5C91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0E5C91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0E5C91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0E5C91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0E5C91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0E5C91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0E5C91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0E5C91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0E5C91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0E5C91"/>
    <w:rPr>
      <w:color w:val="3366FF"/>
      <w:vertAlign w:val="superscript"/>
    </w:rPr>
  </w:style>
  <w:style w:type="paragraph" w:customStyle="1" w:styleId="Footnote">
    <w:name w:val="Footnote"/>
    <w:qFormat/>
    <w:rsid w:val="000E5C91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0E5C91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0E5C91"/>
    <w:rPr>
      <w:color w:val="3366FF"/>
      <w:vertAlign w:val="superscript"/>
    </w:rPr>
  </w:style>
  <w:style w:type="paragraph" w:customStyle="1" w:styleId="QuotePara">
    <w:name w:val="QuotePara"/>
    <w:qFormat/>
    <w:rsid w:val="000E5C91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0E5C91"/>
    <w:pPr>
      <w:spacing w:after="240"/>
      <w:jc w:val="right"/>
    </w:pPr>
  </w:style>
  <w:style w:type="character" w:customStyle="1" w:styleId="Caps">
    <w:name w:val="Caps"/>
    <w:uiPriority w:val="1"/>
    <w:qFormat/>
    <w:rsid w:val="000E5C91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0E5C91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0E5C91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0E5C91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0E5C91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0E5C91"/>
    <w:rPr>
      <w:color w:val="3366FF"/>
    </w:rPr>
  </w:style>
  <w:style w:type="table" w:styleId="TableGrid">
    <w:name w:val="Table Grid"/>
    <w:basedOn w:val="TableNormal"/>
    <w:uiPriority w:val="59"/>
    <w:rsid w:val="000E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0E5C91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0E5C91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0E5C91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0E5C91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0E5C91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0E5C91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0E5C91"/>
    <w:pPr>
      <w:jc w:val="right"/>
    </w:pPr>
  </w:style>
  <w:style w:type="paragraph" w:customStyle="1" w:styleId="ExtractParaContinued">
    <w:name w:val="ExtractParaContinued"/>
    <w:basedOn w:val="ExtractPara"/>
    <w:qFormat/>
    <w:rsid w:val="000E5C91"/>
    <w:pPr>
      <w:spacing w:before="0"/>
      <w:ind w:firstLine="360"/>
    </w:pPr>
  </w:style>
  <w:style w:type="paragraph" w:customStyle="1" w:styleId="AppendixNumber">
    <w:name w:val="AppendixNumber"/>
    <w:qFormat/>
    <w:rsid w:val="000E5C91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0E5C91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0E5C91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0E5C91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0E5C91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0E5C91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0E5C91"/>
    <w:rPr>
      <w:color w:val="3366FF"/>
      <w:vertAlign w:val="superscript"/>
    </w:rPr>
  </w:style>
  <w:style w:type="paragraph" w:customStyle="1" w:styleId="Reference">
    <w:name w:val="Reference"/>
    <w:qFormat/>
    <w:rsid w:val="000E5C91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0E5C91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0E5C91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0E5C91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0E5C91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0E5C91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0E5C91"/>
  </w:style>
  <w:style w:type="character" w:styleId="BookTitle">
    <w:name w:val="Book Title"/>
    <w:basedOn w:val="DefaultParagraphFont"/>
    <w:uiPriority w:val="33"/>
    <w:qFormat/>
    <w:rsid w:val="000E5C91"/>
    <w:rPr>
      <w:b/>
      <w:bCs/>
      <w:smallCaps/>
      <w:spacing w:val="5"/>
    </w:rPr>
  </w:style>
  <w:style w:type="paragraph" w:customStyle="1" w:styleId="BookTitle0">
    <w:name w:val="BookTitle"/>
    <w:qFormat/>
    <w:rsid w:val="000E5C91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0E5C91"/>
  </w:style>
  <w:style w:type="paragraph" w:customStyle="1" w:styleId="BookEdition">
    <w:name w:val="BookEdition"/>
    <w:basedOn w:val="BookSubtitle"/>
    <w:qFormat/>
    <w:rsid w:val="000E5C91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0E5C91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0E5C91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0E5C91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0E5C91"/>
  </w:style>
  <w:style w:type="paragraph" w:customStyle="1" w:styleId="CopyrightHead">
    <w:name w:val="CopyrightHead"/>
    <w:basedOn w:val="CopyrightLOC"/>
    <w:qFormat/>
    <w:rsid w:val="000E5C91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0E5C91"/>
  </w:style>
  <w:style w:type="paragraph" w:customStyle="1" w:styleId="FrontmatterTitle">
    <w:name w:val="FrontmatterTitle"/>
    <w:basedOn w:val="BackmatterTitle"/>
    <w:qFormat/>
    <w:rsid w:val="000E5C91"/>
  </w:style>
  <w:style w:type="paragraph" w:customStyle="1" w:styleId="TOCFM">
    <w:name w:val="TOCFM"/>
    <w:basedOn w:val="Normal"/>
    <w:qFormat/>
    <w:rsid w:val="000E5C91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0E5C91"/>
    <w:pPr>
      <w:ind w:left="720"/>
    </w:pPr>
    <w:rPr>
      <w:b/>
    </w:rPr>
  </w:style>
  <w:style w:type="paragraph" w:customStyle="1" w:styleId="TOCPart">
    <w:name w:val="TOCPart"/>
    <w:basedOn w:val="TOCH1"/>
    <w:qFormat/>
    <w:rsid w:val="000E5C91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0E5C91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0E5C91"/>
    <w:pPr>
      <w:ind w:left="1080"/>
    </w:pPr>
    <w:rPr>
      <w:i/>
    </w:rPr>
  </w:style>
  <w:style w:type="paragraph" w:customStyle="1" w:styleId="TOCH3">
    <w:name w:val="TOCH3"/>
    <w:basedOn w:val="TOCH1"/>
    <w:qFormat/>
    <w:rsid w:val="000E5C91"/>
    <w:pPr>
      <w:ind w:left="1440"/>
    </w:pPr>
    <w:rPr>
      <w:b w:val="0"/>
      <w:i/>
    </w:rPr>
  </w:style>
  <w:style w:type="paragraph" w:customStyle="1" w:styleId="BoxType">
    <w:name w:val="BoxType"/>
    <w:qFormat/>
    <w:rsid w:val="000E5C91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0E5C91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0E5C91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0E5C91"/>
    <w:pPr>
      <w:keepNext/>
      <w:keepLines/>
      <w:widowControl w:val="0"/>
      <w:numPr>
        <w:ilvl w:val="1"/>
        <w:numId w:val="30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0E5C91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0E5C91"/>
    <w:pPr>
      <w:keepNext/>
      <w:keepLines/>
      <w:widowControl w:val="0"/>
      <w:numPr>
        <w:ilvl w:val="2"/>
        <w:numId w:val="30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0E5C91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0E5C91"/>
    <w:pPr>
      <w:keepNext/>
      <w:keepLines/>
      <w:widowControl w:val="0"/>
      <w:numPr>
        <w:ilvl w:val="3"/>
        <w:numId w:val="30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0E5C91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0E5C91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0E5C91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0E5C91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0E5C91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0E5C91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0E5C91"/>
    <w:pPr>
      <w:keepNext/>
      <w:keepLines/>
      <w:widowControl w:val="0"/>
      <w:numPr>
        <w:ilvl w:val="5"/>
        <w:numId w:val="30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0E5C91"/>
    <w:pPr>
      <w:jc w:val="right"/>
    </w:pPr>
  </w:style>
  <w:style w:type="paragraph" w:customStyle="1" w:styleId="Body">
    <w:name w:val="Body"/>
    <w:uiPriority w:val="99"/>
    <w:qFormat/>
    <w:rsid w:val="000E5C91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0E5C91"/>
    <w:pPr>
      <w:numPr>
        <w:numId w:val="30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0E5C91"/>
    <w:rPr>
      <w:color w:val="FF0000"/>
      <w:lang w:val="fr-FR"/>
    </w:rPr>
  </w:style>
  <w:style w:type="paragraph" w:customStyle="1" w:styleId="Default">
    <w:name w:val="Default"/>
    <w:rsid w:val="000E5C91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0E5C91"/>
  </w:style>
  <w:style w:type="paragraph" w:customStyle="1" w:styleId="ReviewHead">
    <w:name w:val="ReviewHead"/>
    <w:basedOn w:val="FrontmatterTitle"/>
    <w:qFormat/>
    <w:rsid w:val="000E5C91"/>
  </w:style>
  <w:style w:type="paragraph" w:customStyle="1" w:styleId="ReviewQuote">
    <w:name w:val="ReviewQuote"/>
    <w:basedOn w:val="QuotePara"/>
    <w:qFormat/>
    <w:rsid w:val="000E5C91"/>
  </w:style>
  <w:style w:type="paragraph" w:customStyle="1" w:styleId="ReviewSource">
    <w:name w:val="ReviewSource"/>
    <w:basedOn w:val="QuoteSource"/>
    <w:qFormat/>
    <w:rsid w:val="000E5C91"/>
  </w:style>
  <w:style w:type="paragraph" w:customStyle="1" w:styleId="ListGraphic">
    <w:name w:val="ListGraphic"/>
    <w:basedOn w:val="GraphicSlug"/>
    <w:qFormat/>
    <w:rsid w:val="000E5C91"/>
    <w:pPr>
      <w:ind w:left="0"/>
    </w:pPr>
  </w:style>
  <w:style w:type="paragraph" w:customStyle="1" w:styleId="ListCaption">
    <w:name w:val="ListCaption"/>
    <w:basedOn w:val="CaptionLine"/>
    <w:qFormat/>
    <w:rsid w:val="000E5C91"/>
    <w:pPr>
      <w:ind w:left="3600"/>
    </w:pPr>
  </w:style>
  <w:style w:type="paragraph" w:customStyle="1" w:styleId="NoteContinued">
    <w:name w:val="NoteContinued"/>
    <w:basedOn w:val="Note"/>
    <w:qFormat/>
    <w:rsid w:val="000E5C91"/>
    <w:pPr>
      <w:spacing w:before="0"/>
      <w:ind w:firstLine="0"/>
    </w:pPr>
  </w:style>
  <w:style w:type="paragraph" w:customStyle="1" w:styleId="NoteCode">
    <w:name w:val="NoteCode"/>
    <w:basedOn w:val="Code"/>
    <w:qFormat/>
    <w:rsid w:val="000E5C91"/>
    <w:pPr>
      <w:spacing w:after="240"/>
    </w:pPr>
  </w:style>
  <w:style w:type="paragraph" w:customStyle="1" w:styleId="ListBulletSub">
    <w:name w:val="ListBulletSub"/>
    <w:basedOn w:val="ListBullet"/>
    <w:qFormat/>
    <w:rsid w:val="000E5C91"/>
    <w:pPr>
      <w:ind w:left="2520"/>
    </w:pPr>
  </w:style>
  <w:style w:type="paragraph" w:customStyle="1" w:styleId="CodeCustom1">
    <w:name w:val="CodeCustom1"/>
    <w:basedOn w:val="Code"/>
    <w:qFormat/>
    <w:rsid w:val="000E5C91"/>
    <w:rPr>
      <w:color w:val="00B0F0"/>
    </w:rPr>
  </w:style>
  <w:style w:type="paragraph" w:customStyle="1" w:styleId="CodeCustom2">
    <w:name w:val="CodeCustom2"/>
    <w:basedOn w:val="Normal"/>
    <w:qFormat/>
    <w:rsid w:val="000E5C91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0E5C91"/>
    <w:rPr>
      <w:bCs/>
      <w:color w:val="A12126"/>
    </w:rPr>
  </w:style>
  <w:style w:type="paragraph" w:customStyle="1" w:styleId="Equation">
    <w:name w:val="Equation"/>
    <w:basedOn w:val="ListPlain"/>
    <w:qFormat/>
    <w:rsid w:val="000E5C91"/>
  </w:style>
  <w:style w:type="character" w:customStyle="1" w:styleId="Heading1Char">
    <w:name w:val="Heading 1 Char"/>
    <w:basedOn w:val="DefaultParagraphFont"/>
    <w:link w:val="Heading1"/>
    <w:uiPriority w:val="9"/>
    <w:rsid w:val="00350179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350179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350179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350179"/>
  </w:style>
  <w:style w:type="character" w:styleId="Hyperlink">
    <w:name w:val="Hyperlink"/>
    <w:basedOn w:val="DefaultParagraphFont"/>
    <w:uiPriority w:val="99"/>
    <w:unhideWhenUsed/>
    <w:rsid w:val="003501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017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50179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3501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01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79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F745D"/>
    <w:pPr>
      <w:tabs>
        <w:tab w:val="right" w:leader="dot" w:pos="8090"/>
      </w:tabs>
      <w:spacing w:after="100"/>
      <w:pPrChange w:id="0" w:author="Carol Nichols" w:date="2022-08-26T09:07:00Z">
        <w:pPr>
          <w:spacing w:after="100" w:line="276" w:lineRule="auto"/>
        </w:pPr>
      </w:pPrChange>
    </w:pPr>
    <w:rPr>
      <w:rPrChange w:id="0" w:author="Carol Nichols" w:date="2022-08-26T09:07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6E11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1154"/>
    <w:pPr>
      <w:spacing w:after="100"/>
      <w:ind w:left="440"/>
    </w:pPr>
  </w:style>
  <w:style w:type="paragraph" w:styleId="Revision">
    <w:name w:val="Revision"/>
    <w:hidden/>
    <w:uiPriority w:val="71"/>
    <w:rsid w:val="00AA24F0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07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ACD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ACD"/>
    <w:rPr>
      <w:rFonts w:ascii="Times New Roman" w:hAnsi="Times New Roman"/>
      <w:b/>
      <w:bCs/>
      <w:lang w:val="en-CA" w:eastAsia="en-CA"/>
    </w:rPr>
  </w:style>
  <w:style w:type="paragraph" w:styleId="ListNumber">
    <w:name w:val="List Number"/>
    <w:basedOn w:val="Normal"/>
    <w:uiPriority w:val="99"/>
    <w:unhideWhenUsed/>
    <w:rsid w:val="00F737B8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F92610-463D-2844-B8F7-A04F33F0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118</TotalTime>
  <Pages>25</Pages>
  <Words>7732</Words>
  <Characters>44076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75</cp:revision>
  <dcterms:created xsi:type="dcterms:W3CDTF">2022-08-04T20:41:00Z</dcterms:created>
  <dcterms:modified xsi:type="dcterms:W3CDTF">2022-08-26T20:13:00Z</dcterms:modified>
</cp:coreProperties>
</file>