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object-oriented-programming-features-of-"/>
    <w:bookmarkEnd w:id="1"/>
    <w:p w14:paraId="1756F00F" w14:textId="0CAD7A50" w:rsidR="00363861" w:rsidRDefault="00363861" w:rsidP="00D56668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713667" w:history="1">
        <w:r w:rsidRPr="008367BF">
          <w:rPr>
            <w:rStyle w:val="Hyperlink"/>
            <w:noProof/>
            <w:lang w:eastAsia="en-GB"/>
          </w:rPr>
          <w:t>Characteristics of Object-Oriented Languages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_Toc106713667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442E63" w14:textId="6179D31F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68" w:history="1">
        <w:r w:rsidR="00363861" w:rsidRPr="008367BF">
          <w:rPr>
            <w:rStyle w:val="Hyperlink"/>
            <w:noProof/>
            <w:lang w:eastAsia="en-GB"/>
          </w:rPr>
          <w:t>Objects Contain Data and Behavior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_Toc106713668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3</w:t>
        </w:r>
        <w:r w:rsidR="00363861">
          <w:rPr>
            <w:noProof/>
            <w:webHidden/>
          </w:rPr>
          <w:fldChar w:fldCharType="end"/>
        </w:r>
      </w:hyperlink>
    </w:p>
    <w:p w14:paraId="3BB47BFC" w14:textId="04B722DA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"_Toc106713669" </w:instrText>
      </w:r>
      <w:r>
        <w:fldChar w:fldCharType="separate"/>
      </w:r>
      <w:r w:rsidR="00363861" w:rsidRPr="008367BF">
        <w:rPr>
          <w:rStyle w:val="Hyperlink"/>
          <w:noProof/>
          <w:lang w:eastAsia="en-GB"/>
        </w:rPr>
        <w:t xml:space="preserve">Encapsulation </w:t>
      </w:r>
      <w:del w:id="2" w:author="Audrey Doyle" w:date="2022-08-05T12:55:00Z">
        <w:r w:rsidR="00363861" w:rsidRPr="008367BF" w:rsidDel="00044051">
          <w:rPr>
            <w:rStyle w:val="Hyperlink"/>
            <w:noProof/>
            <w:lang w:eastAsia="en-GB"/>
          </w:rPr>
          <w:delText xml:space="preserve">that </w:delText>
        </w:r>
      </w:del>
      <w:ins w:id="3" w:author="Audrey Doyle" w:date="2022-08-05T12:55:00Z">
        <w:r w:rsidR="00044051">
          <w:rPr>
            <w:rStyle w:val="Hyperlink"/>
            <w:noProof/>
            <w:lang w:eastAsia="en-GB"/>
          </w:rPr>
          <w:t>T</w:t>
        </w:r>
        <w:r w:rsidR="00044051" w:rsidRPr="008367BF">
          <w:rPr>
            <w:rStyle w:val="Hyperlink"/>
            <w:noProof/>
            <w:lang w:eastAsia="en-GB"/>
          </w:rPr>
          <w:t xml:space="preserve">hat </w:t>
        </w:r>
      </w:ins>
      <w:r w:rsidR="00363861" w:rsidRPr="008367BF">
        <w:rPr>
          <w:rStyle w:val="Hyperlink"/>
          <w:noProof/>
          <w:lang w:eastAsia="en-GB"/>
        </w:rPr>
        <w:t>Hides Implementation Details</w:t>
      </w:r>
      <w:r w:rsidR="00363861">
        <w:rPr>
          <w:noProof/>
          <w:webHidden/>
        </w:rPr>
        <w:tab/>
      </w:r>
      <w:r w:rsidR="00363861">
        <w:rPr>
          <w:noProof/>
          <w:webHidden/>
        </w:rPr>
        <w:fldChar w:fldCharType="begin"/>
      </w:r>
      <w:r w:rsidR="00363861">
        <w:rPr>
          <w:noProof/>
          <w:webHidden/>
        </w:rPr>
        <w:instrText xml:space="preserve"> PAGEREF _Toc106713669 \h </w:instrText>
      </w:r>
      <w:r w:rsidR="00363861">
        <w:rPr>
          <w:noProof/>
          <w:webHidden/>
        </w:rPr>
      </w:r>
      <w:r w:rsidR="00363861">
        <w:rPr>
          <w:noProof/>
          <w:webHidden/>
        </w:rPr>
        <w:fldChar w:fldCharType="separate"/>
      </w:r>
      <w:r w:rsidR="00363861">
        <w:rPr>
          <w:noProof/>
          <w:webHidden/>
        </w:rPr>
        <w:t>3</w:t>
      </w:r>
      <w:r w:rsidR="00363861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6053B4E" w14:textId="6D6EE310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0" w:history="1">
        <w:r w:rsidR="00363861" w:rsidRPr="008367BF">
          <w:rPr>
            <w:rStyle w:val="Hyperlink"/>
            <w:noProof/>
            <w:lang w:eastAsia="en-GB"/>
          </w:rPr>
          <w:t>Inheritance as a Type System and as Code Sharing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_Toc106713670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5</w:t>
        </w:r>
        <w:r w:rsidR="00363861">
          <w:rPr>
            <w:noProof/>
            <w:webHidden/>
          </w:rPr>
          <w:fldChar w:fldCharType="end"/>
        </w:r>
      </w:hyperlink>
    </w:p>
    <w:p w14:paraId="61C0E11F" w14:textId="52EE85B6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1" w:history="1">
        <w:r w:rsidR="00363861" w:rsidRPr="008367BF">
          <w:rPr>
            <w:rStyle w:val="Hyperlink"/>
            <w:noProof/>
            <w:lang w:eastAsia="en-GB"/>
          </w:rPr>
          <w:t>Polymorphism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_Toc106713671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5</w:t>
        </w:r>
        <w:r w:rsidR="00363861">
          <w:rPr>
            <w:noProof/>
            <w:webHidden/>
          </w:rPr>
          <w:fldChar w:fldCharType="end"/>
        </w:r>
      </w:hyperlink>
    </w:p>
    <w:p w14:paraId="3F894E89" w14:textId="0469F593" w:rsidR="00363861" w:rsidRDefault="00000000" w:rsidP="00D56668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2" w:history="1">
        <w:r w:rsidR="00363861" w:rsidRPr="008367BF">
          <w:rPr>
            <w:rStyle w:val="Hyperlink"/>
            <w:noProof/>
            <w:lang w:eastAsia="en-GB"/>
          </w:rPr>
          <w:t>Using Trait Objects That Allow for Values of Different Types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_Toc106713672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6</w:t>
        </w:r>
        <w:r w:rsidR="00363861">
          <w:rPr>
            <w:noProof/>
            <w:webHidden/>
          </w:rPr>
          <w:fldChar w:fldCharType="end"/>
        </w:r>
      </w:hyperlink>
    </w:p>
    <w:p w14:paraId="1196A34E" w14:textId="1B0AA18B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3" w:history="1">
        <w:r w:rsidR="00363861" w:rsidRPr="008367BF">
          <w:rPr>
            <w:rStyle w:val="Hyperlink"/>
            <w:noProof/>
            <w:lang w:eastAsia="en-GB"/>
          </w:rPr>
          <w:t>Defining a Trait for Common Behavior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_Toc106713673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6</w:t>
        </w:r>
        <w:r w:rsidR="00363861">
          <w:rPr>
            <w:noProof/>
            <w:webHidden/>
          </w:rPr>
          <w:fldChar w:fldCharType="end"/>
        </w:r>
      </w:hyperlink>
    </w:p>
    <w:p w14:paraId="5B03B064" w14:textId="5EF5DDCF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4" w:history="1">
        <w:r w:rsidR="00363861" w:rsidRPr="008367BF">
          <w:rPr>
            <w:rStyle w:val="Hyperlink"/>
            <w:noProof/>
            <w:lang w:eastAsia="en-GB"/>
          </w:rPr>
          <w:t>Implementing the Trait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_Toc106713674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8</w:t>
        </w:r>
        <w:r w:rsidR="00363861">
          <w:rPr>
            <w:noProof/>
            <w:webHidden/>
          </w:rPr>
          <w:fldChar w:fldCharType="end"/>
        </w:r>
      </w:hyperlink>
    </w:p>
    <w:p w14:paraId="3792C9FD" w14:textId="6C0CB456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5" w:history="1">
        <w:r w:rsidR="00363861" w:rsidRPr="008367BF">
          <w:rPr>
            <w:rStyle w:val="Hyperlink"/>
            <w:noProof/>
            <w:lang w:eastAsia="en-GB"/>
          </w:rPr>
          <w:t>Trait Objects Perform Dynamic Dispatch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_Toc106713675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11</w:t>
        </w:r>
        <w:r w:rsidR="00363861">
          <w:rPr>
            <w:noProof/>
            <w:webHidden/>
          </w:rPr>
          <w:fldChar w:fldCharType="end"/>
        </w:r>
      </w:hyperlink>
    </w:p>
    <w:p w14:paraId="155BCAB3" w14:textId="73105F4D" w:rsidR="00363861" w:rsidRDefault="00000000" w:rsidP="00D56668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6" w:history="1">
        <w:r w:rsidR="00363861" w:rsidRPr="008367BF">
          <w:rPr>
            <w:rStyle w:val="Hyperlink"/>
            <w:noProof/>
            <w:lang w:eastAsia="en-GB"/>
          </w:rPr>
          <w:t>Implementing an Object-Oriented Design Pattern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_Toc106713676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11</w:t>
        </w:r>
        <w:r w:rsidR="00363861">
          <w:rPr>
            <w:noProof/>
            <w:webHidden/>
          </w:rPr>
          <w:fldChar w:fldCharType="end"/>
        </w:r>
      </w:hyperlink>
    </w:p>
    <w:p w14:paraId="7D7BFC0E" w14:textId="4DF97ABA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7" w:history="1">
        <w:r w:rsidR="00363861" w:rsidRPr="008367BF">
          <w:rPr>
            <w:rStyle w:val="Hyperlink"/>
            <w:noProof/>
          </w:rPr>
          <w:t>Defining Post</w:t>
        </w:r>
        <w:r w:rsidR="00363861" w:rsidRPr="008367BF">
          <w:rPr>
            <w:rStyle w:val="Hyperlink"/>
            <w:noProof/>
            <w:lang w:eastAsia="en-GB"/>
          </w:rPr>
          <w:t xml:space="preserve"> and Creating a New Instance in the Draft State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_Toc106713677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13</w:t>
        </w:r>
        <w:r w:rsidR="00363861">
          <w:rPr>
            <w:noProof/>
            <w:webHidden/>
          </w:rPr>
          <w:fldChar w:fldCharType="end"/>
        </w:r>
      </w:hyperlink>
    </w:p>
    <w:p w14:paraId="1881ACC9" w14:textId="3866A650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8" w:history="1">
        <w:r w:rsidR="00363861" w:rsidRPr="008367BF">
          <w:rPr>
            <w:rStyle w:val="Hyperlink"/>
            <w:noProof/>
            <w:lang w:eastAsia="en-GB"/>
          </w:rPr>
          <w:t>Storing the Text of the Post Content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_Toc106713678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14</w:t>
        </w:r>
        <w:r w:rsidR="00363861">
          <w:rPr>
            <w:noProof/>
            <w:webHidden/>
          </w:rPr>
          <w:fldChar w:fldCharType="end"/>
        </w:r>
      </w:hyperlink>
    </w:p>
    <w:p w14:paraId="41CE4CB2" w14:textId="44D36BAA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79" w:history="1">
        <w:r w:rsidR="00363861" w:rsidRPr="008367BF">
          <w:rPr>
            <w:rStyle w:val="Hyperlink"/>
            <w:noProof/>
            <w:lang w:eastAsia="en-GB"/>
          </w:rPr>
          <w:t>Ensuring the Content of a Draft Post Is Empty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_Toc106713679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15</w:t>
        </w:r>
        <w:r w:rsidR="00363861">
          <w:rPr>
            <w:noProof/>
            <w:webHidden/>
          </w:rPr>
          <w:fldChar w:fldCharType="end"/>
        </w:r>
      </w:hyperlink>
    </w:p>
    <w:p w14:paraId="226132EA" w14:textId="475A75B4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"_Toc106713680" </w:instrText>
      </w:r>
      <w:r>
        <w:fldChar w:fldCharType="separate"/>
      </w:r>
      <w:r w:rsidR="00363861" w:rsidRPr="008367BF">
        <w:rPr>
          <w:rStyle w:val="Hyperlink"/>
          <w:noProof/>
          <w:lang w:eastAsia="en-GB"/>
        </w:rPr>
        <w:t xml:space="preserve">Requesting a Review </w:t>
      </w:r>
      <w:del w:id="4" w:author="Audrey Doyle" w:date="2022-08-05T12:55:00Z">
        <w:r w:rsidR="00363861" w:rsidRPr="008367BF" w:rsidDel="00044051">
          <w:rPr>
            <w:rStyle w:val="Hyperlink"/>
            <w:noProof/>
            <w:lang w:eastAsia="en-GB"/>
          </w:rPr>
          <w:delText xml:space="preserve">of </w:delText>
        </w:r>
      </w:del>
      <w:ins w:id="5" w:author="Audrey Doyle" w:date="2022-08-05T12:55:00Z">
        <w:r w:rsidR="00044051">
          <w:rPr>
            <w:rStyle w:val="Hyperlink"/>
            <w:noProof/>
            <w:lang w:eastAsia="en-GB"/>
          </w:rPr>
          <w:t>I</w:t>
        </w:r>
        <w:r w:rsidR="00044051" w:rsidRPr="008367BF">
          <w:rPr>
            <w:rStyle w:val="Hyperlink"/>
            <w:noProof/>
            <w:lang w:eastAsia="en-GB"/>
          </w:rPr>
          <w:t xml:space="preserve">f </w:t>
        </w:r>
      </w:ins>
      <w:r w:rsidR="00363861" w:rsidRPr="008367BF">
        <w:rPr>
          <w:rStyle w:val="Hyperlink"/>
          <w:noProof/>
          <w:lang w:eastAsia="en-GB"/>
        </w:rPr>
        <w:t>the Post Changes Its State</w:t>
      </w:r>
      <w:r w:rsidR="00363861">
        <w:rPr>
          <w:noProof/>
          <w:webHidden/>
        </w:rPr>
        <w:tab/>
      </w:r>
      <w:r w:rsidR="00363861">
        <w:rPr>
          <w:noProof/>
          <w:webHidden/>
        </w:rPr>
        <w:fldChar w:fldCharType="begin"/>
      </w:r>
      <w:r w:rsidR="00363861">
        <w:rPr>
          <w:noProof/>
          <w:webHidden/>
        </w:rPr>
        <w:instrText xml:space="preserve"> PAGEREF _Toc106713680 \h </w:instrText>
      </w:r>
      <w:r w:rsidR="00363861">
        <w:rPr>
          <w:noProof/>
          <w:webHidden/>
        </w:rPr>
      </w:r>
      <w:r w:rsidR="00363861">
        <w:rPr>
          <w:noProof/>
          <w:webHidden/>
        </w:rPr>
        <w:fldChar w:fldCharType="separate"/>
      </w:r>
      <w:r w:rsidR="00363861">
        <w:rPr>
          <w:noProof/>
          <w:webHidden/>
        </w:rPr>
        <w:t>15</w:t>
      </w:r>
      <w:r w:rsidR="00363861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5EB0437" w14:textId="2BA91229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81" w:history="1">
        <w:r w:rsidR="00363861" w:rsidRPr="008367BF">
          <w:rPr>
            <w:rStyle w:val="Hyperlink"/>
            <w:noProof/>
          </w:rPr>
          <w:t>Adding approve to Change the Behavior of content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_Toc106713681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17</w:t>
        </w:r>
        <w:r w:rsidR="00363861">
          <w:rPr>
            <w:noProof/>
            <w:webHidden/>
          </w:rPr>
          <w:fldChar w:fldCharType="end"/>
        </w:r>
      </w:hyperlink>
    </w:p>
    <w:p w14:paraId="240D7737" w14:textId="21B42A3F" w:rsidR="00363861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82" w:history="1">
        <w:r w:rsidR="00363861" w:rsidRPr="008367BF">
          <w:rPr>
            <w:rStyle w:val="Hyperlink"/>
            <w:noProof/>
            <w:lang w:eastAsia="en-GB"/>
          </w:rPr>
          <w:t>Trade-offs of the State Pattern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_Toc106713682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20</w:t>
        </w:r>
        <w:r w:rsidR="00363861">
          <w:rPr>
            <w:noProof/>
            <w:webHidden/>
          </w:rPr>
          <w:fldChar w:fldCharType="end"/>
        </w:r>
      </w:hyperlink>
    </w:p>
    <w:p w14:paraId="33A34C87" w14:textId="70BB1881" w:rsidR="00363861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683" w:history="1">
        <w:r w:rsidR="00363861" w:rsidRPr="008367BF">
          <w:rPr>
            <w:rStyle w:val="Hyperlink"/>
            <w:noProof/>
            <w:lang w:eastAsia="en-GB"/>
          </w:rPr>
          <w:t>Encoding States and Behavior as Types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_Toc106713683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21</w:t>
        </w:r>
        <w:r w:rsidR="00363861">
          <w:rPr>
            <w:noProof/>
            <w:webHidden/>
          </w:rPr>
          <w:fldChar w:fldCharType="end"/>
        </w:r>
      </w:hyperlink>
    </w:p>
    <w:p w14:paraId="1ABB9ED4" w14:textId="77F867C4" w:rsidR="00363861" w:rsidRDefault="00000000">
      <w:pPr>
        <w:pStyle w:val="TOC3"/>
        <w:tabs>
          <w:tab w:val="right" w:leader="dot" w:pos="8090"/>
        </w:tabs>
        <w:rPr>
          <w:noProof/>
        </w:rPr>
      </w:pPr>
      <w:hyperlink w:anchor="_Toc106713684" w:history="1">
        <w:r w:rsidR="00363861" w:rsidRPr="008367BF">
          <w:rPr>
            <w:rStyle w:val="Hyperlink"/>
            <w:noProof/>
            <w:lang w:eastAsia="en-GB"/>
          </w:rPr>
          <w:t>Implementing Transitions as Transformations into Different Types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_Toc106713684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22</w:t>
        </w:r>
        <w:r w:rsidR="00363861">
          <w:rPr>
            <w:noProof/>
            <w:webHidden/>
          </w:rPr>
          <w:fldChar w:fldCharType="end"/>
        </w:r>
      </w:hyperlink>
    </w:p>
    <w:p w14:paraId="2AC8DEF1" w14:textId="589BAA16" w:rsidR="00363861" w:rsidRDefault="00000000" w:rsidP="00D56668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13685" w:history="1">
        <w:r w:rsidR="00363861" w:rsidRPr="008367BF">
          <w:rPr>
            <w:rStyle w:val="Hyperlink"/>
            <w:noProof/>
            <w:lang w:eastAsia="en-GB"/>
          </w:rPr>
          <w:t>Summary</w:t>
        </w:r>
        <w:r w:rsidR="00363861">
          <w:rPr>
            <w:noProof/>
            <w:webHidden/>
          </w:rPr>
          <w:tab/>
        </w:r>
        <w:r w:rsidR="00363861">
          <w:rPr>
            <w:noProof/>
            <w:webHidden/>
          </w:rPr>
          <w:fldChar w:fldCharType="begin"/>
        </w:r>
        <w:r w:rsidR="00363861">
          <w:rPr>
            <w:noProof/>
            <w:webHidden/>
          </w:rPr>
          <w:instrText xml:space="preserve"> PAGEREF _Toc106713685 \h </w:instrText>
        </w:r>
        <w:r w:rsidR="00363861">
          <w:rPr>
            <w:noProof/>
            <w:webHidden/>
          </w:rPr>
        </w:r>
        <w:r w:rsidR="00363861">
          <w:rPr>
            <w:noProof/>
            <w:webHidden/>
          </w:rPr>
          <w:fldChar w:fldCharType="separate"/>
        </w:r>
        <w:r w:rsidR="00363861">
          <w:rPr>
            <w:noProof/>
            <w:webHidden/>
          </w:rPr>
          <w:t>24</w:t>
        </w:r>
        <w:r w:rsidR="00363861">
          <w:rPr>
            <w:noProof/>
            <w:webHidden/>
          </w:rPr>
          <w:fldChar w:fldCharType="end"/>
        </w:r>
      </w:hyperlink>
    </w:p>
    <w:p w14:paraId="5FB1A6CF" w14:textId="771D98AB" w:rsidR="00E7070D" w:rsidRDefault="00363861" w:rsidP="00BC655C">
      <w:pPr>
        <w:pStyle w:val="ChapterNumber"/>
        <w:rPr>
          <w:lang w:eastAsia="en-GB"/>
        </w:rPr>
      </w:pPr>
      <w:r>
        <w:rPr>
          <w:lang w:eastAsia="en-GB"/>
        </w:rPr>
        <w:fldChar w:fldCharType="end"/>
      </w:r>
    </w:p>
    <w:p w14:paraId="0441B94F" w14:textId="43D1B8F7" w:rsidR="007D4744" w:rsidRPr="007D4744" w:rsidRDefault="007D4744" w:rsidP="00E7070D">
      <w:pPr>
        <w:pStyle w:val="ChapterTitle"/>
        <w:rPr>
          <w:lang w:eastAsia="en-GB"/>
        </w:rPr>
      </w:pPr>
      <w:r w:rsidRPr="007D4744">
        <w:rPr>
          <w:lang w:eastAsia="en-GB"/>
        </w:rPr>
        <w:lastRenderedPageBreak/>
        <w:t xml:space="preserve">Object-Oriented Programming Features </w:t>
      </w:r>
      <w:commentRangeStart w:id="6"/>
      <w:r w:rsidRPr="007D4744">
        <w:rPr>
          <w:lang w:eastAsia="en-GB"/>
        </w:rPr>
        <w:t>of Rust</w:t>
      </w:r>
      <w:commentRangeEnd w:id="6"/>
      <w:r w:rsidR="00044051">
        <w:rPr>
          <w:rStyle w:val="CommentReference"/>
          <w:rFonts w:ascii="Times New Roman" w:hAnsi="Times New Roman" w:cs="Times New Roman"/>
          <w:b w:val="0"/>
          <w:bCs w:val="0"/>
          <w:caps w:val="0"/>
          <w:color w:val="auto"/>
          <w:spacing w:val="0"/>
          <w:lang w:val="en-CA"/>
        </w:rPr>
        <w:commentReference w:id="6"/>
      </w:r>
    </w:p>
    <w:p w14:paraId="7B1EF939" w14:textId="2CF9DBDF" w:rsidR="007D4744" w:rsidRPr="007D4744" w:rsidRDefault="007D4744" w:rsidP="00E7070D">
      <w:pPr>
        <w:pStyle w:val="ChapterIntro"/>
        <w:rPr>
          <w:lang w:val="en-GB" w:eastAsia="en-GB"/>
        </w:rPr>
      </w:pPr>
      <w:r w:rsidRPr="00E7070D">
        <w:t>Object-oriented programming (OOP) is a way of modeling programs. Objects as a</w:t>
      </w:r>
      <w:r w:rsidR="00E7070D" w:rsidRPr="00E7070D">
        <w:t xml:space="preserve"> </w:t>
      </w:r>
      <w:r w:rsidRPr="00E7070D">
        <w:t>programmatic concept were introduced in the programming language Simula in the</w:t>
      </w:r>
      <w:r w:rsidR="00E7070D" w:rsidRPr="00E7070D">
        <w:t xml:space="preserve"> </w:t>
      </w:r>
      <w:r w:rsidRPr="00E7070D">
        <w:t>1960s. Those objects influenced Alan Kay’s programming architecture in which</w:t>
      </w:r>
      <w:r w:rsidR="00E7070D" w:rsidRPr="00E7070D">
        <w:t xml:space="preserve"> </w:t>
      </w:r>
      <w:r w:rsidRPr="00E7070D">
        <w:t>objects pass messages to each other. To describe this architecture, he coined</w:t>
      </w:r>
      <w:r w:rsidR="00E7070D" w:rsidRPr="00E7070D">
        <w:t xml:space="preserve"> </w:t>
      </w:r>
      <w:r w:rsidRPr="00E7070D">
        <w:t xml:space="preserve">the term </w:t>
      </w:r>
      <w:r w:rsidRPr="00E7070D">
        <w:rPr>
          <w:rStyle w:val="Italic"/>
        </w:rPr>
        <w:t>object-oriented programming</w:t>
      </w:r>
      <w:r w:rsidRPr="007D4744">
        <w:rPr>
          <w:lang w:eastAsia="en-GB"/>
        </w:rPr>
        <w:t xml:space="preserve"> in 1967. Many competing definitions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describe what OOP is, and by some of these definitions Rust is object</w:t>
      </w:r>
      <w:ins w:id="7" w:author="Audrey Doyle" w:date="2022-08-05T12:56:00Z">
        <w:r w:rsidR="00044051">
          <w:rPr>
            <w:lang w:eastAsia="en-GB"/>
          </w:rPr>
          <w:t xml:space="preserve"> </w:t>
        </w:r>
      </w:ins>
      <w:del w:id="8" w:author="Audrey Doyle" w:date="2022-08-05T12:56:00Z">
        <w:r w:rsidRPr="007D4744" w:rsidDel="00044051">
          <w:rPr>
            <w:lang w:eastAsia="en-GB"/>
          </w:rPr>
          <w:delText>-</w:delText>
        </w:r>
      </w:del>
      <w:r w:rsidRPr="007D4744">
        <w:rPr>
          <w:lang w:eastAsia="en-GB"/>
        </w:rPr>
        <w:t>oriented</w:t>
      </w:r>
      <w:del w:id="9" w:author="Audrey Doyle" w:date="2022-08-05T13:55:00Z">
        <w:r w:rsidRPr="007D4744" w:rsidDel="003F3BD2">
          <w:rPr>
            <w:lang w:eastAsia="en-GB"/>
          </w:rPr>
          <w:delText>,</w:delText>
        </w:r>
      </w:del>
      <w:r w:rsidR="00E7070D">
        <w:rPr>
          <w:lang w:eastAsia="en-GB"/>
        </w:rPr>
        <w:t xml:space="preserve"> </w:t>
      </w:r>
      <w:r w:rsidRPr="007D4744">
        <w:rPr>
          <w:lang w:eastAsia="en-GB"/>
        </w:rPr>
        <w:t>but by others it is not. In this chapter, we’ll explore certain characteristics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that are commonly considered object</w:t>
      </w:r>
      <w:ins w:id="10" w:author="Audrey Doyle" w:date="2022-08-05T12:57:00Z">
        <w:r w:rsidR="00044051">
          <w:rPr>
            <w:lang w:eastAsia="en-GB"/>
          </w:rPr>
          <w:t xml:space="preserve"> </w:t>
        </w:r>
      </w:ins>
      <w:del w:id="11" w:author="Audrey Doyle" w:date="2022-08-05T12:57:00Z">
        <w:r w:rsidRPr="007D4744" w:rsidDel="00044051">
          <w:rPr>
            <w:lang w:eastAsia="en-GB"/>
          </w:rPr>
          <w:delText>-</w:delText>
        </w:r>
      </w:del>
      <w:r w:rsidRPr="007D4744">
        <w:rPr>
          <w:lang w:eastAsia="en-GB"/>
        </w:rPr>
        <w:t>oriented and how those characteristics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translate to idiomatic Rust. We’ll then show you how to implement an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design pattern in Rust and discuss the trade-offs of doing so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versus implementing a solution using some of Rust’s strengths instead.</w:t>
      </w:r>
      <w:r w:rsidR="00E7070D" w:rsidRPr="00E7070D">
        <w:t xml:space="preserve"> </w:t>
      </w:r>
    </w:p>
    <w:p w14:paraId="6E4C0574" w14:textId="77777777" w:rsidR="007D4744" w:rsidRPr="007D4744" w:rsidRDefault="007D4744" w:rsidP="00E7070D">
      <w:pPr>
        <w:pStyle w:val="HeadA"/>
        <w:rPr>
          <w:lang w:eastAsia="en-GB"/>
        </w:rPr>
      </w:pPr>
      <w:bookmarkStart w:id="12" w:name="characteristics-of-object-oriented-langu"/>
      <w:bookmarkStart w:id="13" w:name="_Toc106713667"/>
      <w:bookmarkEnd w:id="12"/>
      <w:r w:rsidRPr="007D4744">
        <w:rPr>
          <w:lang w:eastAsia="en-GB"/>
        </w:rPr>
        <w:t>Characteristics of Object-Oriented Languages</w:t>
      </w:r>
      <w:bookmarkEnd w:id="13"/>
    </w:p>
    <w:p w14:paraId="757A15D1" w14:textId="5A7ABD5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There is no consensus in the programming community about what features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language must have to be considered object</w:t>
      </w:r>
      <w:ins w:id="14" w:author="Audrey Doyle" w:date="2022-08-05T12:57:00Z">
        <w:r w:rsidR="00044051">
          <w:rPr>
            <w:lang w:eastAsia="en-GB"/>
          </w:rPr>
          <w:t xml:space="preserve"> </w:t>
        </w:r>
      </w:ins>
      <w:del w:id="15" w:author="Audrey Doyle" w:date="2022-08-05T12:57:00Z">
        <w:r w:rsidRPr="007D4744" w:rsidDel="00044051">
          <w:rPr>
            <w:lang w:eastAsia="en-GB"/>
          </w:rPr>
          <w:delText>-</w:delText>
        </w:r>
      </w:del>
      <w:r w:rsidRPr="007D4744">
        <w:rPr>
          <w:lang w:eastAsia="en-GB"/>
        </w:rPr>
        <w:t>oriented. Rust is influenced by many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programming paradigms, including OOP; for example, we explored the features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that came from functional programming in </w:t>
      </w:r>
      <w:r w:rsidRPr="00CA66E6">
        <w:rPr>
          <w:rStyle w:val="Xref"/>
        </w:rPr>
        <w:t>Chapter 13</w:t>
      </w:r>
      <w:r w:rsidRPr="007D4744">
        <w:rPr>
          <w:lang w:eastAsia="en-GB"/>
        </w:rPr>
        <w:t>. Arguably, OOP languages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share certain common characteristics, namely objects, encapsulation, and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inheritance. Let’s look at what each of those characteristics means and whether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Rust supports it.</w:t>
      </w:r>
    </w:p>
    <w:p w14:paraId="67A3FBAB" w14:textId="77777777" w:rsidR="007D4744" w:rsidRPr="007D4744" w:rsidRDefault="007D4744" w:rsidP="00E7070D">
      <w:pPr>
        <w:pStyle w:val="HeadB"/>
        <w:rPr>
          <w:lang w:eastAsia="en-GB"/>
        </w:rPr>
      </w:pPr>
      <w:bookmarkStart w:id="16" w:name="objects-contain-data-and-behavior"/>
      <w:bookmarkStart w:id="17" w:name="_Toc106713668"/>
      <w:bookmarkEnd w:id="16"/>
      <w:r w:rsidRPr="007D4744">
        <w:rPr>
          <w:lang w:eastAsia="en-GB"/>
        </w:rPr>
        <w:lastRenderedPageBreak/>
        <w:t>Objects Contain Data and Behavior</w:t>
      </w:r>
      <w:bookmarkEnd w:id="17"/>
    </w:p>
    <w:p w14:paraId="18FABBFF" w14:textId="693BD334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The book </w:t>
      </w:r>
      <w:r w:rsidRPr="00E7070D">
        <w:rPr>
          <w:rStyle w:val="Italic"/>
        </w:rPr>
        <w:t>Design Patterns: Elements of Reusable Object-Oriented Software</w:t>
      </w:r>
      <w:r w:rsidRPr="00E7070D">
        <w:t xml:space="preserve"> by</w:t>
      </w:r>
      <w:r w:rsidR="00E7070D" w:rsidRPr="00E7070D">
        <w:t xml:space="preserve"> </w:t>
      </w:r>
      <w:r w:rsidRPr="00E7070D">
        <w:t xml:space="preserve">Erich Gamma, Richard Helm, Ralph Johnson, and John Vlissides </w:t>
      </w:r>
      <w:commentRangeStart w:id="18"/>
      <w:r w:rsidRPr="00E7070D">
        <w:t>(Addison-Wesley</w:t>
      </w:r>
      <w:commentRangeEnd w:id="18"/>
      <w:r w:rsidR="003F3BD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8"/>
      </w:r>
      <w:del w:id="19" w:author="Audrey Doyle" w:date="2022-08-05T13:56:00Z">
        <w:r w:rsidR="00E7070D" w:rsidRPr="00E7070D" w:rsidDel="003F3BD2">
          <w:delText xml:space="preserve"> </w:delText>
        </w:r>
        <w:r w:rsidRPr="00E7070D" w:rsidDel="003F3BD2">
          <w:delText>Professional</w:delText>
        </w:r>
      </w:del>
      <w:r w:rsidRPr="00E7070D">
        <w:t xml:space="preserve">, 1994), colloquially referred to as </w:t>
      </w:r>
      <w:r w:rsidRPr="00E7070D">
        <w:rPr>
          <w:rStyle w:val="Italic"/>
        </w:rPr>
        <w:t>The Gang of Four</w:t>
      </w:r>
      <w:r w:rsidRPr="007D4744">
        <w:rPr>
          <w:lang w:eastAsia="en-GB"/>
        </w:rPr>
        <w:t xml:space="preserve"> book, is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catalog of object-oriented design patterns. It defines OOP </w:t>
      </w:r>
      <w:ins w:id="20" w:author="Audrey Doyle" w:date="2022-08-05T12:58:00Z">
        <w:r w:rsidR="00044051">
          <w:rPr>
            <w:lang w:eastAsia="en-GB"/>
          </w:rPr>
          <w:t xml:space="preserve">in </w:t>
        </w:r>
      </w:ins>
      <w:r w:rsidRPr="007D4744">
        <w:rPr>
          <w:lang w:eastAsia="en-GB"/>
        </w:rPr>
        <w:t>this way:</w:t>
      </w:r>
    </w:p>
    <w:p w14:paraId="660AD630" w14:textId="623F15FA" w:rsidR="007D4744" w:rsidRPr="007D4744" w:rsidRDefault="007D4744" w:rsidP="00E7070D">
      <w:pPr>
        <w:pStyle w:val="Body"/>
        <w:rPr>
          <w:lang w:eastAsia="en-GB"/>
        </w:rPr>
      </w:pPr>
      <w:commentRangeStart w:id="21"/>
      <w:r w:rsidRPr="007D4744">
        <w:rPr>
          <w:lang w:eastAsia="en-GB"/>
        </w:rPr>
        <w:t xml:space="preserve">Object-oriented programs are made up of objects. An </w:t>
      </w:r>
      <w:r w:rsidRPr="00E7070D">
        <w:rPr>
          <w:rStyle w:val="Italic"/>
        </w:rPr>
        <w:t>object</w:t>
      </w:r>
      <w:r w:rsidRPr="00E7070D">
        <w:t xml:space="preserve"> packages both</w:t>
      </w:r>
      <w:r w:rsidR="00E7070D" w:rsidRPr="00E7070D">
        <w:t xml:space="preserve"> </w:t>
      </w:r>
      <w:r w:rsidRPr="00E7070D">
        <w:t>data and the procedures that operate on that data. The procedures are</w:t>
      </w:r>
      <w:r w:rsidR="00E7070D" w:rsidRPr="00E7070D">
        <w:t xml:space="preserve"> </w:t>
      </w:r>
      <w:r w:rsidRPr="00E7070D">
        <w:t xml:space="preserve">typically called </w:t>
      </w:r>
      <w:r w:rsidRPr="00E7070D">
        <w:rPr>
          <w:rStyle w:val="Italic"/>
        </w:rPr>
        <w:t>methods</w:t>
      </w:r>
      <w:r w:rsidRPr="00E7070D">
        <w:t xml:space="preserve"> or </w:t>
      </w:r>
      <w:r w:rsidRPr="00E7070D">
        <w:rPr>
          <w:rStyle w:val="Italic"/>
        </w:rPr>
        <w:t>operations</w:t>
      </w:r>
      <w:r w:rsidRPr="007D4744">
        <w:rPr>
          <w:lang w:eastAsia="en-GB"/>
        </w:rPr>
        <w:t>.</w:t>
      </w:r>
      <w:commentRangeEnd w:id="21"/>
      <w:r w:rsidR="003F3BD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1"/>
      </w:r>
    </w:p>
    <w:p w14:paraId="48C7E440" w14:textId="305B053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Using this definition, Rust is object</w:t>
      </w:r>
      <w:ins w:id="22" w:author="Audrey Doyle" w:date="2022-08-05T12:58:00Z">
        <w:r w:rsidR="00044051">
          <w:rPr>
            <w:lang w:eastAsia="en-GB"/>
          </w:rPr>
          <w:t xml:space="preserve"> </w:t>
        </w:r>
      </w:ins>
      <w:del w:id="23" w:author="Audrey Doyle" w:date="2022-08-05T12:58:00Z">
        <w:r w:rsidRPr="007D4744" w:rsidDel="00044051">
          <w:rPr>
            <w:lang w:eastAsia="en-GB"/>
          </w:rPr>
          <w:delText>-</w:delText>
        </w:r>
      </w:del>
      <w:r w:rsidRPr="007D4744">
        <w:rPr>
          <w:lang w:eastAsia="en-GB"/>
        </w:rPr>
        <w:t>oriented: structs and enums have data,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and </w:t>
      </w:r>
      <w:r w:rsidRPr="00E7070D">
        <w:rPr>
          <w:rStyle w:val="Literal"/>
        </w:rPr>
        <w:t>impl</w:t>
      </w:r>
      <w:r w:rsidRPr="00E7070D">
        <w:t xml:space="preserve"> blocks provide methods on structs and enums. Even though structs and</w:t>
      </w:r>
      <w:r w:rsidR="00E7070D" w:rsidRPr="00E7070D">
        <w:t xml:space="preserve"> </w:t>
      </w:r>
      <w:r w:rsidRPr="00E7070D">
        <w:t xml:space="preserve">enums with methods aren’t </w:t>
      </w:r>
      <w:r w:rsidRPr="00E7070D">
        <w:rPr>
          <w:rStyle w:val="Italic"/>
        </w:rPr>
        <w:t>called</w:t>
      </w:r>
      <w:r w:rsidRPr="007D4744">
        <w:rPr>
          <w:lang w:eastAsia="en-GB"/>
        </w:rPr>
        <w:t xml:space="preserve"> objects, they provide the same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functionality, according to the Gang of Four’s definition of objects.</w:t>
      </w:r>
    </w:p>
    <w:p w14:paraId="378C4BE9" w14:textId="4B133A0A" w:rsidR="007D4744" w:rsidRPr="007D4744" w:rsidRDefault="007D4744" w:rsidP="00E7070D">
      <w:pPr>
        <w:pStyle w:val="HeadB"/>
        <w:rPr>
          <w:lang w:eastAsia="en-GB"/>
        </w:rPr>
      </w:pPr>
      <w:bookmarkStart w:id="24" w:name="encapsulation-that-hides-implementation-"/>
      <w:bookmarkStart w:id="25" w:name="_Toc106713669"/>
      <w:bookmarkEnd w:id="24"/>
      <w:r w:rsidRPr="007D4744">
        <w:rPr>
          <w:lang w:eastAsia="en-GB"/>
        </w:rPr>
        <w:t xml:space="preserve">Encapsulation </w:t>
      </w:r>
      <w:del w:id="26" w:author="Audrey Doyle" w:date="2022-08-05T12:58:00Z">
        <w:r w:rsidRPr="007D4744" w:rsidDel="00044051">
          <w:rPr>
            <w:lang w:eastAsia="en-GB"/>
          </w:rPr>
          <w:delText xml:space="preserve">that </w:delText>
        </w:r>
      </w:del>
      <w:ins w:id="27" w:author="Audrey Doyle" w:date="2022-08-05T12:58:00Z">
        <w:r w:rsidR="00044051">
          <w:rPr>
            <w:lang w:eastAsia="en-GB"/>
          </w:rPr>
          <w:t>T</w:t>
        </w:r>
        <w:r w:rsidR="00044051" w:rsidRPr="007D4744">
          <w:rPr>
            <w:lang w:eastAsia="en-GB"/>
          </w:rPr>
          <w:t xml:space="preserve">hat </w:t>
        </w:r>
      </w:ins>
      <w:r w:rsidRPr="007D4744">
        <w:rPr>
          <w:lang w:eastAsia="en-GB"/>
        </w:rPr>
        <w:t>Hides Implementation Details</w:t>
      </w:r>
      <w:bookmarkEnd w:id="25"/>
    </w:p>
    <w:p w14:paraId="1C48E943" w14:textId="61790C31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Another aspect commonly associated with OOP is the idea of </w:t>
      </w:r>
      <w:r w:rsidRPr="00E7070D">
        <w:rPr>
          <w:rStyle w:val="Italic"/>
        </w:rPr>
        <w:t>encapsulation</w:t>
      </w:r>
      <w:r w:rsidRPr="007D4744">
        <w:rPr>
          <w:lang w:eastAsia="en-GB"/>
        </w:rPr>
        <w:t>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which means that the implementation details of an object aren’t accessible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code using that object. Therefore, the only way to interact with an object 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through its public API; code using the object shouldn’t be able to reach into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the object’s internals and change data or behavior directly. This enables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programmer to change and refactor an object’s internals without needing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change the code that uses the object.</w:t>
      </w:r>
    </w:p>
    <w:p w14:paraId="34296AFC" w14:textId="0029310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discussed how to control encapsulation in </w:t>
      </w:r>
      <w:r w:rsidRPr="00CA66E6">
        <w:rPr>
          <w:rStyle w:val="Xref"/>
        </w:rPr>
        <w:t>Chapter 7</w:t>
      </w:r>
      <w:r w:rsidRPr="007D4744">
        <w:rPr>
          <w:lang w:eastAsia="en-GB"/>
        </w:rPr>
        <w:t xml:space="preserve">: we can use the </w:t>
      </w:r>
      <w:r w:rsidRPr="00E7070D">
        <w:rPr>
          <w:rStyle w:val="Literal"/>
        </w:rPr>
        <w:t>pub</w:t>
      </w:r>
      <w:r w:rsidR="00E7070D" w:rsidRPr="00E7070D">
        <w:t xml:space="preserve"> </w:t>
      </w:r>
      <w:r w:rsidRPr="00E7070D">
        <w:t>keyword to decide which modules, types, functions, and methods in our code</w:t>
      </w:r>
      <w:r w:rsidR="00E7070D" w:rsidRPr="00E7070D">
        <w:t xml:space="preserve"> </w:t>
      </w:r>
      <w:r w:rsidRPr="00E7070D">
        <w:t>should be public, and by default everything else is private. For example, we</w:t>
      </w:r>
      <w:r w:rsidR="00E7070D" w:rsidRPr="00E7070D">
        <w:t xml:space="preserve"> </w:t>
      </w:r>
      <w:r w:rsidRPr="00E7070D">
        <w:t xml:space="preserve">can define a struct </w:t>
      </w:r>
      <w:r w:rsidRPr="00E7070D">
        <w:rPr>
          <w:rStyle w:val="Literal"/>
        </w:rPr>
        <w:t>AveragedCollection</w:t>
      </w:r>
      <w:r w:rsidRPr="00E7070D">
        <w:t xml:space="preserve"> that has a field containing a vector</w:t>
      </w:r>
      <w:r w:rsidR="00E7070D" w:rsidRPr="00E7070D">
        <w:t xml:space="preserve"> </w:t>
      </w:r>
      <w:r w:rsidRPr="00E7070D">
        <w:t xml:space="preserve">of </w:t>
      </w:r>
      <w:r w:rsidRPr="00E7070D">
        <w:rPr>
          <w:rStyle w:val="Literal"/>
        </w:rPr>
        <w:t>i32</w:t>
      </w:r>
      <w:r w:rsidRPr="00E7070D">
        <w:t xml:space="preserve"> values. The struct can also have a field that contains the average of</w:t>
      </w:r>
      <w:r w:rsidR="00E7070D" w:rsidRPr="00E7070D">
        <w:t xml:space="preserve"> </w:t>
      </w:r>
      <w:r w:rsidRPr="00E7070D">
        <w:t>the values in the vector, meaning the average doesn’t have to be computed</w:t>
      </w:r>
      <w:r w:rsidR="00E7070D" w:rsidRPr="00E7070D">
        <w:t xml:space="preserve"> </w:t>
      </w:r>
      <w:r w:rsidRPr="00E7070D">
        <w:t xml:space="preserve">on demand whenever anyone needs it. In other words, </w:t>
      </w:r>
      <w:r w:rsidRPr="00E7070D">
        <w:rPr>
          <w:rStyle w:val="Literal"/>
        </w:rPr>
        <w:t>AveragedCollection</w:t>
      </w:r>
      <w:r w:rsidRPr="00E7070D">
        <w:t xml:space="preserve"> will</w:t>
      </w:r>
      <w:r w:rsidR="00E7070D" w:rsidRPr="00E7070D">
        <w:t xml:space="preserve"> </w:t>
      </w:r>
      <w:r w:rsidRPr="00E7070D">
        <w:t>cache the calculated average for us. Listing 17-1 has the definition of the</w:t>
      </w:r>
      <w:r w:rsidR="00E7070D" w:rsidRPr="00E7070D">
        <w:t xml:space="preserve"> </w:t>
      </w:r>
      <w:r w:rsidRPr="00E7070D">
        <w:rPr>
          <w:rStyle w:val="Literal"/>
        </w:rPr>
        <w:t>AveragedCollection</w:t>
      </w:r>
      <w:r w:rsidRPr="007D4744">
        <w:rPr>
          <w:lang w:eastAsia="en-GB"/>
        </w:rPr>
        <w:t xml:space="preserve"> struct</w:t>
      </w:r>
      <w:ins w:id="28" w:author="Audrey Doyle" w:date="2022-08-05T12:59:00Z">
        <w:r w:rsidR="00044051">
          <w:rPr>
            <w:lang w:eastAsia="en-GB"/>
          </w:rPr>
          <w:t>.</w:t>
        </w:r>
      </w:ins>
      <w:del w:id="29" w:author="Audrey Doyle" w:date="2022-08-05T12:59:00Z">
        <w:r w:rsidRPr="007D4744" w:rsidDel="00044051">
          <w:rPr>
            <w:lang w:eastAsia="en-GB"/>
          </w:rPr>
          <w:delText>:</w:delText>
        </w:r>
      </w:del>
    </w:p>
    <w:p w14:paraId="33FA0F81" w14:textId="4D4CEC97" w:rsidR="007D4744" w:rsidRPr="007D4744" w:rsidRDefault="00363861" w:rsidP="00363861">
      <w:pPr>
        <w:pStyle w:val="CodeLabel"/>
        <w:rPr>
          <w:lang w:eastAsia="en-GB"/>
        </w:rPr>
      </w:pPr>
      <w:del w:id="30" w:author="Audrey Doyle" w:date="2022-08-05T12:59:00Z">
        <w:r w:rsidDel="00044051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1B31860E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pub struct AveragedCollection {</w:t>
      </w:r>
    </w:p>
    <w:p w14:paraId="55F097C8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list: Vec&lt;i32&gt;,</w:t>
      </w:r>
    </w:p>
    <w:p w14:paraId="09FBC58D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average: f64,</w:t>
      </w:r>
    </w:p>
    <w:p w14:paraId="1AD6694C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E924F7E" w14:textId="4FBC00C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An </w:t>
      </w:r>
      <w:r w:rsidRPr="00E7070D">
        <w:rPr>
          <w:rStyle w:val="Literal"/>
        </w:rPr>
        <w:t>AveragedCollection</w:t>
      </w:r>
      <w:r w:rsidRPr="007D4744">
        <w:rPr>
          <w:lang w:eastAsia="en-GB"/>
        </w:rPr>
        <w:t xml:space="preserve"> struct that maintains a list of integers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and the average of the items in the collection</w:t>
      </w:r>
    </w:p>
    <w:p w14:paraId="3E00682B" w14:textId="1CBC91F8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struct is marked </w:t>
      </w:r>
      <w:r w:rsidRPr="00E7070D">
        <w:rPr>
          <w:rStyle w:val="Literal"/>
        </w:rPr>
        <w:t>pub</w:t>
      </w:r>
      <w:r w:rsidRPr="00E7070D">
        <w:t xml:space="preserve"> so that other code can use it, but the fields within</w:t>
      </w:r>
      <w:r w:rsidR="00E7070D" w:rsidRPr="00E7070D">
        <w:t xml:space="preserve"> </w:t>
      </w:r>
      <w:r w:rsidRPr="00E7070D">
        <w:t>the struct remain private. This is important in this case because we want to</w:t>
      </w:r>
      <w:r w:rsidR="00E7070D" w:rsidRPr="00E7070D">
        <w:t xml:space="preserve"> </w:t>
      </w:r>
      <w:r w:rsidRPr="00E7070D">
        <w:t>ensure that whenever a value is added or removed from the list, the average is</w:t>
      </w:r>
      <w:r w:rsidR="00E7070D" w:rsidRPr="00E7070D">
        <w:t xml:space="preserve"> </w:t>
      </w:r>
      <w:r w:rsidRPr="00E7070D">
        <w:t xml:space="preserve">also updated. We do this by implementing </w:t>
      </w:r>
      <w:r w:rsidRPr="00E7070D">
        <w:rPr>
          <w:rStyle w:val="Literal"/>
        </w:rPr>
        <w:t>add</w:t>
      </w:r>
      <w:r w:rsidRPr="00E7070D">
        <w:t xml:space="preserve">, </w:t>
      </w:r>
      <w:r w:rsidRPr="00E7070D">
        <w:rPr>
          <w:rStyle w:val="Literal"/>
        </w:rPr>
        <w:t>remove</w:t>
      </w:r>
      <w:r w:rsidRPr="00E7070D">
        <w:t xml:space="preserve">, and </w:t>
      </w:r>
      <w:r w:rsidRPr="00E7070D">
        <w:rPr>
          <w:rStyle w:val="Literal"/>
        </w:rPr>
        <w:t>average</w:t>
      </w:r>
      <w:r w:rsidRPr="007D4744">
        <w:rPr>
          <w:lang w:eastAsia="en-GB"/>
        </w:rPr>
        <w:t xml:space="preserve"> methods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on the struct, as shown in Listing 17-2</w:t>
      </w:r>
      <w:ins w:id="31" w:author="Audrey Doyle" w:date="2022-08-05T12:59:00Z">
        <w:r w:rsidR="00044051">
          <w:rPr>
            <w:lang w:eastAsia="en-GB"/>
          </w:rPr>
          <w:t>.</w:t>
        </w:r>
      </w:ins>
      <w:del w:id="32" w:author="Audrey Doyle" w:date="2022-08-05T12:59:00Z">
        <w:r w:rsidRPr="007D4744" w:rsidDel="00044051">
          <w:rPr>
            <w:lang w:eastAsia="en-GB"/>
          </w:rPr>
          <w:delText>:</w:delText>
        </w:r>
      </w:del>
    </w:p>
    <w:p w14:paraId="30A919D5" w14:textId="542DF727" w:rsidR="007D4744" w:rsidRPr="007D4744" w:rsidRDefault="00363861" w:rsidP="00363861">
      <w:pPr>
        <w:pStyle w:val="CodeLabel"/>
        <w:rPr>
          <w:lang w:eastAsia="en-GB"/>
        </w:rPr>
      </w:pPr>
      <w:del w:id="33" w:author="Audrey Doyle" w:date="2022-08-05T12:59:00Z">
        <w:r w:rsidDel="00044051">
          <w:rPr>
            <w:lang w:eastAsia="en-GB"/>
          </w:rPr>
          <w:lastRenderedPageBreak/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6250BC8B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impl AveragedCollection {</w:t>
      </w:r>
    </w:p>
    <w:p w14:paraId="4E5E1B3A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add(&amp;mut self, value: i32) {</w:t>
      </w:r>
    </w:p>
    <w:p w14:paraId="0B476E25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self.list.push(value);</w:t>
      </w:r>
    </w:p>
    <w:p w14:paraId="4E592E66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self.update_average();</w:t>
      </w:r>
    </w:p>
    <w:p w14:paraId="4E55D84B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4E579BE6" w14:textId="77777777" w:rsidR="007D4744" w:rsidRPr="007D4744" w:rsidRDefault="007D4744" w:rsidP="00E7070D">
      <w:pPr>
        <w:pStyle w:val="Code"/>
        <w:rPr>
          <w:lang w:eastAsia="en-GB"/>
        </w:rPr>
      </w:pPr>
    </w:p>
    <w:p w14:paraId="12049A8D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remove(&amp;mut self) -&gt; Option&lt;i32&gt; {</w:t>
      </w:r>
    </w:p>
    <w:p w14:paraId="55A9DE7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let result = self.list.pop();</w:t>
      </w:r>
    </w:p>
    <w:p w14:paraId="70C7C9B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match result {</w:t>
      </w:r>
    </w:p>
    <w:p w14:paraId="3B91D5C2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Some(value) =&gt; {</w:t>
      </w:r>
    </w:p>
    <w:p w14:paraId="64C24585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self.update_average();</w:t>
      </w:r>
    </w:p>
    <w:p w14:paraId="0BF1FB8D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Some(value)</w:t>
      </w:r>
    </w:p>
    <w:p w14:paraId="5D4C09D7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}</w:t>
      </w:r>
    </w:p>
    <w:p w14:paraId="49227118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None =&gt; None,</w:t>
      </w:r>
    </w:p>
    <w:p w14:paraId="4959867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A87D6BA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18455518" w14:textId="77777777" w:rsidR="007D4744" w:rsidRPr="007D4744" w:rsidRDefault="007D4744" w:rsidP="00E7070D">
      <w:pPr>
        <w:pStyle w:val="Code"/>
        <w:rPr>
          <w:lang w:eastAsia="en-GB"/>
        </w:rPr>
      </w:pPr>
    </w:p>
    <w:p w14:paraId="36DE440C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average(&amp;self) -&gt; f64 {</w:t>
      </w:r>
    </w:p>
    <w:p w14:paraId="07E56165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self.average</w:t>
      </w:r>
    </w:p>
    <w:p w14:paraId="05D61BCA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01F4BB6D" w14:textId="77777777" w:rsidR="007D4744" w:rsidRPr="007D4744" w:rsidRDefault="007D4744" w:rsidP="00E7070D">
      <w:pPr>
        <w:pStyle w:val="Code"/>
        <w:rPr>
          <w:lang w:eastAsia="en-GB"/>
        </w:rPr>
      </w:pPr>
    </w:p>
    <w:p w14:paraId="24C6EA10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update_average(&amp;mut self) {</w:t>
      </w:r>
    </w:p>
    <w:p w14:paraId="7E0E3AC2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let total: i32 = self.list.iter().sum();</w:t>
      </w:r>
    </w:p>
    <w:p w14:paraId="02F1183F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self.average = total as f64 / self.list.len() as f64;</w:t>
      </w:r>
    </w:p>
    <w:p w14:paraId="763BCE6C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F6B0583" w14:textId="77777777" w:rsidR="007D4744" w:rsidRPr="007D4744" w:rsidRDefault="007D4744" w:rsidP="00E7070D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042B43F3" w14:textId="044CF3E2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Implementations of the public methods </w:t>
      </w:r>
      <w:r w:rsidRPr="00E7070D">
        <w:rPr>
          <w:rStyle w:val="Literal"/>
        </w:rPr>
        <w:t>add</w:t>
      </w:r>
      <w:r w:rsidRPr="00E7070D">
        <w:t xml:space="preserve">, </w:t>
      </w:r>
      <w:r w:rsidRPr="00E7070D">
        <w:rPr>
          <w:rStyle w:val="Literal"/>
        </w:rPr>
        <w:t>remove</w:t>
      </w:r>
      <w:r w:rsidRPr="00E7070D">
        <w:t>, and</w:t>
      </w:r>
      <w:r w:rsidR="00E7070D" w:rsidRPr="00E7070D">
        <w:t xml:space="preserve"> </w:t>
      </w:r>
      <w:r w:rsidRPr="00E7070D">
        <w:rPr>
          <w:rStyle w:val="Literal"/>
        </w:rPr>
        <w:t>average</w:t>
      </w:r>
      <w:r w:rsidRPr="00E7070D">
        <w:t xml:space="preserve"> on </w:t>
      </w:r>
      <w:r w:rsidRPr="00E7070D">
        <w:rPr>
          <w:rStyle w:val="Literal"/>
        </w:rPr>
        <w:t>AveragedCollection</w:t>
      </w:r>
    </w:p>
    <w:p w14:paraId="0ADA6D44" w14:textId="131879F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public methods </w:t>
      </w:r>
      <w:r w:rsidRPr="00E7070D">
        <w:rPr>
          <w:rStyle w:val="Literal"/>
        </w:rPr>
        <w:t>add</w:t>
      </w:r>
      <w:r w:rsidRPr="00E7070D">
        <w:t xml:space="preserve">, </w:t>
      </w:r>
      <w:r w:rsidRPr="00E7070D">
        <w:rPr>
          <w:rStyle w:val="Literal"/>
        </w:rPr>
        <w:t>remove</w:t>
      </w:r>
      <w:r w:rsidRPr="00E7070D">
        <w:t xml:space="preserve">, and </w:t>
      </w:r>
      <w:r w:rsidRPr="00E7070D">
        <w:rPr>
          <w:rStyle w:val="Literal"/>
        </w:rPr>
        <w:t>average</w:t>
      </w:r>
      <w:r w:rsidRPr="00E7070D">
        <w:t xml:space="preserve"> are the only ways to access</w:t>
      </w:r>
      <w:r w:rsidR="00E7070D" w:rsidRPr="00E7070D">
        <w:t xml:space="preserve"> </w:t>
      </w:r>
      <w:r w:rsidRPr="00E7070D">
        <w:t xml:space="preserve">or modify data in an instance of </w:t>
      </w:r>
      <w:r w:rsidRPr="00E7070D">
        <w:rPr>
          <w:rStyle w:val="Literal"/>
        </w:rPr>
        <w:t>AveragedCollection</w:t>
      </w:r>
      <w:r w:rsidRPr="00E7070D">
        <w:t>. When an item is added</w:t>
      </w:r>
      <w:r w:rsidR="00E7070D" w:rsidRPr="00E7070D">
        <w:t xml:space="preserve"> </w:t>
      </w:r>
      <w:r w:rsidRPr="00E7070D">
        <w:t xml:space="preserve">to </w:t>
      </w:r>
      <w:r w:rsidRPr="00E7070D">
        <w:rPr>
          <w:rStyle w:val="Literal"/>
        </w:rPr>
        <w:t>list</w:t>
      </w:r>
      <w:r w:rsidRPr="00E7070D">
        <w:t xml:space="preserve"> using the </w:t>
      </w:r>
      <w:r w:rsidRPr="00E7070D">
        <w:rPr>
          <w:rStyle w:val="Literal"/>
        </w:rPr>
        <w:t>add</w:t>
      </w:r>
      <w:r w:rsidRPr="00E7070D">
        <w:t xml:space="preserve"> method or removed using the </w:t>
      </w:r>
      <w:r w:rsidRPr="00E7070D">
        <w:rPr>
          <w:rStyle w:val="Literal"/>
        </w:rPr>
        <w:t>remove</w:t>
      </w:r>
      <w:r w:rsidRPr="00E7070D">
        <w:t xml:space="preserve"> method, the</w:t>
      </w:r>
      <w:r w:rsidR="00E7070D" w:rsidRPr="00E7070D">
        <w:t xml:space="preserve"> </w:t>
      </w:r>
      <w:r w:rsidRPr="00E7070D">
        <w:t xml:space="preserve">implementations of each call the private </w:t>
      </w:r>
      <w:r w:rsidRPr="00E7070D">
        <w:rPr>
          <w:rStyle w:val="Literal"/>
        </w:rPr>
        <w:t>update_average</w:t>
      </w:r>
      <w:r w:rsidRPr="00E7070D">
        <w:t xml:space="preserve"> method that handles</w:t>
      </w:r>
      <w:r w:rsidR="00E7070D" w:rsidRPr="00E7070D">
        <w:t xml:space="preserve"> </w:t>
      </w:r>
      <w:r w:rsidRPr="00E7070D">
        <w:t xml:space="preserve">updating the </w:t>
      </w:r>
      <w:r w:rsidRPr="00E7070D">
        <w:rPr>
          <w:rStyle w:val="Literal"/>
        </w:rPr>
        <w:t>average</w:t>
      </w:r>
      <w:r w:rsidRPr="007D4744">
        <w:rPr>
          <w:lang w:eastAsia="en-GB"/>
        </w:rPr>
        <w:t xml:space="preserve"> field as well.</w:t>
      </w:r>
    </w:p>
    <w:p w14:paraId="789E6EB7" w14:textId="2C94681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leave the </w:t>
      </w:r>
      <w:r w:rsidRPr="00E7070D">
        <w:rPr>
          <w:rStyle w:val="Literal"/>
        </w:rPr>
        <w:t>list</w:t>
      </w:r>
      <w:r w:rsidRPr="00E7070D">
        <w:t xml:space="preserve"> and </w:t>
      </w:r>
      <w:r w:rsidRPr="00E7070D">
        <w:rPr>
          <w:rStyle w:val="Literal"/>
        </w:rPr>
        <w:t>average</w:t>
      </w:r>
      <w:r w:rsidRPr="00E7070D">
        <w:t xml:space="preserve"> fields private so there is no way for</w:t>
      </w:r>
      <w:r w:rsidR="00E7070D" w:rsidRPr="00E7070D">
        <w:t xml:space="preserve"> </w:t>
      </w:r>
      <w:r w:rsidRPr="00E7070D">
        <w:t xml:space="preserve">external code to add or remove items to or from the </w:t>
      </w:r>
      <w:r w:rsidRPr="00E7070D">
        <w:rPr>
          <w:rStyle w:val="Literal"/>
        </w:rPr>
        <w:t>list</w:t>
      </w:r>
      <w:r w:rsidRPr="00E7070D">
        <w:t xml:space="preserve"> field directly;</w:t>
      </w:r>
      <w:r w:rsidR="00E7070D" w:rsidRPr="00E7070D">
        <w:t xml:space="preserve"> </w:t>
      </w:r>
      <w:r w:rsidRPr="00E7070D">
        <w:t xml:space="preserve">otherwise, the </w:t>
      </w:r>
      <w:r w:rsidRPr="00E7070D">
        <w:rPr>
          <w:rStyle w:val="Literal"/>
        </w:rPr>
        <w:t>average</w:t>
      </w:r>
      <w:r w:rsidRPr="00E7070D">
        <w:t xml:space="preserve"> field might become out of sync when the </w:t>
      </w:r>
      <w:r w:rsidRPr="00E7070D">
        <w:rPr>
          <w:rStyle w:val="Literal"/>
        </w:rPr>
        <w:t>list</w:t>
      </w:r>
      <w:r w:rsidR="00E7070D" w:rsidRPr="00E7070D">
        <w:t xml:space="preserve"> </w:t>
      </w:r>
      <w:r w:rsidRPr="00E7070D">
        <w:t xml:space="preserve">changes. The </w:t>
      </w:r>
      <w:r w:rsidRPr="00E7070D">
        <w:rPr>
          <w:rStyle w:val="Literal"/>
        </w:rPr>
        <w:t>average</w:t>
      </w:r>
      <w:r w:rsidRPr="00E7070D">
        <w:t xml:space="preserve"> method returns the value in the </w:t>
      </w:r>
      <w:r w:rsidRPr="00E7070D">
        <w:rPr>
          <w:rStyle w:val="Literal"/>
        </w:rPr>
        <w:t>average</w:t>
      </w:r>
      <w:r w:rsidRPr="00E7070D">
        <w:t xml:space="preserve"> field,</w:t>
      </w:r>
      <w:r w:rsidR="00E7070D" w:rsidRPr="00E7070D">
        <w:t xml:space="preserve"> </w:t>
      </w:r>
      <w:r w:rsidRPr="00E7070D">
        <w:t xml:space="preserve">allowing external code to read the </w:t>
      </w:r>
      <w:r w:rsidRPr="00E7070D">
        <w:rPr>
          <w:rStyle w:val="Literal"/>
        </w:rPr>
        <w:t>average</w:t>
      </w:r>
      <w:r w:rsidRPr="007D4744">
        <w:rPr>
          <w:lang w:eastAsia="en-GB"/>
        </w:rPr>
        <w:t xml:space="preserve"> but not modify it.</w:t>
      </w:r>
    </w:p>
    <w:p w14:paraId="710A5857" w14:textId="05C3A0F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Because we’ve encapsulated the implementation details of the struct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AveragedCollection</w:t>
      </w:r>
      <w:r w:rsidRPr="00E7070D">
        <w:t>, we can easily change aspects, such as the data structure,</w:t>
      </w:r>
      <w:r w:rsidR="00E7070D" w:rsidRPr="00E7070D">
        <w:t xml:space="preserve"> </w:t>
      </w:r>
      <w:r w:rsidRPr="00E7070D">
        <w:t xml:space="preserve">in the future. For instance, we could use a </w:t>
      </w:r>
      <w:r w:rsidRPr="00E7070D">
        <w:rPr>
          <w:rStyle w:val="Literal"/>
        </w:rPr>
        <w:t>HashSet&lt;i32&gt;</w:t>
      </w:r>
      <w:r w:rsidRPr="00E7070D">
        <w:t xml:space="preserve"> instead of a</w:t>
      </w:r>
      <w:r w:rsidR="00E7070D" w:rsidRPr="00E7070D">
        <w:t xml:space="preserve"> </w:t>
      </w:r>
      <w:r w:rsidRPr="00E7070D">
        <w:rPr>
          <w:rStyle w:val="Literal"/>
        </w:rPr>
        <w:t>Vec&lt;i32&gt;</w:t>
      </w:r>
      <w:r w:rsidRPr="00E7070D">
        <w:t xml:space="preserve"> for the </w:t>
      </w:r>
      <w:r w:rsidRPr="00E7070D">
        <w:rPr>
          <w:rStyle w:val="Literal"/>
        </w:rPr>
        <w:t>list</w:t>
      </w:r>
      <w:r w:rsidRPr="00E7070D">
        <w:t xml:space="preserve"> field. As long as the signatures of the </w:t>
      </w:r>
      <w:r w:rsidRPr="00E7070D">
        <w:rPr>
          <w:rStyle w:val="Literal"/>
        </w:rPr>
        <w:t>add</w:t>
      </w:r>
      <w:r w:rsidRPr="00E7070D">
        <w:t>,</w:t>
      </w:r>
      <w:r w:rsidR="00E7070D" w:rsidRPr="00E7070D">
        <w:t xml:space="preserve"> </w:t>
      </w:r>
      <w:r w:rsidRPr="00E7070D">
        <w:rPr>
          <w:rStyle w:val="Literal"/>
        </w:rPr>
        <w:t>remove</w:t>
      </w:r>
      <w:r w:rsidRPr="00E7070D">
        <w:t xml:space="preserve">, and </w:t>
      </w:r>
      <w:r w:rsidRPr="00E7070D">
        <w:rPr>
          <w:rStyle w:val="Literal"/>
        </w:rPr>
        <w:t>average</w:t>
      </w:r>
      <w:r w:rsidRPr="00E7070D">
        <w:t xml:space="preserve"> public methods stay</w:t>
      </w:r>
      <w:ins w:id="34" w:author="Audrey Doyle" w:date="2022-08-05T13:01:00Z">
        <w:r w:rsidR="00D65382">
          <w:t>ed</w:t>
        </w:r>
      </w:ins>
      <w:r w:rsidRPr="00E7070D">
        <w:t xml:space="preserve"> the same, code using</w:t>
      </w:r>
      <w:r w:rsidR="00E7070D" w:rsidRPr="00E7070D">
        <w:t xml:space="preserve"> </w:t>
      </w:r>
      <w:r w:rsidRPr="00E7070D">
        <w:rPr>
          <w:rStyle w:val="Literal"/>
        </w:rPr>
        <w:t>AveragedCollection</w:t>
      </w:r>
      <w:r w:rsidRPr="00E7070D">
        <w:t xml:space="preserve"> wouldn’t need to change. If we made </w:t>
      </w:r>
      <w:r w:rsidRPr="00E7070D">
        <w:rPr>
          <w:rStyle w:val="Literal"/>
        </w:rPr>
        <w:t>list</w:t>
      </w:r>
      <w:r w:rsidRPr="00E7070D">
        <w:t xml:space="preserve"> public instead,</w:t>
      </w:r>
      <w:r w:rsidR="00E7070D" w:rsidRPr="00E7070D">
        <w:t xml:space="preserve"> </w:t>
      </w:r>
      <w:r w:rsidRPr="00E7070D">
        <w:t xml:space="preserve">this wouldn’t necessarily be the case: </w:t>
      </w:r>
      <w:r w:rsidRPr="00E7070D">
        <w:rPr>
          <w:rStyle w:val="Literal"/>
        </w:rPr>
        <w:t>HashSet&lt;i32&gt;</w:t>
      </w:r>
      <w:r w:rsidRPr="00E7070D">
        <w:t xml:space="preserve"> and </w:t>
      </w:r>
      <w:r w:rsidRPr="00E7070D">
        <w:rPr>
          <w:rStyle w:val="Literal"/>
        </w:rPr>
        <w:t>Vec&lt;i32&gt;</w:t>
      </w:r>
      <w:r w:rsidRPr="00E7070D">
        <w:t xml:space="preserve"> have</w:t>
      </w:r>
      <w:r w:rsidR="00E7070D" w:rsidRPr="00E7070D">
        <w:t xml:space="preserve"> </w:t>
      </w:r>
      <w:r w:rsidRPr="00E7070D">
        <w:t>different methods for adding and removing items, so the external code would</w:t>
      </w:r>
      <w:r w:rsidR="00E7070D" w:rsidRPr="00E7070D">
        <w:t xml:space="preserve"> </w:t>
      </w:r>
      <w:r w:rsidRPr="00E7070D">
        <w:t xml:space="preserve">likely have to change if it were modifying </w:t>
      </w:r>
      <w:r w:rsidRPr="00E7070D">
        <w:rPr>
          <w:rStyle w:val="Literal"/>
        </w:rPr>
        <w:t>list</w:t>
      </w:r>
      <w:r w:rsidRPr="007D4744">
        <w:rPr>
          <w:lang w:eastAsia="en-GB"/>
        </w:rPr>
        <w:t xml:space="preserve"> directly.</w:t>
      </w:r>
    </w:p>
    <w:p w14:paraId="34EBF72B" w14:textId="660190F0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lastRenderedPageBreak/>
        <w:t>If encapsulation is a required aspect for a language to be considered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</w:t>
      </w:r>
      <w:ins w:id="35" w:author="Audrey Doyle" w:date="2022-08-05T13:02:00Z">
        <w:r w:rsidR="00D65382">
          <w:rPr>
            <w:lang w:eastAsia="en-GB"/>
          </w:rPr>
          <w:t xml:space="preserve"> </w:t>
        </w:r>
      </w:ins>
      <w:del w:id="36" w:author="Audrey Doyle" w:date="2022-08-05T13:02:00Z">
        <w:r w:rsidRPr="007D4744" w:rsidDel="00D65382">
          <w:rPr>
            <w:lang w:eastAsia="en-GB"/>
          </w:rPr>
          <w:delText>-</w:delText>
        </w:r>
      </w:del>
      <w:r w:rsidRPr="007D4744">
        <w:rPr>
          <w:lang w:eastAsia="en-GB"/>
        </w:rPr>
        <w:t xml:space="preserve">oriented, then Rust meets that requirement. The option to use </w:t>
      </w:r>
      <w:r w:rsidRPr="00E7070D">
        <w:rPr>
          <w:rStyle w:val="Literal"/>
        </w:rPr>
        <w:t>pub</w:t>
      </w:r>
      <w:r w:rsidRPr="007D4744">
        <w:rPr>
          <w:lang w:eastAsia="en-GB"/>
        </w:rPr>
        <w:t xml:space="preserve"> 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not for different parts of code enables encapsulation of implementation details.</w:t>
      </w:r>
    </w:p>
    <w:p w14:paraId="5B76064F" w14:textId="77777777" w:rsidR="007D4744" w:rsidRPr="007D4744" w:rsidRDefault="007D4744" w:rsidP="00E7070D">
      <w:pPr>
        <w:pStyle w:val="HeadB"/>
        <w:rPr>
          <w:lang w:eastAsia="en-GB"/>
        </w:rPr>
      </w:pPr>
      <w:bookmarkStart w:id="37" w:name="inheritance-as-a-type-system-and-as-code"/>
      <w:bookmarkStart w:id="38" w:name="_Toc106713670"/>
      <w:bookmarkEnd w:id="37"/>
      <w:r w:rsidRPr="007D4744">
        <w:rPr>
          <w:lang w:eastAsia="en-GB"/>
        </w:rPr>
        <w:t>Inheritance as a Type System and as Code Sharing</w:t>
      </w:r>
      <w:bookmarkEnd w:id="38"/>
    </w:p>
    <w:p w14:paraId="59DCEECC" w14:textId="685F8BCE" w:rsidR="007D4744" w:rsidRPr="007D4744" w:rsidRDefault="007D4744" w:rsidP="00E7070D">
      <w:pPr>
        <w:pStyle w:val="Body"/>
        <w:rPr>
          <w:lang w:eastAsia="en-GB"/>
        </w:rPr>
      </w:pPr>
      <w:r w:rsidRPr="00E7070D">
        <w:rPr>
          <w:rStyle w:val="Italic"/>
        </w:rPr>
        <w:t>Inheritance</w:t>
      </w:r>
      <w:r w:rsidRPr="007D4744">
        <w:rPr>
          <w:lang w:eastAsia="en-GB"/>
        </w:rPr>
        <w:t xml:space="preserve"> is a mechanism whereby an object can inherit elements from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another object’s definition, thus gaining the parent object’s data and behavior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without you having to define them again.</w:t>
      </w:r>
    </w:p>
    <w:p w14:paraId="0BC1E9BF" w14:textId="2AD7FF8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If a language must have inheritance to be </w:t>
      </w:r>
      <w:del w:id="39" w:author="Audrey Doyle" w:date="2022-08-05T14:02:00Z">
        <w:r w:rsidRPr="007D4744" w:rsidDel="003C27E0">
          <w:rPr>
            <w:lang w:eastAsia="en-GB"/>
          </w:rPr>
          <w:delText xml:space="preserve">an </w:delText>
        </w:r>
      </w:del>
      <w:r w:rsidRPr="007D4744">
        <w:rPr>
          <w:lang w:eastAsia="en-GB"/>
        </w:rPr>
        <w:t>object</w:t>
      </w:r>
      <w:ins w:id="40" w:author="Audrey Doyle" w:date="2022-08-05T14:02:00Z">
        <w:r w:rsidR="003C27E0">
          <w:rPr>
            <w:lang w:eastAsia="en-GB"/>
          </w:rPr>
          <w:t xml:space="preserve"> </w:t>
        </w:r>
      </w:ins>
      <w:del w:id="41" w:author="Audrey Doyle" w:date="2022-08-05T14:02:00Z">
        <w:r w:rsidRPr="007D4744" w:rsidDel="003C27E0">
          <w:rPr>
            <w:lang w:eastAsia="en-GB"/>
          </w:rPr>
          <w:delText>-</w:delText>
        </w:r>
      </w:del>
      <w:r w:rsidRPr="007D4744">
        <w:rPr>
          <w:lang w:eastAsia="en-GB"/>
        </w:rPr>
        <w:t>oriented</w:t>
      </w:r>
      <w:del w:id="42" w:author="Audrey Doyle" w:date="2022-08-05T14:02:00Z">
        <w:r w:rsidRPr="007D4744" w:rsidDel="003C27E0">
          <w:rPr>
            <w:lang w:eastAsia="en-GB"/>
          </w:rPr>
          <w:delText xml:space="preserve"> language</w:delText>
        </w:r>
      </w:del>
      <w:r w:rsidRPr="007D4744">
        <w:rPr>
          <w:lang w:eastAsia="en-GB"/>
        </w:rPr>
        <w:t>, then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Rust is not </w:t>
      </w:r>
      <w:del w:id="43" w:author="Audrey Doyle" w:date="2022-08-05T14:02:00Z">
        <w:r w:rsidRPr="007D4744" w:rsidDel="003C27E0">
          <w:rPr>
            <w:lang w:eastAsia="en-GB"/>
          </w:rPr>
          <w:delText>one</w:delText>
        </w:r>
      </w:del>
      <w:ins w:id="44" w:author="Audrey Doyle" w:date="2022-08-05T14:02:00Z">
        <w:r w:rsidR="003C27E0">
          <w:rPr>
            <w:lang w:eastAsia="en-GB"/>
          </w:rPr>
          <w:t>such a language</w:t>
        </w:r>
      </w:ins>
      <w:r w:rsidRPr="007D4744">
        <w:rPr>
          <w:lang w:eastAsia="en-GB"/>
        </w:rPr>
        <w:t>. There is no way to define a struct that inherits the parent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struct’s fields and method implementations without using a macro.</w:t>
      </w:r>
    </w:p>
    <w:p w14:paraId="2930EB80" w14:textId="4B1F3A2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However, if you’re used to having inheritance in your programming toolbox, you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can use other solutions in Rust, depending on your reason for reaching for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inheritance in the first place.</w:t>
      </w:r>
    </w:p>
    <w:p w14:paraId="54C7604B" w14:textId="062D43B2" w:rsidR="007D4744" w:rsidRPr="007D4744" w:rsidRDefault="007D4744" w:rsidP="00E7070D">
      <w:pPr>
        <w:pStyle w:val="Body"/>
        <w:rPr>
          <w:lang w:eastAsia="en-GB"/>
        </w:rPr>
      </w:pPr>
      <w:r w:rsidRPr="00E7070D">
        <w:t>You would choose inheritance for two main reasons. One is for reuse of code:</w:t>
      </w:r>
      <w:r w:rsidR="00E7070D" w:rsidRPr="00E7070D">
        <w:t xml:space="preserve"> </w:t>
      </w:r>
      <w:r w:rsidRPr="00E7070D">
        <w:t>you can implement particular behavior for one type, and inheritance enables you</w:t>
      </w:r>
      <w:r w:rsidR="00E7070D" w:rsidRPr="00E7070D">
        <w:t xml:space="preserve"> </w:t>
      </w:r>
      <w:r w:rsidRPr="00E7070D">
        <w:t>to reuse that implementation for a different type. You can do this in a limited</w:t>
      </w:r>
      <w:r w:rsidR="00E7070D" w:rsidRPr="00E7070D">
        <w:t xml:space="preserve"> </w:t>
      </w:r>
      <w:r w:rsidRPr="00E7070D">
        <w:t>way in Rust code using default trait method implementations, which you saw in</w:t>
      </w:r>
      <w:r w:rsidR="00E7070D" w:rsidRPr="00E7070D">
        <w:t xml:space="preserve"> </w:t>
      </w:r>
      <w:r w:rsidRPr="00E7070D">
        <w:t xml:space="preserve">Listing 10-14 when we added a default implementation of the </w:t>
      </w:r>
      <w:r w:rsidRPr="00E7070D">
        <w:rPr>
          <w:rStyle w:val="Literal"/>
        </w:rPr>
        <w:t>summarize</w:t>
      </w:r>
      <w:r w:rsidRPr="00E7070D">
        <w:t xml:space="preserve"> method</w:t>
      </w:r>
      <w:r w:rsidR="00E7070D" w:rsidRPr="00E7070D">
        <w:t xml:space="preserve"> </w:t>
      </w:r>
      <w:r w:rsidRPr="00E7070D">
        <w:t xml:space="preserve">on the </w:t>
      </w:r>
      <w:r w:rsidRPr="00E7070D">
        <w:rPr>
          <w:rStyle w:val="Literal"/>
        </w:rPr>
        <w:t>Summary</w:t>
      </w:r>
      <w:r w:rsidRPr="00E7070D">
        <w:t xml:space="preserve"> trait. Any type implementing the </w:t>
      </w:r>
      <w:r w:rsidRPr="00E7070D">
        <w:rPr>
          <w:rStyle w:val="Literal"/>
        </w:rPr>
        <w:t>Summary</w:t>
      </w:r>
      <w:r w:rsidRPr="00E7070D">
        <w:t xml:space="preserve"> trait would have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summarize</w:t>
      </w:r>
      <w:r w:rsidRPr="00E7070D">
        <w:t xml:space="preserve"> method available on it without any further code. This is</w:t>
      </w:r>
      <w:r w:rsidR="00E7070D" w:rsidRPr="00E7070D">
        <w:t xml:space="preserve"> </w:t>
      </w:r>
      <w:r w:rsidRPr="00E7070D">
        <w:t>similar to a parent class having an implementation of a method and an</w:t>
      </w:r>
      <w:r w:rsidR="00E7070D" w:rsidRPr="00E7070D">
        <w:t xml:space="preserve"> </w:t>
      </w:r>
      <w:r w:rsidRPr="00E7070D">
        <w:t>inheriting child class also having the implementation of the method. We can</w:t>
      </w:r>
      <w:r w:rsidR="00E7070D" w:rsidRPr="00E7070D">
        <w:t xml:space="preserve"> </w:t>
      </w:r>
      <w:r w:rsidRPr="00E7070D">
        <w:t xml:space="preserve">also override the default implementation of the </w:t>
      </w:r>
      <w:r w:rsidRPr="00E7070D">
        <w:rPr>
          <w:rStyle w:val="Literal"/>
        </w:rPr>
        <w:t>summarize</w:t>
      </w:r>
      <w:r w:rsidRPr="00E7070D">
        <w:t xml:space="preserve"> method when we</w:t>
      </w:r>
      <w:r w:rsidR="00E7070D" w:rsidRPr="00E7070D">
        <w:t xml:space="preserve"> </w:t>
      </w:r>
      <w:r w:rsidRPr="00E7070D">
        <w:t xml:space="preserve">implement the </w:t>
      </w:r>
      <w:r w:rsidRPr="00E7070D">
        <w:rPr>
          <w:rStyle w:val="Literal"/>
        </w:rPr>
        <w:t>Summary</w:t>
      </w:r>
      <w:r w:rsidRPr="007D4744">
        <w:rPr>
          <w:lang w:eastAsia="en-GB"/>
        </w:rPr>
        <w:t xml:space="preserve"> trait, which is similar to a child class overriding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implementation of a method inherited from a parent class.</w:t>
      </w:r>
    </w:p>
    <w:p w14:paraId="6CBE0975" w14:textId="7C95AC86" w:rsidR="007D4744" w:rsidRPr="007D4744" w:rsidRDefault="007D4744" w:rsidP="00E7070D">
      <w:pPr>
        <w:pStyle w:val="Body"/>
        <w:rPr>
          <w:lang w:eastAsia="en-GB"/>
        </w:rPr>
      </w:pPr>
      <w:r w:rsidRPr="00E7070D">
        <w:t>The other reason to use inheritance relates to the type system: to enable a</w:t>
      </w:r>
      <w:r w:rsidR="00E7070D" w:rsidRPr="00E7070D">
        <w:t xml:space="preserve"> </w:t>
      </w:r>
      <w:r w:rsidRPr="00E7070D">
        <w:t>child type to be used in the same places as the parent type. This is also</w:t>
      </w:r>
      <w:r w:rsidR="00E7070D" w:rsidRPr="00E7070D">
        <w:t xml:space="preserve"> </w:t>
      </w:r>
      <w:r w:rsidRPr="00E7070D">
        <w:t xml:space="preserve">called </w:t>
      </w:r>
      <w:r w:rsidRPr="00E7070D">
        <w:rPr>
          <w:rStyle w:val="Italic"/>
        </w:rPr>
        <w:t>polymorphism</w:t>
      </w:r>
      <w:r w:rsidRPr="007D4744">
        <w:rPr>
          <w:lang w:eastAsia="en-GB"/>
        </w:rPr>
        <w:t>, which means that you can substitute multiple objects for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each other at runtime if they share certain characteristics.</w:t>
      </w:r>
    </w:p>
    <w:p w14:paraId="27D089D5" w14:textId="77777777" w:rsidR="00BC655C" w:rsidRDefault="00BC655C" w:rsidP="00BC655C">
      <w:pPr>
        <w:pStyle w:val="BoxType"/>
        <w:rPr>
          <w:lang w:eastAsia="en-GB"/>
        </w:rPr>
      </w:pPr>
      <w:bookmarkStart w:id="45" w:name="polymorphism"/>
      <w:bookmarkStart w:id="46" w:name="_Toc106713671"/>
      <w:bookmarkEnd w:id="45"/>
    </w:p>
    <w:p w14:paraId="517DC550" w14:textId="27C41118" w:rsidR="007D4744" w:rsidRPr="007D4744" w:rsidRDefault="007D4744" w:rsidP="000B0534">
      <w:pPr>
        <w:pStyle w:val="BoxTitle"/>
        <w:rPr>
          <w:lang w:eastAsia="en-GB"/>
        </w:rPr>
      </w:pPr>
      <w:r w:rsidRPr="007D4744">
        <w:rPr>
          <w:lang w:eastAsia="en-GB"/>
        </w:rPr>
        <w:t>Polymorphism</w:t>
      </w:r>
      <w:bookmarkEnd w:id="46"/>
    </w:p>
    <w:p w14:paraId="610778FC" w14:textId="53E3C918" w:rsidR="007D4744" w:rsidRPr="007D4744" w:rsidRDefault="007D4744" w:rsidP="000B0534">
      <w:pPr>
        <w:pStyle w:val="BoxBody"/>
        <w:rPr>
          <w:lang w:eastAsia="en-GB"/>
        </w:rPr>
      </w:pPr>
      <w:r w:rsidRPr="007D4744">
        <w:rPr>
          <w:lang w:eastAsia="en-GB"/>
        </w:rPr>
        <w:t>To many people, polymorphism is synonymous with inheritance. But it’s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actually a more general concept that refers to code that can work with data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of multiple types. For inheritance, those types are generally subclasses.</w:t>
      </w:r>
    </w:p>
    <w:p w14:paraId="76B93D1A" w14:textId="2D7C2A9C" w:rsidR="007D4744" w:rsidRPr="007D4744" w:rsidRDefault="007D4744" w:rsidP="000B0534">
      <w:pPr>
        <w:pStyle w:val="BoxBody"/>
        <w:rPr>
          <w:lang w:eastAsia="en-GB"/>
        </w:rPr>
      </w:pPr>
      <w:r w:rsidRPr="00E7070D">
        <w:t>Rust instead uses generics to abstract over different possible types and</w:t>
      </w:r>
      <w:r w:rsidR="00E7070D" w:rsidRPr="00E7070D">
        <w:t xml:space="preserve"> </w:t>
      </w:r>
      <w:r w:rsidRPr="00E7070D">
        <w:t>trait bounds to impose constraints on what those types must provide. This is</w:t>
      </w:r>
      <w:r w:rsidR="00E7070D" w:rsidRPr="00E7070D">
        <w:t xml:space="preserve"> </w:t>
      </w:r>
      <w:r w:rsidRPr="00E7070D">
        <w:t xml:space="preserve">sometimes called </w:t>
      </w:r>
      <w:r w:rsidRPr="00E7070D">
        <w:rPr>
          <w:rStyle w:val="Italic"/>
        </w:rPr>
        <w:t>bounded parametric polymorphism</w:t>
      </w:r>
      <w:r w:rsidRPr="007D4744">
        <w:rPr>
          <w:lang w:eastAsia="en-GB"/>
        </w:rPr>
        <w:t>.</w:t>
      </w:r>
    </w:p>
    <w:p w14:paraId="3B69FB51" w14:textId="1B23C7A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Inheritance has recently fallen out of favor as a programming design solution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 many programming languages because it’s often at risk of sharing more code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than necessary. Subclasses shouldn’t always share all characteristics of their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parent class but will do so with inheritance. This can make a program’s design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less flexible. It also introduces the possibility of calling methods 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subclasses that don’t </w:t>
      </w:r>
      <w:r w:rsidRPr="007D4744">
        <w:rPr>
          <w:lang w:eastAsia="en-GB"/>
        </w:rPr>
        <w:lastRenderedPageBreak/>
        <w:t>make sense or that cause errors because the methods don’t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apply to the subclass. In addition, some languages will only allow single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inheritance (meaning a subclass can only inherit from one class), further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restricting the flexibility of a program’s design.</w:t>
      </w:r>
    </w:p>
    <w:p w14:paraId="51D0C34A" w14:textId="12AB91B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For these reasons, Rust takes the different approach of using trait objects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instead of inheritance. Let’s look at how trait objects enable polymorphism in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Rust.</w:t>
      </w:r>
    </w:p>
    <w:p w14:paraId="50E0CA6B" w14:textId="77777777" w:rsidR="007D4744" w:rsidRPr="007D4744" w:rsidRDefault="007D4744" w:rsidP="00E7070D">
      <w:pPr>
        <w:pStyle w:val="HeadA"/>
        <w:rPr>
          <w:lang w:eastAsia="en-GB"/>
        </w:rPr>
      </w:pPr>
      <w:bookmarkStart w:id="47" w:name="using-trait-objects-that-allow-for-value"/>
      <w:bookmarkStart w:id="48" w:name="_Toc106713672"/>
      <w:bookmarkEnd w:id="47"/>
      <w:r w:rsidRPr="007D4744">
        <w:rPr>
          <w:lang w:eastAsia="en-GB"/>
        </w:rPr>
        <w:t>Using Trait Objects That Allow for Values of Different Types</w:t>
      </w:r>
      <w:bookmarkEnd w:id="48"/>
    </w:p>
    <w:p w14:paraId="5AC25139" w14:textId="3A4D3265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In </w:t>
      </w:r>
      <w:r w:rsidRPr="00CA66E6">
        <w:rPr>
          <w:rStyle w:val="Xref"/>
        </w:rPr>
        <w:t>Chapter 8</w:t>
      </w:r>
      <w:r w:rsidRPr="00E7070D">
        <w:t>, we mentioned that one limitation of vectors is that they can</w:t>
      </w:r>
      <w:r w:rsidR="00E7070D" w:rsidRPr="00E7070D">
        <w:t xml:space="preserve"> </w:t>
      </w:r>
      <w:r w:rsidRPr="00E7070D">
        <w:t>store elements of only one type. We created a workaround in Listing 8-</w:t>
      </w:r>
      <w:ins w:id="49" w:author="Carol Nichols" w:date="2022-08-26T19:55:00Z">
        <w:r w:rsidR="00D56668">
          <w:t>9</w:t>
        </w:r>
      </w:ins>
      <w:del w:id="50" w:author="Carol Nichols" w:date="2022-08-26T19:55:00Z">
        <w:r w:rsidRPr="00E7070D" w:rsidDel="00D56668">
          <w:delText>10</w:delText>
        </w:r>
      </w:del>
      <w:r w:rsidRPr="00E7070D">
        <w:t xml:space="preserve"> where</w:t>
      </w:r>
      <w:r w:rsidR="00E7070D" w:rsidRPr="00E7070D">
        <w:t xml:space="preserve"> </w:t>
      </w:r>
      <w:r w:rsidRPr="00E7070D">
        <w:t xml:space="preserve">we defined a </w:t>
      </w:r>
      <w:r w:rsidRPr="00E7070D">
        <w:rPr>
          <w:rStyle w:val="Literal"/>
        </w:rPr>
        <w:t>SpreadsheetCell</w:t>
      </w:r>
      <w:r w:rsidRPr="007D4744">
        <w:rPr>
          <w:lang w:eastAsia="en-GB"/>
        </w:rPr>
        <w:t xml:space="preserve"> enum that had variants to hold integers, floats,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and text. This meant we could store different types of data in each cell and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still have a vector that represented a row of cells. This is a perfectly good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solution when our interchangeable items are a fixed set of types that we know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when our code is compiled.</w:t>
      </w:r>
    </w:p>
    <w:p w14:paraId="6BB2D630" w14:textId="6E29129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However, sometimes we want our library user to be able to extend the set of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types that are valid in a particular situation. To show how we might achieve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this, we’ll create an example </w:t>
      </w:r>
      <w:bookmarkStart w:id="51" w:name="_Hlk110597136"/>
      <w:r w:rsidRPr="007D4744">
        <w:rPr>
          <w:lang w:eastAsia="en-GB"/>
        </w:rPr>
        <w:t xml:space="preserve">graphical user interface </w:t>
      </w:r>
      <w:bookmarkEnd w:id="51"/>
      <w:r w:rsidRPr="007D4744">
        <w:rPr>
          <w:lang w:eastAsia="en-GB"/>
        </w:rPr>
        <w:t>(GUI) tool that iterates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through a list of items, calling a </w:t>
      </w:r>
      <w:r w:rsidRPr="00E7070D">
        <w:rPr>
          <w:rStyle w:val="Literal"/>
        </w:rPr>
        <w:t>draw</w:t>
      </w:r>
      <w:r w:rsidRPr="00E7070D">
        <w:t xml:space="preserve"> method on each one to draw it to the</w:t>
      </w:r>
      <w:r w:rsidR="00E7070D" w:rsidRPr="00E7070D">
        <w:t xml:space="preserve"> </w:t>
      </w:r>
      <w:r w:rsidRPr="00E7070D">
        <w:t>screen—a common technique for GUI tools. We’ll create a library crate called</w:t>
      </w:r>
      <w:r w:rsidR="00E7070D" w:rsidRPr="00E7070D">
        <w:t xml:space="preserve"> </w:t>
      </w:r>
      <w:r w:rsidRPr="00E7070D">
        <w:rPr>
          <w:rStyle w:val="Literal"/>
        </w:rPr>
        <w:t>gui</w:t>
      </w:r>
      <w:r w:rsidRPr="00E7070D">
        <w:t xml:space="preserve"> that contains the structure of a GUI library. This crate might include</w:t>
      </w:r>
      <w:r w:rsidR="00E7070D" w:rsidRPr="00E7070D">
        <w:t xml:space="preserve"> </w:t>
      </w:r>
      <w:r w:rsidRPr="00E7070D">
        <w:t xml:space="preserve">some types for people to use, such as </w:t>
      </w:r>
      <w:r w:rsidRPr="00E7070D">
        <w:rPr>
          <w:rStyle w:val="Literal"/>
        </w:rPr>
        <w:t>Button</w:t>
      </w:r>
      <w:r w:rsidRPr="00E7070D">
        <w:t xml:space="preserve"> or </w:t>
      </w:r>
      <w:r w:rsidRPr="00E7070D">
        <w:rPr>
          <w:rStyle w:val="Literal"/>
        </w:rPr>
        <w:t>TextField</w:t>
      </w:r>
      <w:r w:rsidRPr="00E7070D">
        <w:t>. In addition,</w:t>
      </w:r>
      <w:r w:rsidR="00E7070D" w:rsidRPr="00E7070D">
        <w:t xml:space="preserve"> </w:t>
      </w:r>
      <w:r w:rsidRPr="00E7070D">
        <w:rPr>
          <w:rStyle w:val="Literal"/>
        </w:rPr>
        <w:t>gui</w:t>
      </w:r>
      <w:r w:rsidRPr="00E7070D">
        <w:t xml:space="preserve"> users will want to create their own types that can be drawn: for</w:t>
      </w:r>
      <w:r w:rsidR="00E7070D" w:rsidRPr="00E7070D">
        <w:t xml:space="preserve"> </w:t>
      </w:r>
      <w:r w:rsidRPr="00E7070D">
        <w:t xml:space="preserve">instance, one programmer might add an </w:t>
      </w:r>
      <w:r w:rsidRPr="00E7070D">
        <w:rPr>
          <w:rStyle w:val="Literal"/>
        </w:rPr>
        <w:t>Image</w:t>
      </w:r>
      <w:r w:rsidRPr="00E7070D">
        <w:t xml:space="preserve"> and another might add a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7D4744">
        <w:rPr>
          <w:lang w:eastAsia="en-GB"/>
        </w:rPr>
        <w:t>.</w:t>
      </w:r>
    </w:p>
    <w:p w14:paraId="46CFF183" w14:textId="37F088F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 won’t implement a full</w:t>
      </w:r>
      <w:ins w:id="52" w:author="Audrey Doyle" w:date="2022-08-05T14:04:00Z">
        <w:r w:rsidR="003C27E0">
          <w:rPr>
            <w:lang w:eastAsia="en-GB"/>
          </w:rPr>
          <w:t>-</w:t>
        </w:r>
      </w:ins>
      <w:del w:id="53" w:author="Audrey Doyle" w:date="2022-08-05T14:04:00Z">
        <w:r w:rsidRPr="007D4744" w:rsidDel="003C27E0">
          <w:rPr>
            <w:lang w:eastAsia="en-GB"/>
          </w:rPr>
          <w:delText xml:space="preserve">y </w:delText>
        </w:r>
      </w:del>
      <w:r w:rsidRPr="007D4744">
        <w:rPr>
          <w:lang w:eastAsia="en-GB"/>
        </w:rPr>
        <w:t>fledged GUI library for this example but will show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how the pieces would fit together. At the time of writing the library, we can’t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know and define all the types other programmers might want to create. But we do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know that </w:t>
      </w:r>
      <w:r w:rsidRPr="00E7070D">
        <w:rPr>
          <w:rStyle w:val="Literal"/>
        </w:rPr>
        <w:t>gui</w:t>
      </w:r>
      <w:r w:rsidRPr="00E7070D">
        <w:t xml:space="preserve"> needs to keep track of many values of different types, and it</w:t>
      </w:r>
      <w:r w:rsidR="00E7070D" w:rsidRPr="00E7070D">
        <w:t xml:space="preserve"> </w:t>
      </w:r>
      <w:r w:rsidRPr="00E7070D">
        <w:t xml:space="preserve">needs to call a </w:t>
      </w:r>
      <w:r w:rsidRPr="00E7070D">
        <w:rPr>
          <w:rStyle w:val="Literal"/>
        </w:rPr>
        <w:t>draw</w:t>
      </w:r>
      <w:r w:rsidRPr="00E7070D">
        <w:t xml:space="preserve"> method on each of these differently typed values. It</w:t>
      </w:r>
      <w:r w:rsidR="00E7070D" w:rsidRPr="00E7070D">
        <w:t xml:space="preserve"> </w:t>
      </w:r>
      <w:r w:rsidRPr="00E7070D">
        <w:t xml:space="preserve">doesn’t need to know exactly what will happen when we call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method,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just that the value will have that method available for us to call.</w:t>
      </w:r>
    </w:p>
    <w:p w14:paraId="32711505" w14:textId="53ACE35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To do this in a language with inheritance, we might define a class named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Component</w:t>
      </w:r>
      <w:r w:rsidRPr="00E7070D">
        <w:t xml:space="preserve"> that has a method named </w:t>
      </w:r>
      <w:r w:rsidRPr="00E7070D">
        <w:rPr>
          <w:rStyle w:val="Literal"/>
        </w:rPr>
        <w:t>draw</w:t>
      </w:r>
      <w:r w:rsidRPr="00E7070D">
        <w:t xml:space="preserve"> on it. The other classes, such as</w:t>
      </w:r>
      <w:r w:rsidR="00E7070D" w:rsidRPr="00E7070D">
        <w:t xml:space="preserve"> </w:t>
      </w:r>
      <w:r w:rsidRPr="00E7070D">
        <w:rPr>
          <w:rStyle w:val="Literal"/>
        </w:rPr>
        <w:t>Button</w:t>
      </w:r>
      <w:r w:rsidRPr="00E7070D">
        <w:t xml:space="preserve">, </w:t>
      </w:r>
      <w:r w:rsidRPr="00E7070D">
        <w:rPr>
          <w:rStyle w:val="Literal"/>
        </w:rPr>
        <w:t>Image</w:t>
      </w:r>
      <w:r w:rsidRPr="00E7070D">
        <w:t xml:space="preserve">, and </w:t>
      </w:r>
      <w:r w:rsidRPr="00E7070D">
        <w:rPr>
          <w:rStyle w:val="Literal"/>
        </w:rPr>
        <w:t>SelectBox</w:t>
      </w:r>
      <w:r w:rsidRPr="00E7070D">
        <w:t xml:space="preserve">, would inherit from </w:t>
      </w:r>
      <w:r w:rsidRPr="00E7070D">
        <w:rPr>
          <w:rStyle w:val="Literal"/>
        </w:rPr>
        <w:t>Component</w:t>
      </w:r>
      <w:r w:rsidRPr="00E7070D">
        <w:t xml:space="preserve"> and thus</w:t>
      </w:r>
      <w:r w:rsidR="00E7070D" w:rsidRPr="00E7070D">
        <w:t xml:space="preserve"> </w:t>
      </w:r>
      <w:r w:rsidRPr="00E7070D">
        <w:t xml:space="preserve">inherit the </w:t>
      </w:r>
      <w:r w:rsidRPr="00E7070D">
        <w:rPr>
          <w:rStyle w:val="Literal"/>
        </w:rPr>
        <w:t>draw</w:t>
      </w:r>
      <w:r w:rsidRPr="00E7070D">
        <w:t xml:space="preserve"> method. They could each override the </w:t>
      </w:r>
      <w:r w:rsidRPr="00E7070D">
        <w:rPr>
          <w:rStyle w:val="Literal"/>
        </w:rPr>
        <w:t>draw</w:t>
      </w:r>
      <w:r w:rsidRPr="00E7070D">
        <w:t xml:space="preserve"> method to define</w:t>
      </w:r>
      <w:r w:rsidR="00E7070D" w:rsidRPr="00E7070D">
        <w:t xml:space="preserve"> </w:t>
      </w:r>
      <w:r w:rsidRPr="00E7070D">
        <w:t>their custom behavior, but the framework could treat all of the types as if</w:t>
      </w:r>
      <w:r w:rsidR="00E7070D" w:rsidRPr="00E7070D">
        <w:t xml:space="preserve"> </w:t>
      </w:r>
      <w:r w:rsidRPr="00E7070D">
        <w:t xml:space="preserve">they were </w:t>
      </w:r>
      <w:r w:rsidRPr="00E7070D">
        <w:rPr>
          <w:rStyle w:val="Literal"/>
        </w:rPr>
        <w:t>Component</w:t>
      </w:r>
      <w:r w:rsidRPr="00E7070D">
        <w:t xml:space="preserve"> instances and call </w:t>
      </w:r>
      <w:r w:rsidRPr="00E7070D">
        <w:rPr>
          <w:rStyle w:val="Literal"/>
        </w:rPr>
        <w:t>draw</w:t>
      </w:r>
      <w:r w:rsidRPr="00E7070D">
        <w:t xml:space="preserve"> on them. But because Rust</w:t>
      </w:r>
      <w:r w:rsidR="00E7070D" w:rsidRPr="00E7070D">
        <w:t xml:space="preserve"> </w:t>
      </w:r>
      <w:r w:rsidRPr="00E7070D">
        <w:t xml:space="preserve">doesn’t have inheritance, we need another way to structure the </w:t>
      </w:r>
      <w:r w:rsidRPr="00E7070D">
        <w:rPr>
          <w:rStyle w:val="Literal"/>
        </w:rPr>
        <w:t>gui</w:t>
      </w:r>
      <w:r w:rsidRPr="007D4744">
        <w:rPr>
          <w:lang w:eastAsia="en-GB"/>
        </w:rPr>
        <w:t xml:space="preserve"> library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allow users to extend it with new types.</w:t>
      </w:r>
    </w:p>
    <w:p w14:paraId="37401FE8" w14:textId="77777777" w:rsidR="007D4744" w:rsidRPr="007D4744" w:rsidRDefault="007D4744" w:rsidP="00E7070D">
      <w:pPr>
        <w:pStyle w:val="HeadB"/>
        <w:rPr>
          <w:lang w:eastAsia="en-GB"/>
        </w:rPr>
      </w:pPr>
      <w:bookmarkStart w:id="54" w:name="defining-a-trait-for-common-behavior"/>
      <w:bookmarkStart w:id="55" w:name="_Toc106713673"/>
      <w:bookmarkEnd w:id="54"/>
      <w:r w:rsidRPr="007D4744">
        <w:rPr>
          <w:lang w:eastAsia="en-GB"/>
        </w:rPr>
        <w:t>Defining a Trait for Common Behavior</w:t>
      </w:r>
      <w:bookmarkEnd w:id="55"/>
    </w:p>
    <w:p w14:paraId="3214DEE0" w14:textId="42A1F6BC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To implement the behavior we want </w:t>
      </w:r>
      <w:r w:rsidRPr="00E7070D">
        <w:rPr>
          <w:rStyle w:val="Literal"/>
        </w:rPr>
        <w:t>gui</w:t>
      </w:r>
      <w:r w:rsidRPr="00E7070D">
        <w:t xml:space="preserve"> to have, we’ll define a trait named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that will have one method named </w:t>
      </w:r>
      <w:r w:rsidRPr="00E7070D">
        <w:rPr>
          <w:rStyle w:val="Literal"/>
        </w:rPr>
        <w:t>draw</w:t>
      </w:r>
      <w:r w:rsidRPr="00E7070D">
        <w:t>. Then we can define a vector that</w:t>
      </w:r>
      <w:r w:rsidR="00E7070D" w:rsidRPr="00E7070D">
        <w:t xml:space="preserve"> </w:t>
      </w:r>
      <w:r w:rsidRPr="00E7070D">
        <w:lastRenderedPageBreak/>
        <w:t xml:space="preserve">takes a </w:t>
      </w:r>
      <w:r w:rsidRPr="00E7070D">
        <w:rPr>
          <w:rStyle w:val="Italic"/>
        </w:rPr>
        <w:t>trait object</w:t>
      </w:r>
      <w:r w:rsidRPr="00E7070D">
        <w:t>. A trait object points to both an instance of a type</w:t>
      </w:r>
      <w:r w:rsidR="00E7070D" w:rsidRPr="00E7070D">
        <w:t xml:space="preserve"> </w:t>
      </w:r>
      <w:r w:rsidRPr="00E7070D">
        <w:t>implementing our specified trait and a table used to look up trait methods on</w:t>
      </w:r>
      <w:r w:rsidR="00E7070D" w:rsidRPr="00E7070D">
        <w:t xml:space="preserve"> </w:t>
      </w:r>
      <w:r w:rsidRPr="00E7070D">
        <w:t>that type at runtime. We create a trait object by specifying some sort of</w:t>
      </w:r>
      <w:r w:rsidR="00E7070D" w:rsidRPr="00E7070D">
        <w:t xml:space="preserve"> </w:t>
      </w:r>
      <w:r w:rsidRPr="00E7070D">
        <w:t xml:space="preserve">pointer, such as a </w:t>
      </w:r>
      <w:r w:rsidRPr="00E7070D">
        <w:rPr>
          <w:rStyle w:val="Literal"/>
        </w:rPr>
        <w:t>&amp;</w:t>
      </w:r>
      <w:r w:rsidRPr="00E7070D">
        <w:t xml:space="preserve"> reference or a </w:t>
      </w:r>
      <w:r w:rsidRPr="00E7070D">
        <w:rPr>
          <w:rStyle w:val="Literal"/>
        </w:rPr>
        <w:t>Box&lt;T&gt;</w:t>
      </w:r>
      <w:r w:rsidRPr="00E7070D">
        <w:t xml:space="preserve"> smart pointer, then the </w:t>
      </w:r>
      <w:r w:rsidRPr="00E7070D">
        <w:rPr>
          <w:rStyle w:val="Literal"/>
        </w:rPr>
        <w:t>dyn</w:t>
      </w:r>
      <w:r w:rsidR="00E7070D" w:rsidRPr="00E7070D">
        <w:t xml:space="preserve"> </w:t>
      </w:r>
      <w:r w:rsidRPr="00E7070D">
        <w:t>keyword, and then specifying the relevant trait. (We’ll talk about the reason</w:t>
      </w:r>
      <w:r w:rsidR="00E7070D" w:rsidRPr="00E7070D">
        <w:t xml:space="preserve"> </w:t>
      </w:r>
      <w:r w:rsidRPr="00E7070D">
        <w:t xml:space="preserve">trait objects must use a pointer in </w:t>
      </w:r>
      <w:del w:id="56" w:author="Audrey Doyle" w:date="2022-08-05T13:06:00Z">
        <w:r w:rsidRPr="00CA66E6" w:rsidDel="0091388E">
          <w:rPr>
            <w:rStyle w:val="Xref"/>
          </w:rPr>
          <w:delText>Chapter 19</w:delText>
        </w:r>
        <w:r w:rsidRPr="00E7070D" w:rsidDel="0091388E">
          <w:delText xml:space="preserve"> in the section </w:delText>
        </w:r>
      </w:del>
      <w:r w:rsidRPr="00D407FC">
        <w:rPr>
          <w:rStyle w:val="Xref"/>
        </w:rPr>
        <w:t>“Dynamically</w:t>
      </w:r>
      <w:r w:rsidR="00E7070D" w:rsidRPr="00D407FC">
        <w:rPr>
          <w:rStyle w:val="Xref"/>
        </w:rPr>
        <w:t xml:space="preserve"> </w:t>
      </w:r>
      <w:r w:rsidRPr="00D407FC">
        <w:rPr>
          <w:rStyle w:val="Xref"/>
        </w:rPr>
        <w:t>Sized Types and the Sized Trait</w:t>
      </w:r>
      <w:del w:id="57" w:author="Audrey Doyle" w:date="2022-08-05T13:07:00Z">
        <w:r w:rsidRPr="00D407FC" w:rsidDel="0091388E">
          <w:rPr>
            <w:rStyle w:val="Xref"/>
          </w:rPr>
          <w:delText>.</w:delText>
        </w:r>
      </w:del>
      <w:r w:rsidRPr="00D407FC">
        <w:rPr>
          <w:rStyle w:val="Xref"/>
        </w:rPr>
        <w:t>”</w:t>
      </w:r>
      <w:ins w:id="58" w:author="Audrey Doyle" w:date="2022-08-05T13:07:00Z">
        <w:r w:rsidR="0091388E" w:rsidRPr="0091388E">
          <w:rPr>
            <w:rPrChange w:id="59" w:author="Audrey Doyle" w:date="2022-08-05T13:07:00Z">
              <w:rPr>
                <w:rStyle w:val="Xref"/>
              </w:rPr>
            </w:rPrChange>
          </w:rPr>
          <w:t xml:space="preserve"> on </w:t>
        </w:r>
        <w:r w:rsidR="0091388E">
          <w:rPr>
            <w:rStyle w:val="Xref"/>
          </w:rPr>
          <w:t>page XX</w:t>
        </w:r>
      </w:ins>
      <w:ins w:id="60" w:author="Audrey Doyle" w:date="2022-08-05T14:06:00Z">
        <w:r w:rsidR="00512D24">
          <w:rPr>
            <w:lang w:eastAsia="en-GB"/>
          </w:rPr>
          <w:t>.</w:t>
        </w:r>
      </w:ins>
      <w:r w:rsidRPr="007D4744">
        <w:rPr>
          <w:lang w:eastAsia="en-GB"/>
        </w:rPr>
        <w:t>) We can use trait objects in place of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generic or concrete type. Wherever we use a trait object, Rust’s type system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will ensure at compile time that any value used in that context will implement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the trait object’s trait. Consequently, we don’t need to know all the possible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types at compile time.</w:t>
      </w:r>
    </w:p>
    <w:p w14:paraId="65B6F7D0" w14:textId="621DC1B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We’ve mentioned that, in Rust, we refrain from calling structs and enums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“objects” to distinguish them from other languages’ objects. In a struct 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enum, the data in the struct fields and the behavior in </w:t>
      </w:r>
      <w:r w:rsidRPr="00E7070D">
        <w:rPr>
          <w:rStyle w:val="Literal"/>
        </w:rPr>
        <w:t>impl</w:t>
      </w:r>
      <w:r w:rsidRPr="00E7070D">
        <w:t xml:space="preserve"> blocks are</w:t>
      </w:r>
      <w:r w:rsidR="00E7070D" w:rsidRPr="00E7070D">
        <w:t xml:space="preserve"> </w:t>
      </w:r>
      <w:r w:rsidRPr="00E7070D">
        <w:t>separated, whereas in other languages, the data and behavior combined into one</w:t>
      </w:r>
      <w:r w:rsidR="00E7070D" w:rsidRPr="00E7070D">
        <w:t xml:space="preserve"> </w:t>
      </w:r>
      <w:r w:rsidRPr="00E7070D">
        <w:t xml:space="preserve">concept is often labeled an object. However, trait objects </w:t>
      </w:r>
      <w:r w:rsidRPr="00E7070D">
        <w:rPr>
          <w:rStyle w:val="Italic"/>
        </w:rPr>
        <w:t>are</w:t>
      </w:r>
      <w:r w:rsidRPr="007D4744">
        <w:rPr>
          <w:lang w:eastAsia="en-GB"/>
        </w:rPr>
        <w:t xml:space="preserve"> more like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objects in other languages in the sense that they combine data and behavior.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But trait objects differ from traditional objects in that we can’t add data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 trait object. Trait objects aren’t as generally useful as objects in other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languages: their specific purpose is to allow abstraction across common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behavior.</w:t>
      </w:r>
    </w:p>
    <w:p w14:paraId="374DC87F" w14:textId="1120C97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Listing 17-3 shows how to define a trait named </w:t>
      </w:r>
      <w:r w:rsidRPr="00E7070D">
        <w:rPr>
          <w:rStyle w:val="Literal"/>
        </w:rPr>
        <w:t>Draw</w:t>
      </w:r>
      <w:r w:rsidRPr="00E7070D">
        <w:t xml:space="preserve"> with one method named</w:t>
      </w:r>
      <w:r w:rsidR="00E7070D" w:rsidRPr="00E7070D">
        <w:t xml:space="preserve"> </w:t>
      </w:r>
      <w:r w:rsidRPr="00E7070D">
        <w:rPr>
          <w:rStyle w:val="Literal"/>
        </w:rPr>
        <w:t>draw</w:t>
      </w:r>
      <w:ins w:id="61" w:author="Audrey Doyle" w:date="2022-08-05T13:10:00Z">
        <w:r w:rsidR="00A607DF">
          <w:rPr>
            <w:lang w:eastAsia="en-GB"/>
          </w:rPr>
          <w:t>.</w:t>
        </w:r>
      </w:ins>
      <w:del w:id="62" w:author="Audrey Doyle" w:date="2022-08-05T13:10:00Z">
        <w:r w:rsidRPr="007D4744" w:rsidDel="00A607DF">
          <w:rPr>
            <w:lang w:eastAsia="en-GB"/>
          </w:rPr>
          <w:delText>:</w:delText>
        </w:r>
      </w:del>
    </w:p>
    <w:p w14:paraId="3E117320" w14:textId="259761D5" w:rsidR="007D4744" w:rsidRPr="007D4744" w:rsidRDefault="00363861" w:rsidP="00363861">
      <w:pPr>
        <w:pStyle w:val="CodeLabel"/>
        <w:rPr>
          <w:lang w:eastAsia="en-GB"/>
        </w:rPr>
      </w:pPr>
      <w:del w:id="63" w:author="Audrey Doyle" w:date="2022-08-05T13:10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E7A54F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trait Draw {</w:t>
      </w:r>
    </w:p>
    <w:p w14:paraId="76194B8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draw(&amp;self);</w:t>
      </w:r>
    </w:p>
    <w:p w14:paraId="4372AFA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1C8F255" w14:textId="129B1DEA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Definition of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</w:t>
      </w:r>
    </w:p>
    <w:p w14:paraId="350572DB" w14:textId="294EC88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This syntax should look familiar from our discussions on how to define traits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in </w:t>
      </w:r>
      <w:r w:rsidRPr="00CA66E6">
        <w:rPr>
          <w:rStyle w:val="Xref"/>
        </w:rPr>
        <w:t>Chapter 10</w:t>
      </w:r>
      <w:r w:rsidRPr="007D4744">
        <w:rPr>
          <w:lang w:eastAsia="en-GB"/>
        </w:rPr>
        <w:t>. Next comes some new syntax: Listing 17-4 defines a struct named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Screen</w:t>
      </w:r>
      <w:r w:rsidRPr="00E7070D">
        <w:t xml:space="preserve"> that holds a vector named </w:t>
      </w:r>
      <w:r w:rsidRPr="00E7070D">
        <w:rPr>
          <w:rStyle w:val="Literal"/>
        </w:rPr>
        <w:t>components</w:t>
      </w:r>
      <w:r w:rsidRPr="00E7070D">
        <w:t>. This vector is of type</w:t>
      </w:r>
      <w:r w:rsidR="00E7070D" w:rsidRPr="00E7070D">
        <w:t xml:space="preserve"> </w:t>
      </w:r>
      <w:r w:rsidRPr="00E7070D">
        <w:rPr>
          <w:rStyle w:val="Literal"/>
        </w:rPr>
        <w:t>Box&lt;dyn Draw&gt;</w:t>
      </w:r>
      <w:r w:rsidRPr="00E7070D">
        <w:t>, which is a trait object; it’s a stand-in for any type inside</w:t>
      </w:r>
      <w:r w:rsidR="00E7070D" w:rsidRPr="00E7070D">
        <w:t xml:space="preserve"> </w:t>
      </w:r>
      <w:r w:rsidRPr="00E7070D">
        <w:t xml:space="preserve">a </w:t>
      </w:r>
      <w:r w:rsidRPr="00E7070D">
        <w:rPr>
          <w:rStyle w:val="Literal"/>
        </w:rPr>
        <w:t>Box</w:t>
      </w:r>
      <w:r w:rsidRPr="00E7070D">
        <w:t xml:space="preserve"> that implements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trait.</w:t>
      </w:r>
    </w:p>
    <w:p w14:paraId="2D141C71" w14:textId="27DED18E" w:rsidR="007D4744" w:rsidRPr="007D4744" w:rsidRDefault="00363861" w:rsidP="00363861">
      <w:pPr>
        <w:pStyle w:val="CodeLabel"/>
        <w:rPr>
          <w:lang w:eastAsia="en-GB"/>
        </w:rPr>
      </w:pPr>
      <w:del w:id="64" w:author="Audrey Doyle" w:date="2022-08-05T13:10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7793EF9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Screen {</w:t>
      </w:r>
    </w:p>
    <w:p w14:paraId="015A89B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components: Vec&lt;Box&lt;dyn Draw&gt;&gt;,</w:t>
      </w:r>
    </w:p>
    <w:p w14:paraId="0960C9B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127C587" w14:textId="1D3684E8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Definition of the </w:t>
      </w:r>
      <w:r w:rsidRPr="00E7070D">
        <w:rPr>
          <w:rStyle w:val="Literal"/>
        </w:rPr>
        <w:t>Screen</w:t>
      </w:r>
      <w:r w:rsidRPr="00E7070D">
        <w:t xml:space="preserve"> struct with a </w:t>
      </w:r>
      <w:r w:rsidRPr="00E7070D">
        <w:rPr>
          <w:rStyle w:val="Literal"/>
        </w:rPr>
        <w:t>components</w:t>
      </w:r>
      <w:r w:rsidRPr="00E7070D">
        <w:t xml:space="preserve"> field</w:t>
      </w:r>
      <w:r w:rsidR="00E7070D" w:rsidRPr="00E7070D">
        <w:t xml:space="preserve"> </w:t>
      </w:r>
      <w:r w:rsidRPr="00E7070D">
        <w:t xml:space="preserve">holding a vector of trait objects that implement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</w:t>
      </w:r>
    </w:p>
    <w:p w14:paraId="4DD1B308" w14:textId="4C0D0568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On the </w:t>
      </w:r>
      <w:r w:rsidRPr="00E7070D">
        <w:rPr>
          <w:rStyle w:val="Literal"/>
        </w:rPr>
        <w:t>Screen</w:t>
      </w:r>
      <w:r w:rsidRPr="00E7070D">
        <w:t xml:space="preserve"> struct, we’ll define a method named </w:t>
      </w:r>
      <w:r w:rsidRPr="00E7070D">
        <w:rPr>
          <w:rStyle w:val="Literal"/>
        </w:rPr>
        <w:t>run</w:t>
      </w:r>
      <w:r w:rsidRPr="00E7070D">
        <w:t xml:space="preserve"> that will call the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method on each of its </w:t>
      </w:r>
      <w:r w:rsidRPr="00E7070D">
        <w:rPr>
          <w:rStyle w:val="Literal"/>
        </w:rPr>
        <w:t>components</w:t>
      </w:r>
      <w:r w:rsidRPr="007D4744">
        <w:rPr>
          <w:lang w:eastAsia="en-GB"/>
        </w:rPr>
        <w:t>, as shown in Listing 17-5</w:t>
      </w:r>
      <w:ins w:id="65" w:author="Audrey Doyle" w:date="2022-08-05T13:11:00Z">
        <w:r w:rsidR="00A607DF">
          <w:rPr>
            <w:lang w:eastAsia="en-GB"/>
          </w:rPr>
          <w:t>.</w:t>
        </w:r>
      </w:ins>
      <w:del w:id="66" w:author="Audrey Doyle" w:date="2022-08-05T13:11:00Z">
        <w:r w:rsidRPr="007D4744" w:rsidDel="00A607DF">
          <w:rPr>
            <w:lang w:eastAsia="en-GB"/>
          </w:rPr>
          <w:delText>:</w:delText>
        </w:r>
      </w:del>
    </w:p>
    <w:p w14:paraId="00CE1A1E" w14:textId="561F6155" w:rsidR="007D4744" w:rsidRPr="007D4744" w:rsidRDefault="00363861" w:rsidP="00363861">
      <w:pPr>
        <w:pStyle w:val="CodeLabel"/>
        <w:rPr>
          <w:lang w:eastAsia="en-GB"/>
        </w:rPr>
      </w:pPr>
      <w:del w:id="67" w:author="Audrey Doyle" w:date="2022-08-05T13:11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7DCCAD1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Screen {</w:t>
      </w:r>
    </w:p>
    <w:p w14:paraId="3018398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run(&amp;self) {</w:t>
      </w:r>
    </w:p>
    <w:p w14:paraId="2C64831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lastRenderedPageBreak/>
        <w:t xml:space="preserve">        for component in self.components.iter() {</w:t>
      </w:r>
    </w:p>
    <w:p w14:paraId="2706751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component.draw();</w:t>
      </w:r>
    </w:p>
    <w:p w14:paraId="3DC66B0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005324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265B65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311E3F4" w14:textId="2CA1134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run</w:t>
      </w:r>
      <w:r w:rsidRPr="00E7070D">
        <w:t xml:space="preserve"> method on </w:t>
      </w:r>
      <w:r w:rsidRPr="00E7070D">
        <w:rPr>
          <w:rStyle w:val="Literal"/>
        </w:rPr>
        <w:t>Screen</w:t>
      </w:r>
      <w:r w:rsidRPr="00E7070D">
        <w:t xml:space="preserve"> that calls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method on each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component</w:t>
      </w:r>
    </w:p>
    <w:p w14:paraId="1062EB00" w14:textId="0D1D327B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This works differently from defining a struct that uses a generic type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parameter with trait bounds. A generic type parameter can only be substituted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with one concrete type at a time, whereas trait objects allow for multiple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concrete types to fill in for the trait object at runtime. For example,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could have defined the </w:t>
      </w:r>
      <w:r w:rsidRPr="00E7070D">
        <w:rPr>
          <w:rStyle w:val="Literal"/>
        </w:rPr>
        <w:t>Screen</w:t>
      </w:r>
      <w:r w:rsidRPr="007D4744">
        <w:rPr>
          <w:lang w:eastAsia="en-GB"/>
        </w:rPr>
        <w:t xml:space="preserve"> struct using a generic type and a trait bound</w:t>
      </w:r>
      <w:ins w:id="68" w:author="Audrey Doyle" w:date="2022-08-05T14:07:00Z">
        <w:r w:rsidR="00512D24">
          <w:rPr>
            <w:lang w:eastAsia="en-GB"/>
          </w:rPr>
          <w:t>,</w:t>
        </w:r>
      </w:ins>
      <w:r w:rsidR="00E7070D">
        <w:rPr>
          <w:lang w:eastAsia="en-GB"/>
        </w:rPr>
        <w:t xml:space="preserve"> </w:t>
      </w:r>
      <w:r w:rsidRPr="007D4744">
        <w:rPr>
          <w:lang w:eastAsia="en-GB"/>
        </w:rPr>
        <w:t>as in Listing 17-6</w:t>
      </w:r>
      <w:ins w:id="69" w:author="Audrey Doyle" w:date="2022-08-05T13:11:00Z">
        <w:r w:rsidR="00A607DF">
          <w:rPr>
            <w:lang w:eastAsia="en-GB"/>
          </w:rPr>
          <w:t>.</w:t>
        </w:r>
      </w:ins>
      <w:del w:id="70" w:author="Audrey Doyle" w:date="2022-08-05T13:11:00Z">
        <w:r w:rsidRPr="007D4744" w:rsidDel="00A607DF">
          <w:rPr>
            <w:lang w:eastAsia="en-GB"/>
          </w:rPr>
          <w:delText>:</w:delText>
        </w:r>
      </w:del>
    </w:p>
    <w:p w14:paraId="3DDE0D15" w14:textId="48A96B5E" w:rsidR="007D4744" w:rsidRPr="007D4744" w:rsidRDefault="00363861" w:rsidP="00363861">
      <w:pPr>
        <w:pStyle w:val="CodeLabel"/>
        <w:rPr>
          <w:lang w:eastAsia="en-GB"/>
        </w:rPr>
      </w:pPr>
      <w:del w:id="71" w:author="Audrey Doyle" w:date="2022-08-05T13:11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0AA8AD4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Screen&lt;T: Draw&gt; {</w:t>
      </w:r>
    </w:p>
    <w:p w14:paraId="040D588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components: Vec&lt;T&gt;,</w:t>
      </w:r>
    </w:p>
    <w:p w14:paraId="0F0A596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1B13E7BC" w14:textId="77777777" w:rsidR="007D4744" w:rsidRPr="007D4744" w:rsidRDefault="007D4744" w:rsidP="00363861">
      <w:pPr>
        <w:pStyle w:val="Code"/>
        <w:rPr>
          <w:lang w:eastAsia="en-GB"/>
        </w:rPr>
      </w:pPr>
    </w:p>
    <w:p w14:paraId="65ADD6A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impl&lt;T&gt; Screen&lt;T&gt;</w:t>
      </w:r>
    </w:p>
    <w:p w14:paraId="5911EB0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where</w:t>
      </w:r>
    </w:p>
    <w:p w14:paraId="1F72B4F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T: Draw,</w:t>
      </w:r>
    </w:p>
    <w:p w14:paraId="0E94B1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{</w:t>
      </w:r>
    </w:p>
    <w:p w14:paraId="7972480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run(&amp;self) {</w:t>
      </w:r>
    </w:p>
    <w:p w14:paraId="3041A46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for component in self.components.iter() {</w:t>
      </w:r>
    </w:p>
    <w:p w14:paraId="614E0E3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component.draw();</w:t>
      </w:r>
    </w:p>
    <w:p w14:paraId="0A84304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C3D7EB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2E32372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77A8764" w14:textId="1EF2F9D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An alternate implementation of the </w:t>
      </w:r>
      <w:r w:rsidRPr="00E7070D">
        <w:rPr>
          <w:rStyle w:val="Literal"/>
        </w:rPr>
        <w:t>Screen</w:t>
      </w:r>
      <w:r w:rsidRPr="00E7070D">
        <w:t xml:space="preserve"> struct and its </w:t>
      </w:r>
      <w:r w:rsidRPr="00E7070D">
        <w:rPr>
          <w:rStyle w:val="Literal"/>
        </w:rPr>
        <w:t>run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using generics and trait bounds</w:t>
      </w:r>
    </w:p>
    <w:p w14:paraId="12A8F853" w14:textId="1A7CE576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This restricts us to a </w:t>
      </w:r>
      <w:r w:rsidRPr="00E7070D">
        <w:rPr>
          <w:rStyle w:val="Literal"/>
        </w:rPr>
        <w:t>Screen</w:t>
      </w:r>
      <w:r w:rsidRPr="00E7070D">
        <w:t xml:space="preserve"> instance that has a list of components all of</w:t>
      </w:r>
      <w:r w:rsidR="00E7070D" w:rsidRPr="00E7070D">
        <w:t xml:space="preserve"> </w:t>
      </w:r>
      <w:r w:rsidRPr="00E7070D">
        <w:t xml:space="preserve">type </w:t>
      </w:r>
      <w:r w:rsidRPr="00E7070D">
        <w:rPr>
          <w:rStyle w:val="Literal"/>
        </w:rPr>
        <w:t>Button</w:t>
      </w:r>
      <w:r w:rsidRPr="00E7070D">
        <w:t xml:space="preserve"> or all of type </w:t>
      </w:r>
      <w:r w:rsidRPr="00E7070D">
        <w:rPr>
          <w:rStyle w:val="Literal"/>
        </w:rPr>
        <w:t>TextField</w:t>
      </w:r>
      <w:r w:rsidRPr="007D4744">
        <w:rPr>
          <w:lang w:eastAsia="en-GB"/>
        </w:rPr>
        <w:t>. If you’ll only ever have homogeneous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collections, using generics and trait bounds is preferable because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definitions will be monomorphized at compile time to use the concrete types.</w:t>
      </w:r>
    </w:p>
    <w:p w14:paraId="774B3854" w14:textId="4541D70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On the other hand, with the method using trait objects, one </w:t>
      </w:r>
      <w:r w:rsidRPr="00E7070D">
        <w:rPr>
          <w:rStyle w:val="Literal"/>
        </w:rPr>
        <w:t>Screen</w:t>
      </w:r>
      <w:r w:rsidRPr="00E7070D">
        <w:t xml:space="preserve"> instance</w:t>
      </w:r>
      <w:r w:rsidR="00E7070D" w:rsidRPr="00E7070D">
        <w:t xml:space="preserve"> </w:t>
      </w:r>
      <w:r w:rsidRPr="00E7070D">
        <w:t xml:space="preserve">can hold a </w:t>
      </w:r>
      <w:r w:rsidRPr="00E7070D">
        <w:rPr>
          <w:rStyle w:val="Literal"/>
        </w:rPr>
        <w:t>Vec&lt;T&gt;</w:t>
      </w:r>
      <w:r w:rsidRPr="00E7070D">
        <w:t xml:space="preserve"> that contains a </w:t>
      </w:r>
      <w:r w:rsidRPr="00E7070D">
        <w:rPr>
          <w:rStyle w:val="Literal"/>
        </w:rPr>
        <w:t>Box&lt;Button&gt;</w:t>
      </w:r>
      <w:r w:rsidRPr="00E7070D">
        <w:t xml:space="preserve"> as well as a</w:t>
      </w:r>
      <w:r w:rsidR="00E7070D" w:rsidRPr="00E7070D">
        <w:t xml:space="preserve"> </w:t>
      </w:r>
      <w:r w:rsidRPr="00E7070D">
        <w:rPr>
          <w:rStyle w:val="Literal"/>
        </w:rPr>
        <w:t>Box&lt;TextField&gt;</w:t>
      </w:r>
      <w:r w:rsidRPr="007D4744">
        <w:rPr>
          <w:lang w:eastAsia="en-GB"/>
        </w:rPr>
        <w:t>. Let’s look at how this works, and then we’ll talk about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runtime performance implications.</w:t>
      </w:r>
    </w:p>
    <w:p w14:paraId="1BBCE6DA" w14:textId="77777777" w:rsidR="007D4744" w:rsidRPr="007D4744" w:rsidRDefault="007D4744" w:rsidP="00E7070D">
      <w:pPr>
        <w:pStyle w:val="HeadB"/>
        <w:rPr>
          <w:lang w:eastAsia="en-GB"/>
        </w:rPr>
      </w:pPr>
      <w:bookmarkStart w:id="72" w:name="implementing-the-trait"/>
      <w:bookmarkStart w:id="73" w:name="_Toc106713674"/>
      <w:bookmarkEnd w:id="72"/>
      <w:r w:rsidRPr="007D4744">
        <w:rPr>
          <w:lang w:eastAsia="en-GB"/>
        </w:rPr>
        <w:t>Implementing the Trait</w:t>
      </w:r>
      <w:bookmarkEnd w:id="73"/>
    </w:p>
    <w:p w14:paraId="38F1083F" w14:textId="3923A3CA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Now we’ll add some types that implement the </w:t>
      </w:r>
      <w:r w:rsidRPr="00E7070D">
        <w:rPr>
          <w:rStyle w:val="Literal"/>
        </w:rPr>
        <w:t>Draw</w:t>
      </w:r>
      <w:r w:rsidRPr="00E7070D">
        <w:t xml:space="preserve"> trait. We’ll provide the</w:t>
      </w:r>
      <w:r w:rsidR="00E7070D" w:rsidRPr="00E7070D">
        <w:t xml:space="preserve"> </w:t>
      </w:r>
      <w:r w:rsidRPr="00E7070D">
        <w:rPr>
          <w:rStyle w:val="Literal"/>
        </w:rPr>
        <w:t>Button</w:t>
      </w:r>
      <w:r w:rsidRPr="00E7070D">
        <w:t xml:space="preserve"> type. Again, actually implementing a GUI library is beyond the scope</w:t>
      </w:r>
      <w:r w:rsidR="00E7070D" w:rsidRPr="00E7070D">
        <w:t xml:space="preserve"> </w:t>
      </w:r>
      <w:r w:rsidRPr="00E7070D">
        <w:t xml:space="preserve">of this book, so the </w:t>
      </w:r>
      <w:r w:rsidRPr="00E7070D">
        <w:rPr>
          <w:rStyle w:val="Literal"/>
        </w:rPr>
        <w:t>draw</w:t>
      </w:r>
      <w:r w:rsidRPr="00E7070D">
        <w:t xml:space="preserve"> method won’t have any useful implementation in its</w:t>
      </w:r>
      <w:r w:rsidR="00E7070D" w:rsidRPr="00E7070D">
        <w:t xml:space="preserve"> </w:t>
      </w:r>
      <w:r w:rsidRPr="00E7070D">
        <w:t xml:space="preserve">body. To imagine what the implementation might look like, a </w:t>
      </w:r>
      <w:r w:rsidRPr="00E7070D">
        <w:rPr>
          <w:rStyle w:val="Literal"/>
        </w:rPr>
        <w:t>Button</w:t>
      </w:r>
      <w:r w:rsidRPr="00E7070D">
        <w:t xml:space="preserve"> struct</w:t>
      </w:r>
      <w:r w:rsidR="00E7070D" w:rsidRPr="00E7070D">
        <w:t xml:space="preserve"> </w:t>
      </w:r>
      <w:r w:rsidRPr="00E7070D">
        <w:t xml:space="preserve">might have fields for </w:t>
      </w:r>
      <w:r w:rsidRPr="00E7070D">
        <w:rPr>
          <w:rStyle w:val="Literal"/>
        </w:rPr>
        <w:t>width</w:t>
      </w:r>
      <w:r w:rsidRPr="00E7070D">
        <w:t xml:space="preserve">, </w:t>
      </w:r>
      <w:r w:rsidRPr="00E7070D">
        <w:rPr>
          <w:rStyle w:val="Literal"/>
        </w:rPr>
        <w:t>height</w:t>
      </w:r>
      <w:r w:rsidRPr="00E7070D">
        <w:t xml:space="preserve">, and </w:t>
      </w:r>
      <w:r w:rsidRPr="00E7070D">
        <w:rPr>
          <w:rStyle w:val="Literal"/>
        </w:rPr>
        <w:t>label</w:t>
      </w:r>
      <w:r w:rsidRPr="007D4744">
        <w:rPr>
          <w:lang w:eastAsia="en-GB"/>
        </w:rPr>
        <w:t>, as shown in Listing 17-7</w:t>
      </w:r>
      <w:ins w:id="74" w:author="Audrey Doyle" w:date="2022-08-05T13:12:00Z">
        <w:r w:rsidR="00A607DF">
          <w:rPr>
            <w:lang w:eastAsia="en-GB"/>
          </w:rPr>
          <w:t>.</w:t>
        </w:r>
      </w:ins>
      <w:del w:id="75" w:author="Audrey Doyle" w:date="2022-08-05T13:12:00Z">
        <w:r w:rsidRPr="007D4744" w:rsidDel="00A607DF">
          <w:rPr>
            <w:lang w:eastAsia="en-GB"/>
          </w:rPr>
          <w:delText>:</w:delText>
        </w:r>
      </w:del>
    </w:p>
    <w:p w14:paraId="11D62491" w14:textId="4EA23C10" w:rsidR="007D4744" w:rsidRPr="007D4744" w:rsidRDefault="00363861" w:rsidP="00363861">
      <w:pPr>
        <w:pStyle w:val="CodeLabel"/>
        <w:rPr>
          <w:lang w:eastAsia="en-GB"/>
        </w:rPr>
      </w:pPr>
      <w:del w:id="76" w:author="Audrey Doyle" w:date="2022-08-05T13:12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5F4593A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Button {</w:t>
      </w:r>
    </w:p>
    <w:p w14:paraId="0B3F859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lastRenderedPageBreak/>
        <w:t xml:space="preserve">    pub width: u32,</w:t>
      </w:r>
    </w:p>
    <w:p w14:paraId="1EF452E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height: u32,</w:t>
      </w:r>
    </w:p>
    <w:p w14:paraId="1E1D8DD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label: String,</w:t>
      </w:r>
    </w:p>
    <w:p w14:paraId="6ED61DE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7453F38" w14:textId="77777777" w:rsidR="007D4744" w:rsidRPr="007D4744" w:rsidRDefault="007D4744" w:rsidP="00363861">
      <w:pPr>
        <w:pStyle w:val="Code"/>
        <w:rPr>
          <w:lang w:eastAsia="en-GB"/>
        </w:rPr>
      </w:pPr>
    </w:p>
    <w:p w14:paraId="2697123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Draw for Button {</w:t>
      </w:r>
    </w:p>
    <w:p w14:paraId="0CA1F39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draw(&amp;self) {</w:t>
      </w:r>
    </w:p>
    <w:p w14:paraId="3C0B93A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// code to actually draw a button</w:t>
      </w:r>
    </w:p>
    <w:p w14:paraId="232BF0F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7C80D4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00B1EC3B" w14:textId="0B74FC3A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Button</w:t>
      </w:r>
      <w:r w:rsidRPr="00E7070D">
        <w:t xml:space="preserve"> struct that implements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trait</w:t>
      </w:r>
    </w:p>
    <w:p w14:paraId="44C056F2" w14:textId="5E2D3AA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width</w:t>
      </w:r>
      <w:r w:rsidRPr="00E7070D">
        <w:t xml:space="preserve">, </w:t>
      </w:r>
      <w:r w:rsidRPr="00E7070D">
        <w:rPr>
          <w:rStyle w:val="Literal"/>
        </w:rPr>
        <w:t>height</w:t>
      </w:r>
      <w:r w:rsidRPr="00E7070D">
        <w:t xml:space="preserve">, and </w:t>
      </w:r>
      <w:r w:rsidRPr="00E7070D">
        <w:rPr>
          <w:rStyle w:val="Literal"/>
        </w:rPr>
        <w:t>label</w:t>
      </w:r>
      <w:r w:rsidRPr="00E7070D">
        <w:t xml:space="preserve"> fields on </w:t>
      </w:r>
      <w:r w:rsidRPr="00E7070D">
        <w:rPr>
          <w:rStyle w:val="Literal"/>
        </w:rPr>
        <w:t>Button</w:t>
      </w:r>
      <w:r w:rsidRPr="00E7070D">
        <w:t xml:space="preserve"> will differ from the</w:t>
      </w:r>
      <w:r w:rsidR="00E7070D" w:rsidRPr="00E7070D">
        <w:t xml:space="preserve"> </w:t>
      </w:r>
      <w:r w:rsidRPr="00E7070D">
        <w:t xml:space="preserve">fields on other components; for example, a </w:t>
      </w:r>
      <w:r w:rsidRPr="00E7070D">
        <w:rPr>
          <w:rStyle w:val="Literal"/>
        </w:rPr>
        <w:t>TextField</w:t>
      </w:r>
      <w:r w:rsidRPr="00E7070D">
        <w:t xml:space="preserve"> type might have those</w:t>
      </w:r>
      <w:r w:rsidR="00E7070D" w:rsidRPr="00E7070D">
        <w:t xml:space="preserve"> </w:t>
      </w:r>
      <w:r w:rsidRPr="00E7070D">
        <w:t xml:space="preserve">same fields plus a </w:t>
      </w:r>
      <w:r w:rsidRPr="00E7070D">
        <w:rPr>
          <w:rStyle w:val="Literal"/>
        </w:rPr>
        <w:t>placeholder</w:t>
      </w:r>
      <w:r w:rsidRPr="00E7070D">
        <w:t xml:space="preserve"> field. Each of the types we want to draw on</w:t>
      </w:r>
      <w:r w:rsidR="00E7070D" w:rsidRPr="00E7070D">
        <w:t xml:space="preserve"> </w:t>
      </w:r>
      <w:r w:rsidRPr="00E7070D">
        <w:t xml:space="preserve">the screen will implement the </w:t>
      </w:r>
      <w:r w:rsidRPr="00E7070D">
        <w:rPr>
          <w:rStyle w:val="Literal"/>
        </w:rPr>
        <w:t>Draw</w:t>
      </w:r>
      <w:r w:rsidRPr="00E7070D">
        <w:t xml:space="preserve"> trait but will use different code in the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method to define how to draw that particular type, as </w:t>
      </w:r>
      <w:r w:rsidRPr="00E7070D">
        <w:rPr>
          <w:rStyle w:val="Literal"/>
        </w:rPr>
        <w:t>Button</w:t>
      </w:r>
      <w:r w:rsidRPr="00E7070D">
        <w:t xml:space="preserve"> has here</w:t>
      </w:r>
      <w:r w:rsidR="00E7070D" w:rsidRPr="00E7070D">
        <w:t xml:space="preserve"> </w:t>
      </w:r>
      <w:r w:rsidRPr="00E7070D">
        <w:t xml:space="preserve">(without the actual GUI code, as mentioned). The </w:t>
      </w:r>
      <w:r w:rsidRPr="00E7070D">
        <w:rPr>
          <w:rStyle w:val="Literal"/>
        </w:rPr>
        <w:t>Button</w:t>
      </w:r>
      <w:r w:rsidRPr="00E7070D">
        <w:t xml:space="preserve"> type, for instance,</w:t>
      </w:r>
      <w:r w:rsidR="00E7070D" w:rsidRPr="00E7070D">
        <w:t xml:space="preserve"> </w:t>
      </w:r>
      <w:r w:rsidRPr="00E7070D">
        <w:t xml:space="preserve">might have an additional </w:t>
      </w:r>
      <w:r w:rsidRPr="00E7070D">
        <w:rPr>
          <w:rStyle w:val="Literal"/>
        </w:rPr>
        <w:t>impl</w:t>
      </w:r>
      <w:r w:rsidRPr="00E7070D">
        <w:t xml:space="preserve"> block containing methods related to what</w:t>
      </w:r>
      <w:r w:rsidR="00E7070D" w:rsidRPr="00E7070D">
        <w:t xml:space="preserve"> </w:t>
      </w:r>
      <w:r w:rsidRPr="00E7070D">
        <w:t>happens when a user clicks the button. These kinds of methods won’t apply to</w:t>
      </w:r>
      <w:r w:rsidR="00E7070D" w:rsidRPr="00E7070D">
        <w:t xml:space="preserve"> </w:t>
      </w:r>
      <w:r w:rsidRPr="00E7070D">
        <w:t xml:space="preserve">types like </w:t>
      </w:r>
      <w:r w:rsidRPr="00E7070D">
        <w:rPr>
          <w:rStyle w:val="Literal"/>
        </w:rPr>
        <w:t>TextField</w:t>
      </w:r>
      <w:r w:rsidRPr="007D4744">
        <w:rPr>
          <w:lang w:eastAsia="en-GB"/>
        </w:rPr>
        <w:t>.</w:t>
      </w:r>
    </w:p>
    <w:p w14:paraId="21D44EA5" w14:textId="5353CE1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If someone using our library decides to implement a </w:t>
      </w:r>
      <w:r w:rsidRPr="00E7070D">
        <w:rPr>
          <w:rStyle w:val="Literal"/>
        </w:rPr>
        <w:t>SelectBox</w:t>
      </w:r>
      <w:r w:rsidRPr="00E7070D">
        <w:t xml:space="preserve"> struct that has</w:t>
      </w:r>
      <w:r w:rsidR="00E7070D" w:rsidRPr="00E7070D">
        <w:t xml:space="preserve"> </w:t>
      </w:r>
      <w:r w:rsidRPr="00E7070D">
        <w:rPr>
          <w:rStyle w:val="Literal"/>
        </w:rPr>
        <w:t>width</w:t>
      </w:r>
      <w:r w:rsidRPr="00E7070D">
        <w:t xml:space="preserve">, </w:t>
      </w:r>
      <w:r w:rsidRPr="00E7070D">
        <w:rPr>
          <w:rStyle w:val="Literal"/>
        </w:rPr>
        <w:t>height</w:t>
      </w:r>
      <w:r w:rsidRPr="00E7070D">
        <w:t xml:space="preserve">, and </w:t>
      </w:r>
      <w:r w:rsidRPr="00E7070D">
        <w:rPr>
          <w:rStyle w:val="Literal"/>
        </w:rPr>
        <w:t>options</w:t>
      </w:r>
      <w:r w:rsidRPr="00E7070D">
        <w:t xml:space="preserve"> fields, they </w:t>
      </w:r>
      <w:ins w:id="77" w:author="Audrey Doyle" w:date="2022-08-05T13:13:00Z">
        <w:r w:rsidR="00A607DF">
          <w:t xml:space="preserve">would </w:t>
        </w:r>
      </w:ins>
      <w:r w:rsidRPr="00E7070D">
        <w:t xml:space="preserve">implement the </w:t>
      </w:r>
      <w:r w:rsidRPr="00E7070D">
        <w:rPr>
          <w:rStyle w:val="Literal"/>
        </w:rPr>
        <w:t>Draw</w:t>
      </w:r>
      <w:r w:rsidRPr="00E7070D">
        <w:t xml:space="preserve"> trait on the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7D4744">
        <w:rPr>
          <w:lang w:eastAsia="en-GB"/>
        </w:rPr>
        <w:t xml:space="preserve"> type as well, as shown in Listing 17-8</w:t>
      </w:r>
      <w:ins w:id="78" w:author="Audrey Doyle" w:date="2022-08-05T13:13:00Z">
        <w:r w:rsidR="00A607DF">
          <w:rPr>
            <w:lang w:eastAsia="en-GB"/>
          </w:rPr>
          <w:t>.</w:t>
        </w:r>
      </w:ins>
      <w:del w:id="79" w:author="Audrey Doyle" w:date="2022-08-05T13:13:00Z">
        <w:r w:rsidRPr="007D4744" w:rsidDel="00A607DF">
          <w:rPr>
            <w:lang w:eastAsia="en-GB"/>
          </w:rPr>
          <w:delText>:</w:delText>
        </w:r>
      </w:del>
    </w:p>
    <w:p w14:paraId="68D9CEE1" w14:textId="65727579" w:rsidR="007D4744" w:rsidRPr="007D4744" w:rsidRDefault="00363861" w:rsidP="00363861">
      <w:pPr>
        <w:pStyle w:val="CodeLabel"/>
        <w:rPr>
          <w:lang w:eastAsia="en-GB"/>
        </w:rPr>
      </w:pPr>
      <w:del w:id="80" w:author="Audrey Doyle" w:date="2022-08-05T13:13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06E27DC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use gui::Draw;</w:t>
      </w:r>
    </w:p>
    <w:p w14:paraId="39FF4428" w14:textId="77777777" w:rsidR="007D4744" w:rsidRPr="007D4744" w:rsidRDefault="007D4744" w:rsidP="00363861">
      <w:pPr>
        <w:pStyle w:val="Code"/>
        <w:rPr>
          <w:lang w:eastAsia="en-GB"/>
        </w:rPr>
      </w:pPr>
    </w:p>
    <w:p w14:paraId="10E693B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SelectBox {</w:t>
      </w:r>
    </w:p>
    <w:p w14:paraId="78BD9D8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width: u32,</w:t>
      </w:r>
    </w:p>
    <w:p w14:paraId="1D506FC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height: u32,</w:t>
      </w:r>
    </w:p>
    <w:p w14:paraId="31DBE56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options: Vec&lt;String&gt;,</w:t>
      </w:r>
    </w:p>
    <w:p w14:paraId="5BFC734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EDFB3AC" w14:textId="77777777" w:rsidR="007D4744" w:rsidRPr="007D4744" w:rsidRDefault="007D4744" w:rsidP="00363861">
      <w:pPr>
        <w:pStyle w:val="Code"/>
        <w:rPr>
          <w:lang w:eastAsia="en-GB"/>
        </w:rPr>
      </w:pPr>
    </w:p>
    <w:p w14:paraId="66FCCCD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Draw for SelectBox {</w:t>
      </w:r>
    </w:p>
    <w:p w14:paraId="0B4C0C0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draw(&amp;self) {</w:t>
      </w:r>
    </w:p>
    <w:p w14:paraId="7F766F4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// code to actually draw a select box</w:t>
      </w:r>
    </w:p>
    <w:p w14:paraId="7D974DC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3090CA6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3DB1A0EB" w14:textId="598EE4DB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Another crate using </w:t>
      </w:r>
      <w:r w:rsidRPr="00E7070D">
        <w:rPr>
          <w:rStyle w:val="Literal"/>
        </w:rPr>
        <w:t>gui</w:t>
      </w:r>
      <w:r w:rsidRPr="00E7070D">
        <w:t xml:space="preserve"> and implementing the </w:t>
      </w:r>
      <w:r w:rsidRPr="00E7070D">
        <w:rPr>
          <w:rStyle w:val="Literal"/>
        </w:rPr>
        <w:t>Draw</w:t>
      </w:r>
      <w:r w:rsidRPr="00E7070D">
        <w:t xml:space="preserve"> trait on a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7D4744">
        <w:rPr>
          <w:lang w:eastAsia="en-GB"/>
        </w:rPr>
        <w:t xml:space="preserve"> struct</w:t>
      </w:r>
    </w:p>
    <w:p w14:paraId="6277267E" w14:textId="1952EC3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Our library’s user can now write their </w:t>
      </w:r>
      <w:r w:rsidRPr="00E7070D">
        <w:rPr>
          <w:rStyle w:val="Literal"/>
        </w:rPr>
        <w:t>main</w:t>
      </w:r>
      <w:r w:rsidRPr="00E7070D">
        <w:t xml:space="preserve"> function to create a </w:t>
      </w:r>
      <w:r w:rsidRPr="00E7070D">
        <w:rPr>
          <w:rStyle w:val="Literal"/>
        </w:rPr>
        <w:t>Screen</w:t>
      </w:r>
      <w:r w:rsidR="00E7070D" w:rsidRPr="00E7070D">
        <w:t xml:space="preserve"> </w:t>
      </w:r>
      <w:r w:rsidRPr="00E7070D">
        <w:t xml:space="preserve">instance. To the </w:t>
      </w:r>
      <w:r w:rsidRPr="00E7070D">
        <w:rPr>
          <w:rStyle w:val="Literal"/>
        </w:rPr>
        <w:t>Screen</w:t>
      </w:r>
      <w:r w:rsidRPr="00E7070D">
        <w:t xml:space="preserve"> instance, they can add a </w:t>
      </w:r>
      <w:r w:rsidRPr="00E7070D">
        <w:rPr>
          <w:rStyle w:val="Literal"/>
        </w:rPr>
        <w:t>SelectBox</w:t>
      </w:r>
      <w:r w:rsidRPr="00E7070D">
        <w:t xml:space="preserve"> and a </w:t>
      </w:r>
      <w:r w:rsidRPr="00E7070D">
        <w:rPr>
          <w:rStyle w:val="Literal"/>
        </w:rPr>
        <w:t>Button</w:t>
      </w:r>
      <w:r w:rsidR="00E7070D" w:rsidRPr="00E7070D">
        <w:t xml:space="preserve"> </w:t>
      </w:r>
      <w:r w:rsidRPr="00E7070D">
        <w:t xml:space="preserve">by putting each in a </w:t>
      </w:r>
      <w:r w:rsidRPr="00E7070D">
        <w:rPr>
          <w:rStyle w:val="Literal"/>
        </w:rPr>
        <w:t>Box&lt;T&gt;</w:t>
      </w:r>
      <w:r w:rsidRPr="00E7070D">
        <w:t xml:space="preserve"> to become a trait object. They can then call the</w:t>
      </w:r>
      <w:r w:rsidR="00E7070D" w:rsidRPr="00E7070D">
        <w:t xml:space="preserve"> </w:t>
      </w:r>
      <w:r w:rsidRPr="00E7070D">
        <w:rPr>
          <w:rStyle w:val="Literal"/>
        </w:rPr>
        <w:t>run</w:t>
      </w:r>
      <w:r w:rsidRPr="00E7070D">
        <w:t xml:space="preserve"> method on the </w:t>
      </w:r>
      <w:r w:rsidRPr="00E7070D">
        <w:rPr>
          <w:rStyle w:val="Literal"/>
        </w:rPr>
        <w:t>Screen</w:t>
      </w:r>
      <w:r w:rsidRPr="00E7070D">
        <w:t xml:space="preserve"> instance, which will call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on each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components. Listing 17-9 shows this implementation</w:t>
      </w:r>
      <w:ins w:id="81" w:author="Audrey Doyle" w:date="2022-08-05T13:13:00Z">
        <w:r w:rsidR="00A607DF">
          <w:rPr>
            <w:lang w:eastAsia="en-GB"/>
          </w:rPr>
          <w:t>.</w:t>
        </w:r>
      </w:ins>
      <w:del w:id="82" w:author="Audrey Doyle" w:date="2022-08-05T13:13:00Z">
        <w:r w:rsidRPr="007D4744" w:rsidDel="00A607DF">
          <w:rPr>
            <w:lang w:eastAsia="en-GB"/>
          </w:rPr>
          <w:delText>:</w:delText>
        </w:r>
      </w:del>
    </w:p>
    <w:p w14:paraId="100CA8C9" w14:textId="065A78CF" w:rsidR="007D4744" w:rsidRPr="007D4744" w:rsidRDefault="00363861" w:rsidP="00363861">
      <w:pPr>
        <w:pStyle w:val="CodeLabel"/>
        <w:rPr>
          <w:lang w:eastAsia="en-GB"/>
        </w:rPr>
      </w:pPr>
      <w:del w:id="83" w:author="Audrey Doyle" w:date="2022-08-05T13:13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50B3E7E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use gui::{Button, Screen};</w:t>
      </w:r>
    </w:p>
    <w:p w14:paraId="20D494A9" w14:textId="77777777" w:rsidR="007D4744" w:rsidRPr="007D4744" w:rsidRDefault="007D4744" w:rsidP="00363861">
      <w:pPr>
        <w:pStyle w:val="Code"/>
        <w:rPr>
          <w:lang w:eastAsia="en-GB"/>
        </w:rPr>
      </w:pPr>
    </w:p>
    <w:p w14:paraId="1657E80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fn main() {</w:t>
      </w:r>
    </w:p>
    <w:p w14:paraId="456CCC6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lastRenderedPageBreak/>
        <w:t xml:space="preserve">    let screen = Screen {</w:t>
      </w:r>
    </w:p>
    <w:p w14:paraId="79E9606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components: vec![</w:t>
      </w:r>
    </w:p>
    <w:p w14:paraId="092548D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Box::new(SelectBox {</w:t>
      </w:r>
    </w:p>
    <w:p w14:paraId="7667EA5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width: 75,</w:t>
      </w:r>
    </w:p>
    <w:p w14:paraId="0B9713E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height: 10,</w:t>
      </w:r>
    </w:p>
    <w:p w14:paraId="3DE46DF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options: vec![</w:t>
      </w:r>
    </w:p>
    <w:p w14:paraId="7F5CB5F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    String::from("Yes"),</w:t>
      </w:r>
    </w:p>
    <w:p w14:paraId="22BE896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    String::from("Maybe"),</w:t>
      </w:r>
    </w:p>
    <w:p w14:paraId="02A9C37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    String::from("No"),</w:t>
      </w:r>
    </w:p>
    <w:p w14:paraId="45BD0CB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],</w:t>
      </w:r>
    </w:p>
    <w:p w14:paraId="009DA9D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}),</w:t>
      </w:r>
    </w:p>
    <w:p w14:paraId="3B887F8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Box::new(Button {</w:t>
      </w:r>
    </w:p>
    <w:p w14:paraId="7E915E9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width: 50,</w:t>
      </w:r>
    </w:p>
    <w:p w14:paraId="29E7D36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height: 10,</w:t>
      </w:r>
    </w:p>
    <w:p w14:paraId="3DA4ED0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    label: String::from("OK"),</w:t>
      </w:r>
    </w:p>
    <w:p w14:paraId="7B25251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}),</w:t>
      </w:r>
    </w:p>
    <w:p w14:paraId="5B0DBD0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],</w:t>
      </w:r>
    </w:p>
    <w:p w14:paraId="39187F6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};</w:t>
      </w:r>
    </w:p>
    <w:p w14:paraId="7BDC09B9" w14:textId="77777777" w:rsidR="007D4744" w:rsidRPr="007D4744" w:rsidRDefault="007D4744" w:rsidP="00363861">
      <w:pPr>
        <w:pStyle w:val="Code"/>
        <w:rPr>
          <w:lang w:eastAsia="en-GB"/>
        </w:rPr>
      </w:pPr>
    </w:p>
    <w:p w14:paraId="436DFB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screen.run();</w:t>
      </w:r>
    </w:p>
    <w:p w14:paraId="6D5E588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A2B5E65" w14:textId="67D95FF4" w:rsidR="007D4744" w:rsidRPr="007D4744" w:rsidRDefault="007D4744" w:rsidP="00363861">
      <w:pPr>
        <w:pStyle w:val="CodeListingCaption"/>
        <w:rPr>
          <w:lang w:eastAsia="en-GB"/>
        </w:rPr>
      </w:pPr>
      <w:r w:rsidRPr="007D4744">
        <w:rPr>
          <w:lang w:eastAsia="en-GB"/>
        </w:rPr>
        <w:t>Using trait objects to store values of different types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implement the same trait</w:t>
      </w:r>
    </w:p>
    <w:p w14:paraId="5CD10814" w14:textId="2BB5422A" w:rsidR="007D4744" w:rsidRPr="007D4744" w:rsidRDefault="007D4744" w:rsidP="00E7070D">
      <w:pPr>
        <w:pStyle w:val="Body"/>
        <w:rPr>
          <w:lang w:eastAsia="en-GB"/>
        </w:rPr>
      </w:pPr>
      <w:r w:rsidRPr="00E7070D">
        <w:t>When we wrote the library, we didn’t know that someone might add the</w:t>
      </w:r>
      <w:r w:rsidR="00E7070D" w:rsidRPr="00E7070D">
        <w:t xml:space="preserve"> </w:t>
      </w:r>
      <w:r w:rsidRPr="00E7070D">
        <w:rPr>
          <w:rStyle w:val="Literal"/>
        </w:rPr>
        <w:t>SelectBox</w:t>
      </w:r>
      <w:r w:rsidRPr="00E7070D">
        <w:t xml:space="preserve"> type, but our </w:t>
      </w:r>
      <w:r w:rsidRPr="00E7070D">
        <w:rPr>
          <w:rStyle w:val="Literal"/>
        </w:rPr>
        <w:t>Screen</w:t>
      </w:r>
      <w:r w:rsidRPr="00E7070D">
        <w:t xml:space="preserve"> implementation was able to operate on the</w:t>
      </w:r>
      <w:r w:rsidR="00E7070D" w:rsidRPr="00E7070D">
        <w:t xml:space="preserve"> </w:t>
      </w:r>
      <w:r w:rsidRPr="00E7070D">
        <w:t xml:space="preserve">new type and draw it because </w:t>
      </w:r>
      <w:r w:rsidRPr="00E7070D">
        <w:rPr>
          <w:rStyle w:val="Literal"/>
        </w:rPr>
        <w:t>SelectBox</w:t>
      </w:r>
      <w:r w:rsidRPr="00E7070D">
        <w:t xml:space="preserve"> implements the </w:t>
      </w:r>
      <w:r w:rsidRPr="00E7070D">
        <w:rPr>
          <w:rStyle w:val="Literal"/>
        </w:rPr>
        <w:t>Draw</w:t>
      </w:r>
      <w:r w:rsidRPr="00E7070D">
        <w:t xml:space="preserve"> trait, which</w:t>
      </w:r>
      <w:r w:rsidR="00E7070D" w:rsidRPr="00E7070D">
        <w:t xml:space="preserve"> </w:t>
      </w:r>
      <w:r w:rsidRPr="00E7070D">
        <w:t xml:space="preserve">means it implements the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method.</w:t>
      </w:r>
    </w:p>
    <w:p w14:paraId="5A2FDABB" w14:textId="22BABC3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This concept—of being concerned only with the messages a value responds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rather than the value’s concrete type—is similar to the concept of </w:t>
      </w:r>
      <w:r w:rsidRPr="00E7070D">
        <w:rPr>
          <w:rStyle w:val="Italic"/>
        </w:rPr>
        <w:t>duck</w:t>
      </w:r>
      <w:r w:rsidR="00E7070D" w:rsidRPr="00E7070D">
        <w:rPr>
          <w:rStyle w:val="Italic"/>
        </w:rPr>
        <w:t xml:space="preserve"> </w:t>
      </w:r>
      <w:r w:rsidRPr="00E7070D">
        <w:rPr>
          <w:rStyle w:val="Italic"/>
        </w:rPr>
        <w:t>typing</w:t>
      </w:r>
      <w:r w:rsidRPr="00E7070D">
        <w:t xml:space="preserve"> in dynamically typed languages: if it walks like a duck and quacks</w:t>
      </w:r>
      <w:r w:rsidR="00E7070D" w:rsidRPr="00E7070D">
        <w:t xml:space="preserve"> </w:t>
      </w:r>
      <w:r w:rsidRPr="00E7070D">
        <w:t xml:space="preserve">like a duck, then it must be a duck! In the implementation of </w:t>
      </w:r>
      <w:r w:rsidRPr="00E7070D">
        <w:rPr>
          <w:rStyle w:val="Literal"/>
        </w:rPr>
        <w:t>run</w:t>
      </w:r>
      <w:r w:rsidRPr="00E7070D">
        <w:t xml:space="preserve"> on </w:t>
      </w:r>
      <w:r w:rsidRPr="00E7070D">
        <w:rPr>
          <w:rStyle w:val="Literal"/>
        </w:rPr>
        <w:t>Screen</w:t>
      </w:r>
      <w:r w:rsidR="00E7070D" w:rsidRPr="00E7070D">
        <w:t xml:space="preserve"> </w:t>
      </w:r>
      <w:r w:rsidRPr="00E7070D">
        <w:t xml:space="preserve">in Listing 17-5, </w:t>
      </w:r>
      <w:r w:rsidRPr="00E7070D">
        <w:rPr>
          <w:rStyle w:val="Literal"/>
        </w:rPr>
        <w:t>run</w:t>
      </w:r>
      <w:r w:rsidRPr="00E7070D">
        <w:t xml:space="preserve"> doesn’t need to know what the concrete type of each</w:t>
      </w:r>
      <w:r w:rsidR="00E7070D" w:rsidRPr="00E7070D">
        <w:t xml:space="preserve"> </w:t>
      </w:r>
      <w:r w:rsidRPr="00E7070D">
        <w:t xml:space="preserve">component is. It doesn’t check whether a component is an instance of a </w:t>
      </w:r>
      <w:r w:rsidRPr="00E7070D">
        <w:rPr>
          <w:rStyle w:val="Literal"/>
        </w:rPr>
        <w:t>Button</w:t>
      </w:r>
      <w:r w:rsidR="00E7070D" w:rsidRPr="00E7070D">
        <w:t xml:space="preserve"> </w:t>
      </w:r>
      <w:r w:rsidRPr="00E7070D">
        <w:t xml:space="preserve">or a </w:t>
      </w:r>
      <w:r w:rsidRPr="00E7070D">
        <w:rPr>
          <w:rStyle w:val="Literal"/>
        </w:rPr>
        <w:t>SelectBox</w:t>
      </w:r>
      <w:r w:rsidRPr="00E7070D">
        <w:t xml:space="preserve">, it just calls the </w:t>
      </w:r>
      <w:r w:rsidRPr="00E7070D">
        <w:rPr>
          <w:rStyle w:val="Literal"/>
        </w:rPr>
        <w:t>draw</w:t>
      </w:r>
      <w:r w:rsidRPr="00E7070D">
        <w:t xml:space="preserve"> method on the component. By</w:t>
      </w:r>
      <w:r w:rsidR="00E7070D" w:rsidRPr="00E7070D">
        <w:t xml:space="preserve"> </w:t>
      </w:r>
      <w:r w:rsidRPr="00E7070D">
        <w:t xml:space="preserve">specifying </w:t>
      </w:r>
      <w:r w:rsidRPr="00E7070D">
        <w:rPr>
          <w:rStyle w:val="Literal"/>
        </w:rPr>
        <w:t>Box&lt;dyn Draw&gt;</w:t>
      </w:r>
      <w:r w:rsidRPr="00E7070D">
        <w:t xml:space="preserve"> as the type of the values in the </w:t>
      </w:r>
      <w:r w:rsidRPr="00E7070D">
        <w:rPr>
          <w:rStyle w:val="Literal"/>
        </w:rPr>
        <w:t>components</w:t>
      </w:r>
      <w:r w:rsidR="00E7070D" w:rsidRPr="00E7070D">
        <w:t xml:space="preserve"> </w:t>
      </w:r>
      <w:r w:rsidRPr="00E7070D">
        <w:t xml:space="preserve">vector, we’ve defined </w:t>
      </w:r>
      <w:r w:rsidRPr="00E7070D">
        <w:rPr>
          <w:rStyle w:val="Literal"/>
        </w:rPr>
        <w:t>Screen</w:t>
      </w:r>
      <w:r w:rsidRPr="00E7070D">
        <w:t xml:space="preserve"> to need values that we can call the </w:t>
      </w:r>
      <w:r w:rsidRPr="00E7070D">
        <w:rPr>
          <w:rStyle w:val="Literal"/>
        </w:rPr>
        <w:t>draw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on.</w:t>
      </w:r>
    </w:p>
    <w:p w14:paraId="78E70E3F" w14:textId="608A627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advantage of using trait objects and Rust’s type system to write code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similar to code using duck typing is that we never have to check whether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value implements a particular method at runtime or worry about getting errors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if a value doesn’t implement a method but we call it anyway. Rust won’t compile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our code if the values don’t implement the traits that the trait objects need.</w:t>
      </w:r>
    </w:p>
    <w:p w14:paraId="531A90AE" w14:textId="1B6FA9D6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For example, Listing 17-10 shows what happens if we try to create a </w:t>
      </w:r>
      <w:r w:rsidRPr="00E7070D">
        <w:rPr>
          <w:rStyle w:val="Literal"/>
        </w:rPr>
        <w:t>Screen</w:t>
      </w:r>
      <w:r w:rsidR="00E7070D" w:rsidRPr="00E7070D">
        <w:t xml:space="preserve"> </w:t>
      </w:r>
      <w:r w:rsidRPr="00E7070D">
        <w:t xml:space="preserve">with a </w:t>
      </w:r>
      <w:r w:rsidRPr="00E7070D">
        <w:rPr>
          <w:rStyle w:val="Literal"/>
        </w:rPr>
        <w:t>String</w:t>
      </w:r>
      <w:r w:rsidRPr="007D4744">
        <w:rPr>
          <w:lang w:eastAsia="en-GB"/>
        </w:rPr>
        <w:t xml:space="preserve"> as a component</w:t>
      </w:r>
      <w:ins w:id="84" w:author="Audrey Doyle" w:date="2022-08-05T13:14:00Z">
        <w:r w:rsidR="00A607DF">
          <w:rPr>
            <w:lang w:eastAsia="en-GB"/>
          </w:rPr>
          <w:t>.</w:t>
        </w:r>
      </w:ins>
      <w:del w:id="85" w:author="Audrey Doyle" w:date="2022-08-05T13:14:00Z">
        <w:r w:rsidRPr="007D4744" w:rsidDel="00A607DF">
          <w:rPr>
            <w:lang w:eastAsia="en-GB"/>
          </w:rPr>
          <w:delText>:</w:delText>
        </w:r>
      </w:del>
    </w:p>
    <w:p w14:paraId="3D2D3E8D" w14:textId="422BF020" w:rsidR="007D4744" w:rsidRPr="007D4744" w:rsidRDefault="00363861" w:rsidP="00363861">
      <w:pPr>
        <w:pStyle w:val="CodeLabel"/>
        <w:rPr>
          <w:lang w:eastAsia="en-GB"/>
        </w:rPr>
      </w:pPr>
      <w:del w:id="86" w:author="Audrey Doyle" w:date="2022-08-05T13:14:00Z">
        <w:r w:rsidDel="00A607DF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0BC56AD0" w14:textId="77777777" w:rsidR="007D4744" w:rsidRPr="00363861" w:rsidRDefault="007D4744" w:rsidP="00540DA1">
      <w:pPr>
        <w:pStyle w:val="Code"/>
      </w:pPr>
      <w:r w:rsidRPr="00363861">
        <w:t>use gui::Screen;</w:t>
      </w:r>
    </w:p>
    <w:p w14:paraId="2F9F5AE5" w14:textId="77777777" w:rsidR="007D4744" w:rsidRPr="00363861" w:rsidRDefault="007D4744" w:rsidP="00540DA1">
      <w:pPr>
        <w:pStyle w:val="Code"/>
      </w:pPr>
    </w:p>
    <w:p w14:paraId="0F6ED8EA" w14:textId="77777777" w:rsidR="007D4744" w:rsidRPr="00363861" w:rsidRDefault="007D4744" w:rsidP="00540DA1">
      <w:pPr>
        <w:pStyle w:val="Code"/>
      </w:pPr>
      <w:r w:rsidRPr="00363861">
        <w:t>fn main() {</w:t>
      </w:r>
    </w:p>
    <w:p w14:paraId="2A8434B1" w14:textId="77777777" w:rsidR="007D4744" w:rsidRPr="00363861" w:rsidRDefault="007D4744" w:rsidP="00540DA1">
      <w:pPr>
        <w:pStyle w:val="Code"/>
      </w:pPr>
      <w:r w:rsidRPr="00363861">
        <w:t xml:space="preserve">    let screen = Screen {</w:t>
      </w:r>
    </w:p>
    <w:p w14:paraId="2CE6402C" w14:textId="77777777" w:rsidR="007D4744" w:rsidRPr="00363861" w:rsidRDefault="007D4744" w:rsidP="00540DA1">
      <w:pPr>
        <w:pStyle w:val="Code"/>
      </w:pPr>
      <w:r w:rsidRPr="00363861">
        <w:lastRenderedPageBreak/>
        <w:t xml:space="preserve">        components: vec![Box::new(String::from("Hi"))],</w:t>
      </w:r>
    </w:p>
    <w:p w14:paraId="1838919B" w14:textId="77777777" w:rsidR="007D4744" w:rsidRPr="00363861" w:rsidRDefault="007D4744" w:rsidP="00540DA1">
      <w:pPr>
        <w:pStyle w:val="Code"/>
      </w:pPr>
      <w:r w:rsidRPr="00363861">
        <w:t xml:space="preserve">    };</w:t>
      </w:r>
    </w:p>
    <w:p w14:paraId="4D36B4EF" w14:textId="77777777" w:rsidR="007D4744" w:rsidRPr="00363861" w:rsidRDefault="007D4744" w:rsidP="00540DA1">
      <w:pPr>
        <w:pStyle w:val="Code"/>
      </w:pPr>
    </w:p>
    <w:p w14:paraId="46C8158E" w14:textId="77777777" w:rsidR="007D4744" w:rsidRPr="00363861" w:rsidRDefault="007D4744" w:rsidP="00540DA1">
      <w:pPr>
        <w:pStyle w:val="Code"/>
      </w:pPr>
      <w:r w:rsidRPr="00363861">
        <w:t xml:space="preserve">    screen.run();</w:t>
      </w:r>
    </w:p>
    <w:p w14:paraId="04EFD589" w14:textId="77777777" w:rsidR="007D4744" w:rsidRPr="00363861" w:rsidRDefault="007D4744" w:rsidP="00540DA1">
      <w:pPr>
        <w:pStyle w:val="Code"/>
      </w:pPr>
      <w:r w:rsidRPr="00363861">
        <w:t>}</w:t>
      </w:r>
    </w:p>
    <w:p w14:paraId="7FDFA04A" w14:textId="28FF89B8" w:rsidR="007D4744" w:rsidRPr="007D4744" w:rsidRDefault="007D4744" w:rsidP="00363861">
      <w:pPr>
        <w:pStyle w:val="CodeListingCaption"/>
        <w:rPr>
          <w:lang w:eastAsia="en-GB"/>
        </w:rPr>
      </w:pPr>
      <w:r w:rsidRPr="007D4744">
        <w:rPr>
          <w:lang w:eastAsia="en-GB"/>
        </w:rPr>
        <w:t>Attempting to use a type that doesn’t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implement the trait object’s trait</w:t>
      </w:r>
    </w:p>
    <w:p w14:paraId="41152793" w14:textId="77777777" w:rsidR="007D4744" w:rsidRPr="007D4744" w:rsidRDefault="007D4744" w:rsidP="00363861">
      <w:pPr>
        <w:pStyle w:val="Body"/>
        <w:rPr>
          <w:lang w:eastAsia="en-GB"/>
        </w:rPr>
      </w:pPr>
      <w:r w:rsidRPr="00E7070D">
        <w:t xml:space="preserve">We’ll get this error because </w:t>
      </w:r>
      <w:r w:rsidRPr="00A607DF">
        <w:rPr>
          <w:rStyle w:val="Literal"/>
          <w:rPrChange w:id="87" w:author="Audrey Doyle" w:date="2022-08-05T13:14:00Z">
            <w:rPr/>
          </w:rPrChange>
        </w:rPr>
        <w:t>String</w:t>
      </w:r>
      <w:r w:rsidRPr="00E7070D">
        <w:t xml:space="preserve"> doesn’t implement the </w:t>
      </w:r>
      <w:r w:rsidRPr="00A607DF">
        <w:rPr>
          <w:rStyle w:val="Literal"/>
          <w:rPrChange w:id="88" w:author="Audrey Doyle" w:date="2022-08-05T13:14:00Z">
            <w:rPr/>
          </w:rPrChange>
        </w:rPr>
        <w:t>Draw</w:t>
      </w:r>
      <w:r w:rsidRPr="007D4744">
        <w:rPr>
          <w:lang w:eastAsia="en-GB"/>
        </w:rPr>
        <w:t xml:space="preserve"> trait:</w:t>
      </w:r>
    </w:p>
    <w:p w14:paraId="639C136F" w14:textId="77777777" w:rsidR="007D4744" w:rsidRPr="00363861" w:rsidRDefault="007D4744">
      <w:pPr>
        <w:pStyle w:val="Code"/>
        <w:pPrChange w:id="89" w:author="Audrey Doyle" w:date="2022-08-07T13:47:00Z">
          <w:pPr>
            <w:pStyle w:val="CodeWide"/>
          </w:pPr>
        </w:pPrChange>
      </w:pPr>
      <w:r w:rsidRPr="00363861">
        <w:t>error[E0277]: the trait bound `String: Draw` is not satisfied</w:t>
      </w:r>
    </w:p>
    <w:p w14:paraId="75A26BC7" w14:textId="77777777" w:rsidR="007D4744" w:rsidRPr="00363861" w:rsidRDefault="007D4744">
      <w:pPr>
        <w:pStyle w:val="Code"/>
        <w:pPrChange w:id="90" w:author="Audrey Doyle" w:date="2022-08-07T13:47:00Z">
          <w:pPr>
            <w:pStyle w:val="CodeWide"/>
          </w:pPr>
        </w:pPrChange>
      </w:pPr>
      <w:r w:rsidRPr="00363861">
        <w:t xml:space="preserve"> --&gt; src/main.rs:5:26</w:t>
      </w:r>
    </w:p>
    <w:p w14:paraId="730DA50E" w14:textId="77777777" w:rsidR="007D4744" w:rsidRPr="00363861" w:rsidRDefault="007D4744">
      <w:pPr>
        <w:pStyle w:val="Code"/>
        <w:pPrChange w:id="91" w:author="Audrey Doyle" w:date="2022-08-07T13:47:00Z">
          <w:pPr>
            <w:pStyle w:val="CodeWide"/>
          </w:pPr>
        </w:pPrChange>
      </w:pPr>
      <w:r w:rsidRPr="00363861">
        <w:t xml:space="preserve">  |</w:t>
      </w:r>
    </w:p>
    <w:p w14:paraId="6D81FC59" w14:textId="77777777" w:rsidR="007D4744" w:rsidRPr="00363861" w:rsidRDefault="007D4744">
      <w:pPr>
        <w:pStyle w:val="Code"/>
        <w:pPrChange w:id="92" w:author="Audrey Doyle" w:date="2022-08-07T13:47:00Z">
          <w:pPr>
            <w:pStyle w:val="CodeWide"/>
          </w:pPr>
        </w:pPrChange>
      </w:pPr>
      <w:r w:rsidRPr="00363861">
        <w:t>5 |         components: vec![Box::new(String::from("Hi"))],</w:t>
      </w:r>
    </w:p>
    <w:p w14:paraId="444582B4" w14:textId="77777777" w:rsidR="00635723" w:rsidRDefault="007D4744" w:rsidP="00635723">
      <w:pPr>
        <w:pStyle w:val="Code"/>
        <w:rPr>
          <w:ins w:id="93" w:author="Audrey Doyle" w:date="2022-08-07T13:47:00Z"/>
        </w:rPr>
      </w:pPr>
      <w:r w:rsidRPr="00363861">
        <w:t xml:space="preserve">  |                          ^^^^^^^^^^^^^^^^^^^^^^^^^^^^ the </w:t>
      </w:r>
    </w:p>
    <w:p w14:paraId="2EBAE2B0" w14:textId="55DBABBC" w:rsidR="007D4744" w:rsidRPr="00363861" w:rsidRDefault="007D4744">
      <w:pPr>
        <w:pStyle w:val="Code"/>
        <w:pPrChange w:id="94" w:author="Audrey Doyle" w:date="2022-08-07T13:47:00Z">
          <w:pPr>
            <w:pStyle w:val="CodeWide"/>
          </w:pPr>
        </w:pPrChange>
      </w:pPr>
      <w:r w:rsidRPr="00363861">
        <w:t>trait `Draw` is not implemented for `String`</w:t>
      </w:r>
    </w:p>
    <w:p w14:paraId="52973342" w14:textId="77777777" w:rsidR="007D4744" w:rsidRPr="00363861" w:rsidRDefault="007D4744">
      <w:pPr>
        <w:pStyle w:val="Code"/>
        <w:pPrChange w:id="95" w:author="Audrey Doyle" w:date="2022-08-07T13:47:00Z">
          <w:pPr>
            <w:pStyle w:val="CodeWide"/>
          </w:pPr>
        </w:pPrChange>
      </w:pPr>
      <w:r w:rsidRPr="00363861">
        <w:t xml:space="preserve">  |</w:t>
      </w:r>
    </w:p>
    <w:p w14:paraId="0D964318" w14:textId="77777777" w:rsidR="007D4744" w:rsidRPr="00363861" w:rsidRDefault="007D4744">
      <w:pPr>
        <w:pStyle w:val="Code"/>
        <w:pPrChange w:id="96" w:author="Audrey Doyle" w:date="2022-08-07T13:47:00Z">
          <w:pPr>
            <w:pStyle w:val="CodeWide"/>
          </w:pPr>
        </w:pPrChange>
      </w:pPr>
      <w:r w:rsidRPr="00363861">
        <w:t xml:space="preserve">  = note: required for the cast to the object type `dyn Draw`</w:t>
      </w:r>
    </w:p>
    <w:p w14:paraId="5898BA92" w14:textId="1CDDF0DA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This error lets us know that either we’re passing something to </w:t>
      </w:r>
      <w:r w:rsidRPr="00E7070D">
        <w:rPr>
          <w:rStyle w:val="Literal"/>
        </w:rPr>
        <w:t>Screen</w:t>
      </w:r>
      <w:r w:rsidRPr="00E7070D">
        <w:t xml:space="preserve"> </w:t>
      </w:r>
      <w:ins w:id="97" w:author="Audrey Doyle" w:date="2022-08-05T13:15:00Z">
        <w:r w:rsidR="00830449">
          <w:t xml:space="preserve">that </w:t>
        </w:r>
      </w:ins>
      <w:r w:rsidRPr="00E7070D">
        <w:t>we</w:t>
      </w:r>
      <w:r w:rsidR="00E7070D" w:rsidRPr="00E7070D">
        <w:t xml:space="preserve"> </w:t>
      </w:r>
      <w:r w:rsidRPr="00E7070D">
        <w:t>didn’t mean to pass and so should pass a different type</w:t>
      </w:r>
      <w:ins w:id="98" w:author="Audrey Doyle" w:date="2022-08-05T13:15:00Z">
        <w:r w:rsidR="00830449">
          <w:t>,</w:t>
        </w:r>
      </w:ins>
      <w:r w:rsidRPr="00E7070D">
        <w:t xml:space="preserve"> or we should implement</w:t>
      </w:r>
      <w:r w:rsidR="00E7070D" w:rsidRPr="00E7070D">
        <w:t xml:space="preserve"> </w:t>
      </w:r>
      <w:r w:rsidRPr="00E7070D">
        <w:rPr>
          <w:rStyle w:val="Literal"/>
        </w:rPr>
        <w:t>Draw</w:t>
      </w:r>
      <w:r w:rsidRPr="00E7070D">
        <w:t xml:space="preserve"> on </w:t>
      </w:r>
      <w:r w:rsidRPr="00E7070D">
        <w:rPr>
          <w:rStyle w:val="Literal"/>
        </w:rPr>
        <w:t>String</w:t>
      </w:r>
      <w:r w:rsidRPr="00E7070D">
        <w:t xml:space="preserve"> so that </w:t>
      </w:r>
      <w:r w:rsidRPr="00E7070D">
        <w:rPr>
          <w:rStyle w:val="Literal"/>
        </w:rPr>
        <w:t>Screen</w:t>
      </w:r>
      <w:r w:rsidRPr="00E7070D">
        <w:t xml:space="preserve"> is able to call </w:t>
      </w:r>
      <w:r w:rsidRPr="00E7070D">
        <w:rPr>
          <w:rStyle w:val="Literal"/>
        </w:rPr>
        <w:t>draw</w:t>
      </w:r>
      <w:r w:rsidRPr="007D4744">
        <w:rPr>
          <w:lang w:eastAsia="en-GB"/>
        </w:rPr>
        <w:t xml:space="preserve"> on it.</w:t>
      </w:r>
    </w:p>
    <w:p w14:paraId="763A5E7C" w14:textId="77777777" w:rsidR="007D4744" w:rsidRPr="007D4744" w:rsidRDefault="007D4744" w:rsidP="00E7070D">
      <w:pPr>
        <w:pStyle w:val="HeadB"/>
        <w:rPr>
          <w:lang w:eastAsia="en-GB"/>
        </w:rPr>
      </w:pPr>
      <w:bookmarkStart w:id="99" w:name="trait-objects-perform-dynamic-dispatch"/>
      <w:bookmarkStart w:id="100" w:name="_Toc106713675"/>
      <w:bookmarkEnd w:id="99"/>
      <w:r w:rsidRPr="007D4744">
        <w:rPr>
          <w:lang w:eastAsia="en-GB"/>
        </w:rPr>
        <w:t>Trait Objects Perform Dynamic Dispatch</w:t>
      </w:r>
      <w:bookmarkEnd w:id="100"/>
    </w:p>
    <w:p w14:paraId="3847A705" w14:textId="6F5048E3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Recall in </w:t>
      </w:r>
      <w:del w:id="101" w:author="Audrey Doyle" w:date="2022-08-05T13:16:00Z">
        <w:r w:rsidRPr="00E7070D" w:rsidDel="00830449">
          <w:delText xml:space="preserve">the </w:delText>
        </w:r>
      </w:del>
      <w:r w:rsidRPr="00D407FC">
        <w:rPr>
          <w:rStyle w:val="Xref"/>
        </w:rPr>
        <w:t>“Performance of Code Using Generics”</w:t>
      </w:r>
      <w:r w:rsidRPr="00E7070D">
        <w:t xml:space="preserve"> </w:t>
      </w:r>
      <w:del w:id="102" w:author="Audrey Doyle" w:date="2022-08-05T13:16:00Z">
        <w:r w:rsidRPr="00E7070D" w:rsidDel="00830449">
          <w:delText>section i</w:delText>
        </w:r>
      </w:del>
      <w:ins w:id="103" w:author="Audrey Doyle" w:date="2022-08-05T13:16:00Z">
        <w:r w:rsidR="00830449">
          <w:t>o</w:t>
        </w:r>
      </w:ins>
      <w:r w:rsidRPr="00E7070D">
        <w:t xml:space="preserve">n </w:t>
      </w:r>
      <w:del w:id="104" w:author="Audrey Doyle" w:date="2022-08-05T13:16:00Z">
        <w:r w:rsidRPr="00CA66E6" w:rsidDel="00830449">
          <w:rPr>
            <w:rStyle w:val="Xref"/>
          </w:rPr>
          <w:delText>Chapter 10</w:delText>
        </w:r>
      </w:del>
      <w:ins w:id="105" w:author="Audrey Doyle" w:date="2022-08-05T13:16:00Z">
        <w:r w:rsidR="00830449">
          <w:rPr>
            <w:rStyle w:val="Xref"/>
          </w:rPr>
          <w:t>page XX</w:t>
        </w:r>
      </w:ins>
      <w:r w:rsidRPr="00E7070D">
        <w:t xml:space="preserve"> our</w:t>
      </w:r>
      <w:r w:rsidR="00E7070D" w:rsidRPr="00E7070D">
        <w:t xml:space="preserve"> </w:t>
      </w:r>
      <w:r w:rsidRPr="00E7070D">
        <w:t>discussion on the monomorphization process performed by the compiler when we</w:t>
      </w:r>
      <w:r w:rsidR="00E7070D" w:rsidRPr="00E7070D">
        <w:t xml:space="preserve"> </w:t>
      </w:r>
      <w:r w:rsidRPr="00E7070D">
        <w:t>use trait bounds on generics: the compiler generates nongeneric implementations</w:t>
      </w:r>
      <w:r w:rsidR="00E7070D" w:rsidRPr="00E7070D">
        <w:t xml:space="preserve"> </w:t>
      </w:r>
      <w:r w:rsidRPr="00E7070D">
        <w:t>of functions and methods for each concrete type that we use in place of a</w:t>
      </w:r>
      <w:r w:rsidR="00E7070D" w:rsidRPr="00E7070D">
        <w:t xml:space="preserve"> </w:t>
      </w:r>
      <w:r w:rsidRPr="00E7070D">
        <w:t>generic type parameter. The code that results from monomorphization is doing</w:t>
      </w:r>
      <w:r w:rsidR="00E7070D" w:rsidRPr="00E7070D">
        <w:t xml:space="preserve"> </w:t>
      </w:r>
      <w:r w:rsidRPr="00E7070D">
        <w:rPr>
          <w:rStyle w:val="Italic"/>
        </w:rPr>
        <w:t>static dispatch</w:t>
      </w:r>
      <w:r w:rsidRPr="00E7070D">
        <w:t>, which is when the compiler knows what method you’re calling</w:t>
      </w:r>
      <w:r w:rsidR="00E7070D" w:rsidRPr="00E7070D">
        <w:t xml:space="preserve"> </w:t>
      </w:r>
      <w:r w:rsidRPr="00E7070D">
        <w:t xml:space="preserve">at compile time. This is opposed to </w:t>
      </w:r>
      <w:r w:rsidRPr="00E7070D">
        <w:rPr>
          <w:rStyle w:val="Italic"/>
        </w:rPr>
        <w:t>dynamic dispatch</w:t>
      </w:r>
      <w:r w:rsidRPr="007D4744">
        <w:rPr>
          <w:lang w:eastAsia="en-GB"/>
        </w:rPr>
        <w:t>, which is when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compiler can’t tell at compile time which method you’re calling. In dynamic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dispatch cases, the compiler emits code that at runtime will figure out which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to call.</w:t>
      </w:r>
    </w:p>
    <w:p w14:paraId="2FDF3AEB" w14:textId="4DBEA69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When we use trait objects, Rust must use dynamic dispatch. The compiler doesn’t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know all the types that might be used with the code that’s using trait objects,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so it doesn’t know which method implemented on which type to call. Instead, 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runtime, Rust uses the pointers inside the trait object to know which method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call. This lookup incurs a runtime cost that doesn’t occur with static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dispatch. Dynamic dispatch also prevents the compiler from choosing to inline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method’s code, which in turn prevents some optimizations. However, we did get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extra flexibility in the code that we wrote in Listing 17-5 and were able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support in Listing 17-9, so it’s a trade-off to consider.</w:t>
      </w:r>
    </w:p>
    <w:p w14:paraId="21E40385" w14:textId="77777777" w:rsidR="007D4744" w:rsidRPr="007D4744" w:rsidRDefault="007D4744" w:rsidP="00E7070D">
      <w:pPr>
        <w:pStyle w:val="HeadA"/>
        <w:rPr>
          <w:lang w:eastAsia="en-GB"/>
        </w:rPr>
      </w:pPr>
      <w:bookmarkStart w:id="106" w:name="implementing-an-object-oriented-design-p"/>
      <w:bookmarkStart w:id="107" w:name="_Toc106713676"/>
      <w:bookmarkEnd w:id="106"/>
      <w:r w:rsidRPr="007D4744">
        <w:rPr>
          <w:lang w:eastAsia="en-GB"/>
        </w:rPr>
        <w:t>Implementing an Object-Oriented Design Pattern</w:t>
      </w:r>
      <w:bookmarkEnd w:id="107"/>
    </w:p>
    <w:p w14:paraId="4367B6FE" w14:textId="2AF89330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The </w:t>
      </w:r>
      <w:r w:rsidRPr="00E7070D">
        <w:rPr>
          <w:rStyle w:val="Italic"/>
        </w:rPr>
        <w:t>state pattern</w:t>
      </w:r>
      <w:r w:rsidRPr="00E7070D">
        <w:t xml:space="preserve"> is an object-oriented design pattern. The crux of the</w:t>
      </w:r>
      <w:r w:rsidR="00E7070D" w:rsidRPr="00E7070D">
        <w:t xml:space="preserve"> </w:t>
      </w:r>
      <w:r w:rsidRPr="00E7070D">
        <w:t>pattern is that we define a set of states a value can have internally. The</w:t>
      </w:r>
      <w:r w:rsidR="00E7070D" w:rsidRPr="00E7070D">
        <w:t xml:space="preserve"> </w:t>
      </w:r>
      <w:r w:rsidRPr="00E7070D">
        <w:t xml:space="preserve">states are represented by a set of </w:t>
      </w:r>
      <w:r w:rsidRPr="00E7070D">
        <w:rPr>
          <w:rStyle w:val="Italic"/>
        </w:rPr>
        <w:t>state objects</w:t>
      </w:r>
      <w:r w:rsidRPr="007D4744">
        <w:rPr>
          <w:lang w:eastAsia="en-GB"/>
        </w:rPr>
        <w:t>, and the value’s behavior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changes based on its state. We’re going to work through an example of a blog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post struct that has a field to </w:t>
      </w:r>
      <w:r w:rsidRPr="007D4744">
        <w:rPr>
          <w:lang w:eastAsia="en-GB"/>
        </w:rPr>
        <w:lastRenderedPageBreak/>
        <w:t>hold its state, which will be a state object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from the set “draft</w:t>
      </w:r>
      <w:ins w:id="108" w:author="Audrey Doyle" w:date="2022-08-05T13:18:00Z">
        <w:r w:rsidR="00830449">
          <w:rPr>
            <w:lang w:eastAsia="en-GB"/>
          </w:rPr>
          <w:t>,</w:t>
        </w:r>
      </w:ins>
      <w:r w:rsidRPr="007D4744">
        <w:rPr>
          <w:lang w:eastAsia="en-GB"/>
        </w:rPr>
        <w:t>”</w:t>
      </w:r>
      <w:del w:id="109" w:author="Audrey Doyle" w:date="2022-08-05T13:18:00Z">
        <w:r w:rsidRPr="007D4744" w:rsidDel="00830449">
          <w:rPr>
            <w:lang w:eastAsia="en-GB"/>
          </w:rPr>
          <w:delText>,</w:delText>
        </w:r>
      </w:del>
      <w:r w:rsidRPr="007D4744">
        <w:rPr>
          <w:lang w:eastAsia="en-GB"/>
        </w:rPr>
        <w:t xml:space="preserve"> “review</w:t>
      </w:r>
      <w:ins w:id="110" w:author="Audrey Doyle" w:date="2022-08-05T13:18:00Z">
        <w:r w:rsidR="00830449">
          <w:rPr>
            <w:lang w:eastAsia="en-GB"/>
          </w:rPr>
          <w:t>,</w:t>
        </w:r>
      </w:ins>
      <w:r w:rsidRPr="007D4744">
        <w:rPr>
          <w:lang w:eastAsia="en-GB"/>
        </w:rPr>
        <w:t>”</w:t>
      </w:r>
      <w:del w:id="111" w:author="Audrey Doyle" w:date="2022-08-05T13:18:00Z">
        <w:r w:rsidRPr="007D4744" w:rsidDel="00830449">
          <w:rPr>
            <w:lang w:eastAsia="en-GB"/>
          </w:rPr>
          <w:delText>,</w:delText>
        </w:r>
      </w:del>
      <w:r w:rsidRPr="007D4744">
        <w:rPr>
          <w:lang w:eastAsia="en-GB"/>
        </w:rPr>
        <w:t xml:space="preserve"> or “published</w:t>
      </w:r>
      <w:ins w:id="112" w:author="Audrey Doyle" w:date="2022-08-05T13:18:00Z">
        <w:r w:rsidR="00830449">
          <w:rPr>
            <w:lang w:eastAsia="en-GB"/>
          </w:rPr>
          <w:t>.</w:t>
        </w:r>
      </w:ins>
      <w:r w:rsidRPr="007D4744">
        <w:rPr>
          <w:lang w:eastAsia="en-GB"/>
        </w:rPr>
        <w:t>”</w:t>
      </w:r>
      <w:del w:id="113" w:author="Audrey Doyle" w:date="2022-08-05T13:18:00Z">
        <w:r w:rsidRPr="007D4744" w:rsidDel="00830449">
          <w:rPr>
            <w:lang w:eastAsia="en-GB"/>
          </w:rPr>
          <w:delText>.</w:delText>
        </w:r>
      </w:del>
      <w:r w:rsidR="00E7070D">
        <w:rPr>
          <w:lang w:eastAsia="en-GB"/>
        </w:rPr>
        <w:t xml:space="preserve">   </w:t>
      </w:r>
    </w:p>
    <w:p w14:paraId="7CE41885" w14:textId="03D7F98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state objects share functionality: in Rust, of course, we use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structs and traits rather than objects and inheritance. Each state object 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responsible for its own behavior and for governing when it should change into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another state. The value that holds a state object knows nothing about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different behavior of the states or when to transition between states.</w:t>
      </w:r>
    </w:p>
    <w:p w14:paraId="558D95E2" w14:textId="24436CF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advantage of using the state pattern is that, when the business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requirements of the program change, we won’t need to change the code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value holding the state or the code that uses the value. We’ll only need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update the code inside one of the state objects to change its rules or perhaps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add more state objects.</w:t>
      </w:r>
    </w:p>
    <w:p w14:paraId="33BBEAC6" w14:textId="3C34F15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First</w:t>
      </w:r>
      <w:del w:id="114" w:author="Audrey Doyle" w:date="2022-08-05T13:18:00Z">
        <w:r w:rsidRPr="007D4744" w:rsidDel="00830449">
          <w:rPr>
            <w:lang w:eastAsia="en-GB"/>
          </w:rPr>
          <w:delText>,</w:delText>
        </w:r>
      </w:del>
      <w:r w:rsidRPr="007D4744">
        <w:rPr>
          <w:lang w:eastAsia="en-GB"/>
        </w:rPr>
        <w:t xml:space="preserve"> we’re going to implement the state pattern in a more traditional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way, then we’ll use an approach that’s a bit more natural in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Rust. Let’s dig in to incrementally implement</w:t>
      </w:r>
      <w:del w:id="115" w:author="Audrey Doyle" w:date="2022-08-05T13:18:00Z">
        <w:r w:rsidRPr="007D4744" w:rsidDel="00830449">
          <w:rPr>
            <w:lang w:eastAsia="en-GB"/>
          </w:rPr>
          <w:delText>ing</w:delText>
        </w:r>
      </w:del>
      <w:r w:rsidRPr="007D4744">
        <w:rPr>
          <w:lang w:eastAsia="en-GB"/>
        </w:rPr>
        <w:t xml:space="preserve"> a blog post workflow using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pattern.</w:t>
      </w:r>
    </w:p>
    <w:p w14:paraId="4B2A8871" w14:textId="7777777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final functionality will look like this:</w:t>
      </w:r>
    </w:p>
    <w:p w14:paraId="39C14113" w14:textId="77777777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A blog post starts as an empty draft.</w:t>
      </w:r>
    </w:p>
    <w:p w14:paraId="45EA5091" w14:textId="77777777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When the draft is done, a review of the post is requested.</w:t>
      </w:r>
    </w:p>
    <w:p w14:paraId="49219C46" w14:textId="77777777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When the post is approved, it gets published.</w:t>
      </w:r>
    </w:p>
    <w:p w14:paraId="2974FBDA" w14:textId="3E81427A" w:rsidR="007D4744" w:rsidRPr="007D4744" w:rsidRDefault="007D4744" w:rsidP="00E7070D">
      <w:pPr>
        <w:pStyle w:val="ListNumber"/>
        <w:rPr>
          <w:lang w:eastAsia="en-GB"/>
        </w:rPr>
      </w:pPr>
      <w:r w:rsidRPr="007D4744">
        <w:rPr>
          <w:lang w:eastAsia="en-GB"/>
        </w:rPr>
        <w:t>Only published blog posts return content to print, so unapproved posts can’t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accidentally be published.</w:t>
      </w:r>
    </w:p>
    <w:p w14:paraId="07EEAC8C" w14:textId="442C93E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Any other changes attempted on a post should have no effect. For example, if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try to approve a draft blog post before we’ve requested a review, the post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should remain an unpublished draft.</w:t>
      </w:r>
    </w:p>
    <w:p w14:paraId="6A5E1BDF" w14:textId="0B32F21C" w:rsidR="007D4744" w:rsidRPr="007D4744" w:rsidRDefault="007D4744" w:rsidP="00E7070D">
      <w:pPr>
        <w:pStyle w:val="Body"/>
        <w:rPr>
          <w:lang w:eastAsia="en-GB"/>
        </w:rPr>
      </w:pPr>
      <w:r w:rsidRPr="00E7070D">
        <w:t>Listing 17-11 shows this workflow in code form: this is an example usage of the</w:t>
      </w:r>
      <w:r w:rsidR="00E7070D" w:rsidRPr="00E7070D">
        <w:t xml:space="preserve"> </w:t>
      </w:r>
      <w:r w:rsidRPr="00E7070D">
        <w:t xml:space="preserve">API we’ll implement in a library crate named </w:t>
      </w:r>
      <w:r w:rsidRPr="00E7070D">
        <w:rPr>
          <w:rStyle w:val="Literal"/>
        </w:rPr>
        <w:t>blog</w:t>
      </w:r>
      <w:r w:rsidRPr="00E7070D">
        <w:t>. This won’t compile yet</w:t>
      </w:r>
      <w:r w:rsidR="00E7070D" w:rsidRPr="00E7070D">
        <w:t xml:space="preserve"> </w:t>
      </w:r>
      <w:r w:rsidRPr="00E7070D">
        <w:t xml:space="preserve">because we haven’t implemented the </w:t>
      </w:r>
      <w:r w:rsidRPr="00E7070D">
        <w:rPr>
          <w:rStyle w:val="Literal"/>
        </w:rPr>
        <w:t>blog</w:t>
      </w:r>
      <w:r w:rsidRPr="007D4744">
        <w:rPr>
          <w:lang w:eastAsia="en-GB"/>
        </w:rPr>
        <w:t xml:space="preserve"> crate.</w:t>
      </w:r>
    </w:p>
    <w:p w14:paraId="37602FE0" w14:textId="0A4C1DD1" w:rsidR="007D4744" w:rsidRPr="007D4744" w:rsidRDefault="00363861" w:rsidP="00363861">
      <w:pPr>
        <w:pStyle w:val="CodeLabel"/>
        <w:rPr>
          <w:lang w:eastAsia="en-GB"/>
        </w:rPr>
      </w:pPr>
      <w:del w:id="116" w:author="Audrey Doyle" w:date="2022-08-05T13:19:00Z">
        <w:r w:rsidDel="00830449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0019738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use blog::Post;</w:t>
      </w:r>
    </w:p>
    <w:p w14:paraId="6B70C825" w14:textId="77777777" w:rsidR="007D4744" w:rsidRPr="007D4744" w:rsidRDefault="007D4744" w:rsidP="00363861">
      <w:pPr>
        <w:pStyle w:val="Code"/>
        <w:rPr>
          <w:lang w:eastAsia="en-GB"/>
        </w:rPr>
      </w:pPr>
    </w:p>
    <w:p w14:paraId="60BB1AB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fn main() {</w:t>
      </w:r>
    </w:p>
    <w:p w14:paraId="04FBEB78" w14:textId="7E44F759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let mut post = Post::new();</w:t>
      </w:r>
    </w:p>
    <w:p w14:paraId="4F85150A" w14:textId="77777777" w:rsidR="007D4744" w:rsidRPr="007D4744" w:rsidRDefault="007D4744" w:rsidP="00363861">
      <w:pPr>
        <w:pStyle w:val="Code"/>
        <w:rPr>
          <w:lang w:eastAsia="en-GB"/>
        </w:rPr>
      </w:pPr>
    </w:p>
    <w:p w14:paraId="3F84EE2F" w14:textId="36D21536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post.add_text("I ate a salad for lunch today");</w:t>
      </w:r>
    </w:p>
    <w:p w14:paraId="69B25AD6" w14:textId="3484772F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assert_eq!("", post.content());</w:t>
      </w:r>
    </w:p>
    <w:p w14:paraId="7A53B4CE" w14:textId="77777777" w:rsidR="007D4744" w:rsidRPr="007D4744" w:rsidRDefault="007D4744" w:rsidP="00363861">
      <w:pPr>
        <w:pStyle w:val="Code"/>
        <w:rPr>
          <w:lang w:eastAsia="en-GB"/>
        </w:rPr>
      </w:pPr>
    </w:p>
    <w:p w14:paraId="784C46B5" w14:textId="58DD1340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4</w:t>
      </w:r>
      <w:r w:rsidRPr="007D4744">
        <w:rPr>
          <w:lang w:eastAsia="en-GB"/>
        </w:rPr>
        <w:t xml:space="preserve"> post.request_review();</w:t>
      </w:r>
    </w:p>
    <w:p w14:paraId="214181F8" w14:textId="711C7613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5</w:t>
      </w:r>
      <w:r w:rsidRPr="007D4744">
        <w:rPr>
          <w:lang w:eastAsia="en-GB"/>
        </w:rPr>
        <w:t xml:space="preserve"> assert_eq!("", post.content());</w:t>
      </w:r>
    </w:p>
    <w:p w14:paraId="6923D671" w14:textId="77777777" w:rsidR="007D4744" w:rsidRPr="007D4744" w:rsidRDefault="007D4744" w:rsidP="00363861">
      <w:pPr>
        <w:pStyle w:val="Code"/>
        <w:rPr>
          <w:lang w:eastAsia="en-GB"/>
        </w:rPr>
      </w:pPr>
    </w:p>
    <w:p w14:paraId="1EE6949B" w14:textId="26C45574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6</w:t>
      </w:r>
      <w:r w:rsidRPr="007D4744">
        <w:rPr>
          <w:lang w:eastAsia="en-GB"/>
        </w:rPr>
        <w:t xml:space="preserve"> post.approve();</w:t>
      </w:r>
    </w:p>
    <w:p w14:paraId="0EDFB2D6" w14:textId="3D81B5C1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7</w:t>
      </w:r>
      <w:r w:rsidRPr="007D4744">
        <w:rPr>
          <w:lang w:eastAsia="en-GB"/>
        </w:rPr>
        <w:t xml:space="preserve"> assert_eq!("I ate a salad for lunch today", post.content());</w:t>
      </w:r>
    </w:p>
    <w:p w14:paraId="36DC7BE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43895329" w14:textId="13F1EABA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Code that demonstrates the desired behavior we want our </w:t>
      </w:r>
      <w:r w:rsidRPr="00E7070D">
        <w:rPr>
          <w:rStyle w:val="Literal"/>
        </w:rPr>
        <w:t>blog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crate to have</w:t>
      </w:r>
    </w:p>
    <w:p w14:paraId="06481F5E" w14:textId="3C16FD2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lastRenderedPageBreak/>
        <w:t xml:space="preserve">We want to allow the user to create a new draft blog post with </w:t>
      </w:r>
      <w:r w:rsidRPr="00E7070D">
        <w:rPr>
          <w:rStyle w:val="Literal"/>
        </w:rPr>
        <w:t>Post::new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>.</w:t>
      </w:r>
      <w:r w:rsidR="00E7070D" w:rsidRPr="00E7070D">
        <w:t xml:space="preserve"> </w:t>
      </w:r>
      <w:r w:rsidRPr="00E7070D">
        <w:t xml:space="preserve">We want to allow text to be added to the blog post </w:t>
      </w:r>
      <w:r w:rsidR="00540DA1" w:rsidRPr="00540DA1">
        <w:rPr>
          <w:rStyle w:val="CodeAnnotation"/>
        </w:rPr>
        <w:t>2</w:t>
      </w:r>
      <w:r w:rsidRPr="00E7070D">
        <w:t>. If we try to get the</w:t>
      </w:r>
      <w:r w:rsidR="00E7070D" w:rsidRPr="00E7070D">
        <w:t xml:space="preserve"> </w:t>
      </w:r>
      <w:r w:rsidRPr="00E7070D">
        <w:t>post’s content immediately, before approval, we shouldn’t get any text because</w:t>
      </w:r>
      <w:r w:rsidR="00E7070D" w:rsidRPr="00E7070D">
        <w:t xml:space="preserve"> </w:t>
      </w:r>
      <w:r w:rsidRPr="00E7070D">
        <w:t xml:space="preserve">the post is still a draft. We’ve added </w:t>
      </w:r>
      <w:r w:rsidRPr="00E7070D">
        <w:rPr>
          <w:rStyle w:val="Literal"/>
        </w:rPr>
        <w:t>assert_eq!</w:t>
      </w:r>
      <w:r w:rsidRPr="00E7070D">
        <w:t xml:space="preserve"> in the code for</w:t>
      </w:r>
      <w:r w:rsidR="00E7070D" w:rsidRPr="00E7070D">
        <w:t xml:space="preserve"> </w:t>
      </w:r>
      <w:r w:rsidRPr="00E7070D">
        <w:t xml:space="preserve">demonstration purposes </w:t>
      </w:r>
      <w:r w:rsidR="00540DA1" w:rsidRPr="00540DA1">
        <w:rPr>
          <w:rStyle w:val="CodeAnnotation"/>
        </w:rPr>
        <w:t>3</w:t>
      </w:r>
      <w:r w:rsidRPr="00E7070D">
        <w:t>. An excellent unit test for this would be to assert</w:t>
      </w:r>
      <w:r w:rsidR="00E7070D" w:rsidRPr="00E7070D">
        <w:t xml:space="preserve"> </w:t>
      </w:r>
      <w:r w:rsidRPr="00E7070D">
        <w:t xml:space="preserve">that a draft blog post returns an empty string from the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method, but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we’re not going to write tests for this example.</w:t>
      </w:r>
    </w:p>
    <w:p w14:paraId="17E819F7" w14:textId="25E5076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Next, we want to enable a request for a review of the post </w:t>
      </w:r>
      <w:r w:rsidR="00540DA1" w:rsidRPr="00540DA1">
        <w:rPr>
          <w:rStyle w:val="CodeAnnotation"/>
        </w:rPr>
        <w:t>4</w:t>
      </w:r>
      <w:r w:rsidRPr="007D4744">
        <w:rPr>
          <w:lang w:eastAsia="en-GB"/>
        </w:rPr>
        <w:t>, and we want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content</w:t>
      </w:r>
      <w:r w:rsidRPr="00E7070D">
        <w:t xml:space="preserve"> to return an empty string while waiting for the review </w:t>
      </w:r>
      <w:r w:rsidR="00540DA1" w:rsidRPr="00540DA1">
        <w:rPr>
          <w:rStyle w:val="CodeAnnotation"/>
        </w:rPr>
        <w:t>5</w:t>
      </w:r>
      <w:r w:rsidRPr="00E7070D">
        <w:t>. When the</w:t>
      </w:r>
      <w:r w:rsidR="00E7070D" w:rsidRPr="00E7070D">
        <w:t xml:space="preserve"> </w:t>
      </w:r>
      <w:r w:rsidRPr="00E7070D">
        <w:t xml:space="preserve">post receives approval </w:t>
      </w:r>
      <w:r w:rsidR="00540DA1" w:rsidRPr="00540DA1">
        <w:rPr>
          <w:rStyle w:val="CodeAnnotation"/>
        </w:rPr>
        <w:t>6</w:t>
      </w:r>
      <w:r w:rsidRPr="00E7070D">
        <w:t>, it should get published, meaning the text of the</w:t>
      </w:r>
      <w:r w:rsidR="00E7070D" w:rsidRPr="00E7070D">
        <w:t xml:space="preserve"> </w:t>
      </w:r>
      <w:r w:rsidRPr="00E7070D">
        <w:t xml:space="preserve">post will be returned when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is called </w:t>
      </w:r>
      <w:r w:rsidR="00540DA1" w:rsidRPr="00540DA1">
        <w:rPr>
          <w:rStyle w:val="CodeAnnotation"/>
        </w:rPr>
        <w:t>7</w:t>
      </w:r>
      <w:r w:rsidRPr="007D4744">
        <w:rPr>
          <w:lang w:eastAsia="en-GB"/>
        </w:rPr>
        <w:t>.</w:t>
      </w:r>
    </w:p>
    <w:p w14:paraId="3E38D0C7" w14:textId="1D5B5470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Notice that the only type we’re interacting with from the crate is the </w:t>
      </w:r>
      <w:r w:rsidRPr="00E7070D">
        <w:rPr>
          <w:rStyle w:val="Literal"/>
        </w:rPr>
        <w:t>Post</w:t>
      </w:r>
      <w:r w:rsidR="00E7070D" w:rsidRPr="00E7070D">
        <w:t xml:space="preserve"> </w:t>
      </w:r>
      <w:r w:rsidRPr="00E7070D">
        <w:t>type. This type will use the state pattern and will hold a value that will be</w:t>
      </w:r>
      <w:r w:rsidR="00E7070D" w:rsidRPr="00E7070D">
        <w:t xml:space="preserve"> </w:t>
      </w:r>
      <w:r w:rsidRPr="00E7070D">
        <w:t>one of three state objects representing the various states a post can be</w:t>
      </w:r>
      <w:r w:rsidR="00E7070D" w:rsidRPr="00E7070D">
        <w:t xml:space="preserve"> </w:t>
      </w:r>
      <w:r w:rsidRPr="00E7070D">
        <w:t xml:space="preserve">in—draft, </w:t>
      </w:r>
      <w:commentRangeStart w:id="117"/>
      <w:r w:rsidRPr="00E7070D">
        <w:t>waiting for review</w:t>
      </w:r>
      <w:commentRangeEnd w:id="117"/>
      <w:r w:rsidR="00CF527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17"/>
      </w:r>
      <w:r w:rsidRPr="00E7070D">
        <w:t>, or published. Changing from one state to another</w:t>
      </w:r>
      <w:r w:rsidR="00E7070D" w:rsidRPr="00E7070D">
        <w:t xml:space="preserve"> </w:t>
      </w:r>
      <w:r w:rsidRPr="00E7070D">
        <w:t xml:space="preserve">will be managed internally within the </w:t>
      </w:r>
      <w:r w:rsidRPr="00E7070D">
        <w:rPr>
          <w:rStyle w:val="Literal"/>
        </w:rPr>
        <w:t>Post</w:t>
      </w:r>
      <w:r w:rsidRPr="00E7070D">
        <w:t xml:space="preserve"> type. The states change in</w:t>
      </w:r>
      <w:r w:rsidR="00E7070D" w:rsidRPr="00E7070D">
        <w:t xml:space="preserve"> </w:t>
      </w:r>
      <w:r w:rsidRPr="00E7070D">
        <w:t xml:space="preserve">response to the methods called by our library’s users on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instance,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but they don’t have to manage the state changes directly. Also, users can’t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make a mistake with the states, </w:t>
      </w:r>
      <w:del w:id="118" w:author="Audrey Doyle" w:date="2022-08-05T13:21:00Z">
        <w:r w:rsidRPr="007D4744" w:rsidDel="00CF5276">
          <w:rPr>
            <w:lang w:eastAsia="en-GB"/>
          </w:rPr>
          <w:delText xml:space="preserve">like </w:delText>
        </w:r>
      </w:del>
      <w:ins w:id="119" w:author="Audrey Doyle" w:date="2022-08-05T13:21:00Z">
        <w:r w:rsidR="00CF5276">
          <w:rPr>
            <w:lang w:eastAsia="en-GB"/>
          </w:rPr>
          <w:t>such as</w:t>
        </w:r>
        <w:r w:rsidR="00CF5276" w:rsidRPr="007D4744">
          <w:rPr>
            <w:lang w:eastAsia="en-GB"/>
          </w:rPr>
          <w:t xml:space="preserve"> </w:t>
        </w:r>
      </w:ins>
      <w:r w:rsidRPr="007D4744">
        <w:rPr>
          <w:lang w:eastAsia="en-GB"/>
        </w:rPr>
        <w:t>publishing a post before it’s reviewed.</w:t>
      </w:r>
    </w:p>
    <w:p w14:paraId="24AE370A" w14:textId="77777777" w:rsidR="007D4744" w:rsidRPr="007D4744" w:rsidRDefault="007D4744" w:rsidP="00E7070D">
      <w:pPr>
        <w:pStyle w:val="HeadB"/>
        <w:rPr>
          <w:lang w:eastAsia="en-GB"/>
        </w:rPr>
      </w:pPr>
      <w:bookmarkStart w:id="120" w:name="defining-`post`-and-creating-a-new-insta"/>
      <w:bookmarkStart w:id="121" w:name="_Toc106713677"/>
      <w:bookmarkEnd w:id="120"/>
      <w:r w:rsidRPr="00E7070D">
        <w:t xml:space="preserve">Defining </w:t>
      </w:r>
      <w:r w:rsidRPr="00363861">
        <w:t>Post</w:t>
      </w:r>
      <w:r w:rsidRPr="007D4744">
        <w:rPr>
          <w:lang w:eastAsia="en-GB"/>
        </w:rPr>
        <w:t xml:space="preserve"> and Creating a New Instance in the Draft State</w:t>
      </w:r>
      <w:bookmarkEnd w:id="121"/>
    </w:p>
    <w:p w14:paraId="01B0BD02" w14:textId="16AE231E" w:rsidR="007D4744" w:rsidRPr="007D4744" w:rsidRDefault="007D4744" w:rsidP="00DD7F29">
      <w:pPr>
        <w:pStyle w:val="Body"/>
        <w:rPr>
          <w:lang w:eastAsia="en-GB"/>
        </w:rPr>
      </w:pPr>
      <w:r w:rsidRPr="00E7070D">
        <w:t>Let’s get started on the implementation of the library! We know we need a</w:t>
      </w:r>
      <w:r w:rsidR="00E7070D" w:rsidRPr="00E7070D">
        <w:t xml:space="preserve"> </w:t>
      </w:r>
      <w:r w:rsidRPr="00E7070D">
        <w:t xml:space="preserve">public </w:t>
      </w:r>
      <w:r w:rsidRPr="00E7070D">
        <w:rPr>
          <w:rStyle w:val="Literal"/>
        </w:rPr>
        <w:t>Post</w:t>
      </w:r>
      <w:r w:rsidRPr="00E7070D">
        <w:t xml:space="preserve"> struct that holds some content, so we’ll start with the</w:t>
      </w:r>
      <w:r w:rsidR="00E7070D" w:rsidRPr="00E7070D">
        <w:t xml:space="preserve"> </w:t>
      </w:r>
      <w:r w:rsidRPr="00E7070D">
        <w:t xml:space="preserve">definition of the struct and an associated public </w:t>
      </w:r>
      <w:r w:rsidRPr="00E7070D">
        <w:rPr>
          <w:rStyle w:val="Literal"/>
        </w:rPr>
        <w:t>new</w:t>
      </w:r>
      <w:r w:rsidRPr="00E7070D">
        <w:t xml:space="preserve"> function to create an</w:t>
      </w:r>
      <w:r w:rsidR="00E7070D" w:rsidRPr="00E7070D">
        <w:t xml:space="preserve"> </w:t>
      </w:r>
      <w:r w:rsidRPr="00E7070D">
        <w:t xml:space="preserve">instance of </w:t>
      </w:r>
      <w:r w:rsidRPr="00E7070D">
        <w:rPr>
          <w:rStyle w:val="Literal"/>
        </w:rPr>
        <w:t>Post</w:t>
      </w:r>
      <w:r w:rsidRPr="00E7070D">
        <w:t>, as shown in Listing 17-12. We’ll also make a private</w:t>
      </w:r>
      <w:r w:rsidR="00E7070D" w:rsidRPr="00E7070D">
        <w:t xml:space="preserve"> </w:t>
      </w:r>
      <w:r w:rsidRPr="00E7070D">
        <w:rPr>
          <w:rStyle w:val="Literal"/>
        </w:rPr>
        <w:t>State</w:t>
      </w:r>
      <w:r w:rsidRPr="00E7070D">
        <w:t xml:space="preserve"> trait that will define the behavior that all state objects for a </w:t>
      </w:r>
      <w:r w:rsidRPr="00E7070D">
        <w:rPr>
          <w:rStyle w:val="Literal"/>
        </w:rPr>
        <w:t>Post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must have.</w:t>
      </w:r>
      <w:r w:rsidR="00E7070D">
        <w:rPr>
          <w:lang w:eastAsia="en-GB"/>
        </w:rPr>
        <w:t xml:space="preserve">  </w:t>
      </w:r>
    </w:p>
    <w:p w14:paraId="744FAA79" w14:textId="510E5674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Then </w:t>
      </w:r>
      <w:r w:rsidRPr="00E7070D">
        <w:rPr>
          <w:rStyle w:val="Literal"/>
        </w:rPr>
        <w:t>Post</w:t>
      </w:r>
      <w:r w:rsidRPr="00E7070D">
        <w:t xml:space="preserve"> will hold a trait object of </w:t>
      </w:r>
      <w:r w:rsidRPr="00E7070D">
        <w:rPr>
          <w:rStyle w:val="Literal"/>
        </w:rPr>
        <w:t>Box&lt;dyn State&gt;</w:t>
      </w:r>
      <w:r w:rsidRPr="00E7070D">
        <w:t xml:space="preserve"> inside an </w:t>
      </w:r>
      <w:r w:rsidRPr="00E7070D">
        <w:rPr>
          <w:rStyle w:val="Literal"/>
        </w:rPr>
        <w:t>Option&lt;T&gt;</w:t>
      </w:r>
      <w:r w:rsidR="00E7070D" w:rsidRPr="00E7070D">
        <w:t xml:space="preserve"> </w:t>
      </w:r>
      <w:r w:rsidRPr="00E7070D">
        <w:t xml:space="preserve">in a private field named </w:t>
      </w:r>
      <w:r w:rsidRPr="00E7070D">
        <w:rPr>
          <w:rStyle w:val="Literal"/>
        </w:rPr>
        <w:t>state</w:t>
      </w:r>
      <w:r w:rsidRPr="00E7070D">
        <w:t xml:space="preserve"> to hold the state object. You’ll see why the</w:t>
      </w:r>
      <w:r w:rsidR="00E7070D" w:rsidRPr="00E7070D">
        <w:t xml:space="preserve"> </w:t>
      </w:r>
      <w:r w:rsidRPr="00E7070D">
        <w:rPr>
          <w:rStyle w:val="Literal"/>
        </w:rPr>
        <w:t>Option&lt;T&gt;</w:t>
      </w:r>
      <w:r w:rsidRPr="007D4744">
        <w:rPr>
          <w:lang w:eastAsia="en-GB"/>
        </w:rPr>
        <w:t xml:space="preserve"> is necessary in a bit.</w:t>
      </w:r>
    </w:p>
    <w:p w14:paraId="2F4BDF5E" w14:textId="162890B8" w:rsidR="007D4744" w:rsidRPr="007D4744" w:rsidRDefault="00363861" w:rsidP="00363861">
      <w:pPr>
        <w:pStyle w:val="CodeLabel"/>
        <w:rPr>
          <w:lang w:eastAsia="en-GB"/>
        </w:rPr>
      </w:pPr>
      <w:del w:id="122" w:author="Audrey Doyle" w:date="2022-08-05T13:21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0CC4E9D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Post {</w:t>
      </w:r>
    </w:p>
    <w:p w14:paraId="794BF55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state: Option&lt;Box&lt;dyn State&gt;&gt;,</w:t>
      </w:r>
    </w:p>
    <w:p w14:paraId="7210A7D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040469E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385EB72D" w14:textId="77777777" w:rsidR="007D4744" w:rsidRPr="007D4744" w:rsidRDefault="007D4744" w:rsidP="00363861">
      <w:pPr>
        <w:pStyle w:val="Code"/>
        <w:rPr>
          <w:lang w:eastAsia="en-GB"/>
        </w:rPr>
      </w:pPr>
    </w:p>
    <w:p w14:paraId="24A61C6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Post {</w:t>
      </w:r>
    </w:p>
    <w:p w14:paraId="139C7A3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new() -&gt; Post {</w:t>
      </w:r>
    </w:p>
    <w:p w14:paraId="7508EE1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Post {</w:t>
      </w:r>
    </w:p>
    <w:p w14:paraId="72A3A47A" w14:textId="46FCBA54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state: Some(Box::new(Draft {})),</w:t>
      </w:r>
    </w:p>
    <w:p w14:paraId="0AE9C35A" w14:textId="5025C0D6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content: String::new(),</w:t>
      </w:r>
    </w:p>
    <w:p w14:paraId="44F7FDE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78D384B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5965FF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4ECE664" w14:textId="77777777" w:rsidR="007D4744" w:rsidRPr="007D4744" w:rsidRDefault="007D4744" w:rsidP="00363861">
      <w:pPr>
        <w:pStyle w:val="Code"/>
        <w:rPr>
          <w:lang w:eastAsia="en-GB"/>
        </w:rPr>
      </w:pPr>
    </w:p>
    <w:p w14:paraId="1F4F6BB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trait State {}</w:t>
      </w:r>
    </w:p>
    <w:p w14:paraId="44E4EA3B" w14:textId="77777777" w:rsidR="007D4744" w:rsidRPr="007D4744" w:rsidRDefault="007D4744" w:rsidP="00363861">
      <w:pPr>
        <w:pStyle w:val="Code"/>
        <w:rPr>
          <w:lang w:eastAsia="en-GB"/>
        </w:rPr>
      </w:pPr>
    </w:p>
    <w:p w14:paraId="1CFAB89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Draft {}</w:t>
      </w:r>
    </w:p>
    <w:p w14:paraId="59886CEB" w14:textId="77777777" w:rsidR="007D4744" w:rsidRPr="007D4744" w:rsidRDefault="007D4744" w:rsidP="00363861">
      <w:pPr>
        <w:pStyle w:val="Code"/>
        <w:rPr>
          <w:lang w:eastAsia="en-GB"/>
        </w:rPr>
      </w:pPr>
    </w:p>
    <w:p w14:paraId="61C75B1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State for Draft {}</w:t>
      </w:r>
    </w:p>
    <w:p w14:paraId="37FDAA5D" w14:textId="4C25EDF1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Definition of a </w:t>
      </w:r>
      <w:r w:rsidRPr="00E7070D">
        <w:rPr>
          <w:rStyle w:val="Literal"/>
        </w:rPr>
        <w:t>Post</w:t>
      </w:r>
      <w:r w:rsidRPr="00E7070D">
        <w:t xml:space="preserve"> struct and a </w:t>
      </w:r>
      <w:r w:rsidRPr="00E7070D">
        <w:rPr>
          <w:rStyle w:val="Literal"/>
        </w:rPr>
        <w:t>new</w:t>
      </w:r>
      <w:r w:rsidRPr="00E7070D">
        <w:t xml:space="preserve"> function that creates</w:t>
      </w:r>
      <w:r w:rsidR="00E7070D" w:rsidRPr="00E7070D">
        <w:t xml:space="preserve"> </w:t>
      </w:r>
      <w:r w:rsidRPr="00E7070D">
        <w:t xml:space="preserve">a new </w:t>
      </w:r>
      <w:r w:rsidRPr="00E7070D">
        <w:rPr>
          <w:rStyle w:val="Literal"/>
        </w:rPr>
        <w:t>Post</w:t>
      </w:r>
      <w:r w:rsidRPr="00E7070D">
        <w:t xml:space="preserve"> instance, a </w:t>
      </w:r>
      <w:r w:rsidRPr="00E7070D">
        <w:rPr>
          <w:rStyle w:val="Literal"/>
        </w:rPr>
        <w:t>State</w:t>
      </w:r>
      <w:r w:rsidRPr="00E7070D">
        <w:t xml:space="preserve"> trait, and a </w:t>
      </w:r>
      <w:r w:rsidRPr="00E7070D">
        <w:rPr>
          <w:rStyle w:val="Literal"/>
        </w:rPr>
        <w:t>Draft</w:t>
      </w:r>
      <w:r w:rsidRPr="007D4744">
        <w:rPr>
          <w:lang w:eastAsia="en-GB"/>
        </w:rPr>
        <w:t xml:space="preserve"> struct</w:t>
      </w:r>
    </w:p>
    <w:p w14:paraId="197D900C" w14:textId="7DF659A0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State</w:t>
      </w:r>
      <w:r w:rsidRPr="00E7070D">
        <w:t xml:space="preserve"> trait defines the behavior shared by different post states. The</w:t>
      </w:r>
      <w:r w:rsidR="00E7070D" w:rsidRPr="00E7070D">
        <w:t xml:space="preserve"> </w:t>
      </w:r>
      <w:r w:rsidRPr="00E7070D">
        <w:t xml:space="preserve">state objects are </w:t>
      </w:r>
      <w:r w:rsidRPr="00E7070D">
        <w:rPr>
          <w:rStyle w:val="Literal"/>
        </w:rPr>
        <w:t>Draft</w:t>
      </w:r>
      <w:r w:rsidRPr="00E7070D">
        <w:t xml:space="preserve">, </w:t>
      </w:r>
      <w:r w:rsidRPr="00E7070D">
        <w:rPr>
          <w:rStyle w:val="Literal"/>
        </w:rPr>
        <w:t>PendingReview</w:t>
      </w:r>
      <w:r w:rsidRPr="00E7070D">
        <w:t xml:space="preserve">, and </w:t>
      </w:r>
      <w:r w:rsidRPr="00E7070D">
        <w:rPr>
          <w:rStyle w:val="Literal"/>
        </w:rPr>
        <w:t>Published</w:t>
      </w:r>
      <w:r w:rsidRPr="00E7070D">
        <w:t>, and they will all</w:t>
      </w:r>
      <w:r w:rsidR="00E7070D" w:rsidRPr="00E7070D">
        <w:t xml:space="preserve"> </w:t>
      </w:r>
      <w:r w:rsidRPr="00E7070D">
        <w:t xml:space="preserve">implement the </w:t>
      </w:r>
      <w:r w:rsidRPr="00E7070D">
        <w:rPr>
          <w:rStyle w:val="Literal"/>
        </w:rPr>
        <w:t>State</w:t>
      </w:r>
      <w:r w:rsidRPr="00E7070D">
        <w:t xml:space="preserve"> trait. For now, the trait doesn’t have any methods, and</w:t>
      </w:r>
      <w:r w:rsidR="00E7070D" w:rsidRPr="00E7070D">
        <w:t xml:space="preserve"> </w:t>
      </w:r>
      <w:r w:rsidRPr="00E7070D">
        <w:t xml:space="preserve">we’ll start by defining just the </w:t>
      </w:r>
      <w:r w:rsidRPr="00E7070D">
        <w:rPr>
          <w:rStyle w:val="Literal"/>
        </w:rPr>
        <w:t>Draft</w:t>
      </w:r>
      <w:r w:rsidRPr="007D4744">
        <w:rPr>
          <w:lang w:eastAsia="en-GB"/>
        </w:rPr>
        <w:t xml:space="preserve"> state because that is the state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want a post to start in.</w:t>
      </w:r>
    </w:p>
    <w:p w14:paraId="010BE32C" w14:textId="6C2C587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When we create a new </w:t>
      </w:r>
      <w:r w:rsidRPr="00E7070D">
        <w:rPr>
          <w:rStyle w:val="Literal"/>
        </w:rPr>
        <w:t>Post</w:t>
      </w:r>
      <w:r w:rsidRPr="00E7070D">
        <w:t xml:space="preserve">, we set its </w:t>
      </w:r>
      <w:r w:rsidRPr="00E7070D">
        <w:rPr>
          <w:rStyle w:val="Literal"/>
        </w:rPr>
        <w:t>state</w:t>
      </w:r>
      <w:r w:rsidRPr="00E7070D">
        <w:t xml:space="preserve"> field to a </w:t>
      </w:r>
      <w:r w:rsidRPr="00E7070D">
        <w:rPr>
          <w:rStyle w:val="Literal"/>
        </w:rPr>
        <w:t>Some</w:t>
      </w:r>
      <w:r w:rsidRPr="00E7070D">
        <w:t xml:space="preserve"> value that</w:t>
      </w:r>
      <w:r w:rsidR="00E7070D" w:rsidRPr="00E7070D">
        <w:t xml:space="preserve"> </w:t>
      </w:r>
      <w:r w:rsidRPr="00E7070D">
        <w:t xml:space="preserve">holds a </w:t>
      </w:r>
      <w:r w:rsidRPr="00E7070D">
        <w:rPr>
          <w:rStyle w:val="Literal"/>
        </w:rPr>
        <w:t>Box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This </w:t>
      </w:r>
      <w:r w:rsidRPr="00E7070D">
        <w:rPr>
          <w:rStyle w:val="Literal"/>
        </w:rPr>
        <w:t>Box</w:t>
      </w:r>
      <w:r w:rsidRPr="00E7070D">
        <w:t xml:space="preserve"> points to a new instance of the </w:t>
      </w:r>
      <w:r w:rsidRPr="00E7070D">
        <w:rPr>
          <w:rStyle w:val="Literal"/>
        </w:rPr>
        <w:t>Draft</w:t>
      </w:r>
      <w:r w:rsidRPr="00E7070D">
        <w:t xml:space="preserve"> struct.</w:t>
      </w:r>
      <w:r w:rsidR="00E7070D" w:rsidRPr="00E7070D">
        <w:t xml:space="preserve"> </w:t>
      </w:r>
      <w:r w:rsidRPr="00E7070D">
        <w:t xml:space="preserve">This ensures </w:t>
      </w:r>
      <w:ins w:id="123" w:author="Audrey Doyle" w:date="2022-08-05T13:22:00Z">
        <w:r w:rsidR="00CF5276">
          <w:t xml:space="preserve">that </w:t>
        </w:r>
      </w:ins>
      <w:r w:rsidRPr="00E7070D">
        <w:t xml:space="preserve">whenever we create a new instance of </w:t>
      </w:r>
      <w:r w:rsidRPr="00E7070D">
        <w:rPr>
          <w:rStyle w:val="Literal"/>
        </w:rPr>
        <w:t>Post</w:t>
      </w:r>
      <w:r w:rsidRPr="00E7070D">
        <w:t>, it will start out as</w:t>
      </w:r>
      <w:r w:rsidR="00E7070D" w:rsidRPr="00E7070D">
        <w:t xml:space="preserve"> </w:t>
      </w:r>
      <w:r w:rsidRPr="00E7070D">
        <w:t xml:space="preserve">a draft. Because the </w:t>
      </w:r>
      <w:r w:rsidRPr="00E7070D">
        <w:rPr>
          <w:rStyle w:val="Literal"/>
        </w:rPr>
        <w:t>state</w:t>
      </w:r>
      <w:r w:rsidRPr="00E7070D">
        <w:t xml:space="preserve"> field of </w:t>
      </w:r>
      <w:r w:rsidRPr="00E7070D">
        <w:rPr>
          <w:rStyle w:val="Literal"/>
        </w:rPr>
        <w:t>Post</w:t>
      </w:r>
      <w:r w:rsidRPr="00E7070D">
        <w:t xml:space="preserve"> is private, there is no way to</w:t>
      </w:r>
      <w:r w:rsidR="00E7070D" w:rsidRPr="00E7070D">
        <w:t xml:space="preserve"> </w:t>
      </w:r>
      <w:r w:rsidRPr="00E7070D">
        <w:t xml:space="preserve">create a </w:t>
      </w:r>
      <w:r w:rsidRPr="00E7070D">
        <w:rPr>
          <w:rStyle w:val="Literal"/>
        </w:rPr>
        <w:t>Post</w:t>
      </w:r>
      <w:r w:rsidRPr="00E7070D">
        <w:t xml:space="preserve"> in any other state! In the </w:t>
      </w:r>
      <w:r w:rsidRPr="00E7070D">
        <w:rPr>
          <w:rStyle w:val="Literal"/>
        </w:rPr>
        <w:t>Post::new</w:t>
      </w:r>
      <w:r w:rsidRPr="00E7070D">
        <w:t xml:space="preserve"> function, we set the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field to a new, empty </w:t>
      </w:r>
      <w:r w:rsidRPr="00E7070D">
        <w:rPr>
          <w:rStyle w:val="Literal"/>
        </w:rPr>
        <w:t>String</w:t>
      </w:r>
      <w:r w:rsidRPr="007D4744">
        <w:rPr>
          <w:lang w:eastAsia="en-GB"/>
        </w:rPr>
        <w:t xml:space="preserve">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>.</w:t>
      </w:r>
    </w:p>
    <w:p w14:paraId="4016B50C" w14:textId="77777777" w:rsidR="007D4744" w:rsidRPr="007D4744" w:rsidRDefault="007D4744" w:rsidP="00E7070D">
      <w:pPr>
        <w:pStyle w:val="HeadB"/>
        <w:rPr>
          <w:lang w:eastAsia="en-GB"/>
        </w:rPr>
      </w:pPr>
      <w:bookmarkStart w:id="124" w:name="storing-the-text-of-the-post-content"/>
      <w:bookmarkStart w:id="125" w:name="_Toc106713678"/>
      <w:bookmarkEnd w:id="124"/>
      <w:r w:rsidRPr="007D4744">
        <w:rPr>
          <w:lang w:eastAsia="en-GB"/>
        </w:rPr>
        <w:t>Storing the Text of the Post Content</w:t>
      </w:r>
      <w:bookmarkEnd w:id="125"/>
    </w:p>
    <w:p w14:paraId="422C71B1" w14:textId="1F9C371A" w:rsidR="007D4744" w:rsidRPr="007D4744" w:rsidRDefault="007D4744" w:rsidP="00E7070D">
      <w:pPr>
        <w:pStyle w:val="Body"/>
        <w:rPr>
          <w:lang w:eastAsia="en-GB"/>
        </w:rPr>
      </w:pPr>
      <w:r w:rsidRPr="00E7070D">
        <w:t>We saw in Listing 17-11 that we want to be able to call a method named</w:t>
      </w:r>
      <w:r w:rsidR="00E7070D" w:rsidRPr="00E7070D">
        <w:t xml:space="preserve"> </w:t>
      </w:r>
      <w:r w:rsidRPr="00E7070D">
        <w:rPr>
          <w:rStyle w:val="Literal"/>
        </w:rPr>
        <w:t>add_text</w:t>
      </w:r>
      <w:r w:rsidRPr="00E7070D">
        <w:t xml:space="preserve"> and pass it a </w:t>
      </w:r>
      <w:r w:rsidRPr="00E7070D">
        <w:rPr>
          <w:rStyle w:val="Literal"/>
        </w:rPr>
        <w:t>&amp;str</w:t>
      </w:r>
      <w:r w:rsidRPr="00E7070D">
        <w:t xml:space="preserve"> that is then added as the text content of the</w:t>
      </w:r>
      <w:r w:rsidR="00E7070D" w:rsidRPr="00E7070D">
        <w:t xml:space="preserve"> </w:t>
      </w:r>
      <w:r w:rsidRPr="00E7070D">
        <w:t xml:space="preserve">blog post. We implement this as a method, rather than exposing the </w:t>
      </w:r>
      <w:r w:rsidRPr="00E7070D">
        <w:rPr>
          <w:rStyle w:val="Literal"/>
        </w:rPr>
        <w:t>content</w:t>
      </w:r>
      <w:r w:rsidR="00E7070D" w:rsidRPr="00E7070D">
        <w:t xml:space="preserve"> </w:t>
      </w:r>
      <w:r w:rsidRPr="00E7070D">
        <w:t xml:space="preserve">field as </w:t>
      </w:r>
      <w:r w:rsidRPr="00E7070D">
        <w:rPr>
          <w:rStyle w:val="Literal"/>
        </w:rPr>
        <w:t>pub</w:t>
      </w:r>
      <w:r w:rsidRPr="00E7070D">
        <w:t>, so that later we can implement a method that will control how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content</w:t>
      </w:r>
      <w:r w:rsidRPr="00E7070D">
        <w:t xml:space="preserve"> field’s data is read. The </w:t>
      </w:r>
      <w:r w:rsidRPr="00E7070D">
        <w:rPr>
          <w:rStyle w:val="Literal"/>
        </w:rPr>
        <w:t>add_text</w:t>
      </w:r>
      <w:r w:rsidRPr="00E7070D">
        <w:t xml:space="preserve"> method is pretty</w:t>
      </w:r>
      <w:r w:rsidR="00E7070D" w:rsidRPr="00E7070D">
        <w:t xml:space="preserve"> </w:t>
      </w:r>
      <w:r w:rsidRPr="00E7070D">
        <w:t xml:space="preserve">straightforward, so let’s add the implementation in Listing 17-13 to the </w:t>
      </w:r>
      <w:r w:rsidRPr="00E7070D">
        <w:rPr>
          <w:rStyle w:val="Literal"/>
        </w:rPr>
        <w:t>impl Post</w:t>
      </w:r>
      <w:r w:rsidRPr="007D4744">
        <w:rPr>
          <w:lang w:eastAsia="en-GB"/>
        </w:rPr>
        <w:t xml:space="preserve"> block</w:t>
      </w:r>
      <w:ins w:id="126" w:author="Audrey Doyle" w:date="2022-08-05T13:22:00Z">
        <w:r w:rsidR="00CF5276">
          <w:rPr>
            <w:lang w:eastAsia="en-GB"/>
          </w:rPr>
          <w:t>.</w:t>
        </w:r>
      </w:ins>
      <w:del w:id="127" w:author="Audrey Doyle" w:date="2022-08-05T13:22:00Z">
        <w:r w:rsidRPr="007D4744" w:rsidDel="00CF5276">
          <w:rPr>
            <w:lang w:eastAsia="en-GB"/>
          </w:rPr>
          <w:delText>:</w:delText>
        </w:r>
      </w:del>
    </w:p>
    <w:p w14:paraId="3E125A8F" w14:textId="5CE2250C" w:rsidR="007D4744" w:rsidRPr="007D4744" w:rsidRDefault="00363861" w:rsidP="00363861">
      <w:pPr>
        <w:pStyle w:val="CodeLabel"/>
        <w:rPr>
          <w:lang w:eastAsia="en-GB"/>
        </w:rPr>
      </w:pPr>
      <w:del w:id="128" w:author="Audrey Doyle" w:date="2022-08-05T13:22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6128EFD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Post {</w:t>
      </w:r>
    </w:p>
    <w:p w14:paraId="7A853D40" w14:textId="11158B00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</w:t>
      </w:r>
      <w:r w:rsidR="00363861" w:rsidRPr="00363861">
        <w:rPr>
          <w:rStyle w:val="LiteralItalic"/>
        </w:rPr>
        <w:t>--snip--</w:t>
      </w:r>
    </w:p>
    <w:p w14:paraId="648BCB0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add_text(&amp;mut self, text: &amp;str) {</w:t>
      </w:r>
    </w:p>
    <w:p w14:paraId="61F8419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self.content.push_str(text);</w:t>
      </w:r>
    </w:p>
    <w:p w14:paraId="0BF89E8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BE6CA7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3FF1B86E" w14:textId="3E2C630B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Implementing the </w:t>
      </w:r>
      <w:r w:rsidRPr="00E7070D">
        <w:rPr>
          <w:rStyle w:val="Literal"/>
        </w:rPr>
        <w:t>add_text</w:t>
      </w:r>
      <w:r w:rsidRPr="00E7070D">
        <w:t xml:space="preserve"> method to add text to a post’s</w:t>
      </w:r>
      <w:r w:rsidR="00E7070D" w:rsidRPr="00E7070D">
        <w:t xml:space="preserve"> </w:t>
      </w:r>
      <w:r w:rsidRPr="00E7070D">
        <w:rPr>
          <w:rStyle w:val="Literal"/>
        </w:rPr>
        <w:t>content</w:t>
      </w:r>
    </w:p>
    <w:p w14:paraId="373D2A34" w14:textId="35709FC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add_text</w:t>
      </w:r>
      <w:r w:rsidRPr="00E7070D">
        <w:t xml:space="preserve"> method takes a mutable reference to </w:t>
      </w:r>
      <w:r w:rsidRPr="00E7070D">
        <w:rPr>
          <w:rStyle w:val="Literal"/>
        </w:rPr>
        <w:t>self</w:t>
      </w:r>
      <w:del w:id="129" w:author="Audrey Doyle" w:date="2022-08-05T13:22:00Z">
        <w:r w:rsidRPr="00E7070D" w:rsidDel="00CF5276">
          <w:delText>,</w:delText>
        </w:r>
      </w:del>
      <w:r w:rsidRPr="00E7070D">
        <w:t xml:space="preserve"> because we’re</w:t>
      </w:r>
      <w:r w:rsidR="00E7070D" w:rsidRPr="00E7070D">
        <w:t xml:space="preserve"> </w:t>
      </w:r>
      <w:r w:rsidRPr="00E7070D">
        <w:t xml:space="preserve">changing the </w:t>
      </w:r>
      <w:r w:rsidRPr="00E7070D">
        <w:rPr>
          <w:rStyle w:val="Literal"/>
        </w:rPr>
        <w:t>Post</w:t>
      </w:r>
      <w:r w:rsidRPr="00E7070D">
        <w:t xml:space="preserve"> instance that we’re calling </w:t>
      </w:r>
      <w:r w:rsidRPr="00E7070D">
        <w:rPr>
          <w:rStyle w:val="Literal"/>
        </w:rPr>
        <w:t>add_text</w:t>
      </w:r>
      <w:r w:rsidRPr="00E7070D">
        <w:t xml:space="preserve"> on. We then call</w:t>
      </w:r>
      <w:r w:rsidR="00E7070D" w:rsidRPr="00E7070D">
        <w:t xml:space="preserve"> </w:t>
      </w:r>
      <w:r w:rsidRPr="00E7070D">
        <w:rPr>
          <w:rStyle w:val="Literal"/>
        </w:rPr>
        <w:t>push_str</w:t>
      </w:r>
      <w:r w:rsidRPr="00E7070D">
        <w:t xml:space="preserve"> on the </w:t>
      </w:r>
      <w:r w:rsidRPr="00E7070D">
        <w:rPr>
          <w:rStyle w:val="Literal"/>
        </w:rPr>
        <w:t>String</w:t>
      </w:r>
      <w:r w:rsidRPr="00E7070D">
        <w:t xml:space="preserve"> in </w:t>
      </w:r>
      <w:r w:rsidRPr="00E7070D">
        <w:rPr>
          <w:rStyle w:val="Literal"/>
        </w:rPr>
        <w:t>content</w:t>
      </w:r>
      <w:r w:rsidRPr="00E7070D">
        <w:t xml:space="preserve"> and pass the </w:t>
      </w:r>
      <w:r w:rsidRPr="00E7070D">
        <w:rPr>
          <w:rStyle w:val="Literal"/>
        </w:rPr>
        <w:t>text</w:t>
      </w:r>
      <w:r w:rsidRPr="00E7070D">
        <w:t xml:space="preserve"> argument to add to</w:t>
      </w:r>
      <w:r w:rsidR="00E7070D" w:rsidRPr="00E7070D">
        <w:t xml:space="preserve"> </w:t>
      </w:r>
      <w:r w:rsidRPr="00E7070D">
        <w:t xml:space="preserve">the saved </w:t>
      </w:r>
      <w:r w:rsidRPr="00E7070D">
        <w:rPr>
          <w:rStyle w:val="Literal"/>
        </w:rPr>
        <w:t>content</w:t>
      </w:r>
      <w:r w:rsidRPr="00E7070D">
        <w:t>. This behavior doesn’t depend on the state the post is in,</w:t>
      </w:r>
      <w:r w:rsidR="00E7070D" w:rsidRPr="00E7070D">
        <w:t xml:space="preserve"> </w:t>
      </w:r>
      <w:r w:rsidRPr="00E7070D">
        <w:t xml:space="preserve">so it’s not part of the state pattern. The </w:t>
      </w:r>
      <w:r w:rsidRPr="00E7070D">
        <w:rPr>
          <w:rStyle w:val="Literal"/>
        </w:rPr>
        <w:t>add_text</w:t>
      </w:r>
      <w:r w:rsidRPr="00E7070D">
        <w:t xml:space="preserve"> method doesn’t interact</w:t>
      </w:r>
      <w:r w:rsidR="00E7070D" w:rsidRPr="00E7070D">
        <w:t xml:space="preserve"> </w:t>
      </w:r>
      <w:r w:rsidRPr="00E7070D">
        <w:t xml:space="preserve">with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field at all, but it is part of the behavior we want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support.</w:t>
      </w:r>
    </w:p>
    <w:p w14:paraId="4088E95A" w14:textId="77777777" w:rsidR="007D4744" w:rsidRPr="007D4744" w:rsidRDefault="007D4744" w:rsidP="00E7070D">
      <w:pPr>
        <w:pStyle w:val="HeadB"/>
        <w:rPr>
          <w:lang w:eastAsia="en-GB"/>
        </w:rPr>
      </w:pPr>
      <w:bookmarkStart w:id="130" w:name="ensuring-the-content-of-a-draft-post-is-"/>
      <w:bookmarkStart w:id="131" w:name="_Toc106713679"/>
      <w:bookmarkEnd w:id="130"/>
      <w:r w:rsidRPr="007D4744">
        <w:rPr>
          <w:lang w:eastAsia="en-GB"/>
        </w:rPr>
        <w:t>Ensuring the Content of a Draft Post Is Empty</w:t>
      </w:r>
      <w:bookmarkEnd w:id="131"/>
    </w:p>
    <w:p w14:paraId="5F6D0114" w14:textId="707FC8A5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Even after we’ve called </w:t>
      </w:r>
      <w:r w:rsidRPr="00E7070D">
        <w:rPr>
          <w:rStyle w:val="Literal"/>
        </w:rPr>
        <w:t>add_text</w:t>
      </w:r>
      <w:r w:rsidRPr="00E7070D">
        <w:t xml:space="preserve"> and added some content to our post, we still</w:t>
      </w:r>
      <w:r w:rsidR="00E7070D" w:rsidRPr="00E7070D">
        <w:t xml:space="preserve"> </w:t>
      </w:r>
      <w:r w:rsidRPr="00E7070D">
        <w:t xml:space="preserve">want the </w:t>
      </w:r>
      <w:r w:rsidRPr="00E7070D">
        <w:rPr>
          <w:rStyle w:val="Literal"/>
        </w:rPr>
        <w:t>content</w:t>
      </w:r>
      <w:r w:rsidRPr="00E7070D">
        <w:t xml:space="preserve"> method to return an empty string slice because the post is</w:t>
      </w:r>
      <w:r w:rsidR="00E7070D" w:rsidRPr="00E7070D">
        <w:t xml:space="preserve"> </w:t>
      </w:r>
      <w:r w:rsidRPr="00E7070D">
        <w:t xml:space="preserve">still in the draft state, as shown at </w:t>
      </w:r>
      <w:r w:rsidR="00540DA1" w:rsidRPr="00540DA1">
        <w:rPr>
          <w:rStyle w:val="CodeAnnotation"/>
        </w:rPr>
        <w:t>3</w:t>
      </w:r>
      <w:r w:rsidRPr="00E7070D">
        <w:t xml:space="preserve"> in Listing 17-11. For now, let’s</w:t>
      </w:r>
      <w:r w:rsidR="00E7070D" w:rsidRPr="00E7070D">
        <w:t xml:space="preserve"> </w:t>
      </w:r>
      <w:r w:rsidRPr="00E7070D">
        <w:t xml:space="preserve">implement the </w:t>
      </w:r>
      <w:r w:rsidRPr="00E7070D">
        <w:rPr>
          <w:rStyle w:val="Literal"/>
        </w:rPr>
        <w:lastRenderedPageBreak/>
        <w:t>content</w:t>
      </w:r>
      <w:r w:rsidRPr="007D4744">
        <w:rPr>
          <w:lang w:eastAsia="en-GB"/>
        </w:rPr>
        <w:t xml:space="preserve"> method with the simplest thing that will fulfill this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requirement: always returning an empty string slice. We’ll change this later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once we implement the ability to change a post’s state so it can be published.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So far, posts can only be in the draft state, so the post content should always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be empty. Listing 17-14 shows this placeholder implementation</w:t>
      </w:r>
      <w:ins w:id="132" w:author="Audrey Doyle" w:date="2022-08-05T13:23:00Z">
        <w:r w:rsidR="00CF5276">
          <w:rPr>
            <w:lang w:eastAsia="en-GB"/>
          </w:rPr>
          <w:t>.</w:t>
        </w:r>
      </w:ins>
      <w:del w:id="133" w:author="Audrey Doyle" w:date="2022-08-05T13:23:00Z">
        <w:r w:rsidRPr="007D4744" w:rsidDel="00CF5276">
          <w:rPr>
            <w:lang w:eastAsia="en-GB"/>
          </w:rPr>
          <w:delText>:</w:delText>
        </w:r>
      </w:del>
    </w:p>
    <w:p w14:paraId="73CF3EDE" w14:textId="0463EA8F" w:rsidR="007D4744" w:rsidRPr="007D4744" w:rsidRDefault="00363861" w:rsidP="00363861">
      <w:pPr>
        <w:pStyle w:val="CodeLabel"/>
        <w:rPr>
          <w:lang w:eastAsia="en-GB"/>
        </w:rPr>
      </w:pPr>
      <w:del w:id="134" w:author="Audrey Doyle" w:date="2022-08-05T13:23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70ABCC5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Post {</w:t>
      </w:r>
    </w:p>
    <w:p w14:paraId="09CB5C5C" w14:textId="56AC5171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</w:t>
      </w:r>
      <w:r w:rsidR="00363861" w:rsidRPr="00363861">
        <w:rPr>
          <w:rStyle w:val="LiteralItalic"/>
        </w:rPr>
        <w:t>--snip--</w:t>
      </w:r>
    </w:p>
    <w:p w14:paraId="59A2E9C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content(&amp;self) -&gt; &amp;str {</w:t>
      </w:r>
    </w:p>
    <w:p w14:paraId="59F00FA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""</w:t>
      </w:r>
    </w:p>
    <w:p w14:paraId="69962E2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41753A8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495314E6" w14:textId="0E3B390D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Adding a placeholder implementation for the </w:t>
      </w:r>
      <w:r w:rsidRPr="00E7070D">
        <w:rPr>
          <w:rStyle w:val="Literal"/>
        </w:rPr>
        <w:t>content</w:t>
      </w:r>
      <w:r w:rsidRPr="00E7070D">
        <w:t xml:space="preserve"> method on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that always returns an empty string slice</w:t>
      </w:r>
    </w:p>
    <w:p w14:paraId="13559CD1" w14:textId="212EBC0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With this added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method, everything in Listing 17-11 up to the line at</w:t>
      </w:r>
      <w:r w:rsidR="00E7070D">
        <w:rPr>
          <w:lang w:eastAsia="en-GB"/>
        </w:rPr>
        <w:t xml:space="preserve">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works as intended.</w:t>
      </w:r>
    </w:p>
    <w:p w14:paraId="566DA88F" w14:textId="2DD1C9A1" w:rsidR="007D4744" w:rsidRPr="007D4744" w:rsidRDefault="007D4744" w:rsidP="00E7070D">
      <w:pPr>
        <w:pStyle w:val="HeadB"/>
        <w:rPr>
          <w:lang w:eastAsia="en-GB"/>
        </w:rPr>
      </w:pPr>
      <w:bookmarkStart w:id="135" w:name="requesting-a-review-of-the-post-changes-"/>
      <w:bookmarkStart w:id="136" w:name="_Toc106713680"/>
      <w:bookmarkEnd w:id="135"/>
      <w:r w:rsidRPr="007D4744">
        <w:rPr>
          <w:lang w:eastAsia="en-GB"/>
        </w:rPr>
        <w:t xml:space="preserve">Requesting a Review </w:t>
      </w:r>
      <w:del w:id="137" w:author="Audrey Doyle" w:date="2022-08-05T13:24:00Z">
        <w:r w:rsidRPr="007D4744" w:rsidDel="00CF5276">
          <w:rPr>
            <w:lang w:eastAsia="en-GB"/>
          </w:rPr>
          <w:delText xml:space="preserve">of </w:delText>
        </w:r>
      </w:del>
      <w:ins w:id="138" w:author="Audrey Doyle" w:date="2022-08-05T13:24:00Z">
        <w:r w:rsidR="00CF5276">
          <w:rPr>
            <w:lang w:eastAsia="en-GB"/>
          </w:rPr>
          <w:t>If</w:t>
        </w:r>
        <w:r w:rsidR="00CF5276" w:rsidRPr="007D4744">
          <w:rPr>
            <w:lang w:eastAsia="en-GB"/>
          </w:rPr>
          <w:t xml:space="preserve"> </w:t>
        </w:r>
      </w:ins>
      <w:r w:rsidRPr="007D4744">
        <w:rPr>
          <w:lang w:eastAsia="en-GB"/>
        </w:rPr>
        <w:t>the Post Changes Its State</w:t>
      </w:r>
      <w:bookmarkEnd w:id="136"/>
    </w:p>
    <w:p w14:paraId="47E85D5A" w14:textId="0755836F" w:rsidR="007D4744" w:rsidRPr="007D4744" w:rsidRDefault="007D4744" w:rsidP="00E7070D">
      <w:pPr>
        <w:pStyle w:val="Body"/>
        <w:rPr>
          <w:lang w:eastAsia="en-GB"/>
        </w:rPr>
      </w:pPr>
      <w:r w:rsidRPr="00E7070D">
        <w:t>Next, we need to add functionality to request a review of a post, which should</w:t>
      </w:r>
      <w:r w:rsidR="00E7070D" w:rsidRPr="00E7070D">
        <w:t xml:space="preserve"> </w:t>
      </w:r>
      <w:r w:rsidRPr="00E7070D">
        <w:t xml:space="preserve">change its state from </w:t>
      </w:r>
      <w:r w:rsidRPr="00E7070D">
        <w:rPr>
          <w:rStyle w:val="Literal"/>
        </w:rPr>
        <w:t>Draft</w:t>
      </w:r>
      <w:r w:rsidRPr="00E7070D">
        <w:t xml:space="preserve"> to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>. Listing 17-15 shows this code</w:t>
      </w:r>
      <w:ins w:id="139" w:author="Audrey Doyle" w:date="2022-08-05T13:24:00Z">
        <w:r w:rsidR="00CF5276">
          <w:rPr>
            <w:lang w:eastAsia="en-GB"/>
          </w:rPr>
          <w:t>.</w:t>
        </w:r>
      </w:ins>
      <w:del w:id="140" w:author="Audrey Doyle" w:date="2022-08-05T13:24:00Z">
        <w:r w:rsidRPr="007D4744" w:rsidDel="00CF5276">
          <w:rPr>
            <w:lang w:eastAsia="en-GB"/>
          </w:rPr>
          <w:delText>:</w:delText>
        </w:r>
      </w:del>
    </w:p>
    <w:p w14:paraId="385212A6" w14:textId="5364D339" w:rsidR="007D4744" w:rsidRPr="007D4744" w:rsidRDefault="00363861" w:rsidP="00363861">
      <w:pPr>
        <w:pStyle w:val="CodeLabel"/>
        <w:rPr>
          <w:lang w:eastAsia="en-GB"/>
        </w:rPr>
      </w:pPr>
      <w:del w:id="141" w:author="Audrey Doyle" w:date="2022-08-05T13:24:00Z">
        <w:r w:rsidDel="00CF5276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FA232B0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impl Post {</w:t>
      </w:r>
    </w:p>
    <w:p w14:paraId="4C7F4F3F" w14:textId="6D76E89C" w:rsidR="007D4744" w:rsidRPr="00E7070D" w:rsidRDefault="007D4744" w:rsidP="00E85BB1">
      <w:pPr>
        <w:pStyle w:val="Code"/>
        <w:rPr>
          <w:rStyle w:val="LiteralItalic"/>
        </w:rPr>
      </w:pPr>
      <w:r w:rsidRPr="007D4744">
        <w:rPr>
          <w:lang w:eastAsia="en-GB"/>
        </w:rPr>
        <w:t xml:space="preserve">    </w:t>
      </w:r>
      <w:r w:rsidRPr="00E7070D">
        <w:rPr>
          <w:rStyle w:val="LiteralItalic"/>
        </w:rPr>
        <w:t>--snip--</w:t>
      </w:r>
    </w:p>
    <w:p w14:paraId="4B0FFE66" w14:textId="31E282FE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pub fn request_review(&amp;mut self) {</w:t>
      </w:r>
    </w:p>
    <w:p w14:paraId="3F9F7914" w14:textId="6B276059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if let Some(s) = self.state.take() {</w:t>
      </w:r>
    </w:p>
    <w:p w14:paraId="63F4CEED" w14:textId="2C80E2B6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self.state = Some(s.request_review())</w:t>
      </w:r>
    </w:p>
    <w:p w14:paraId="41B3520F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175FDBE0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382CC5B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BE6B0CC" w14:textId="77777777" w:rsidR="007D4744" w:rsidRPr="007D4744" w:rsidRDefault="007D4744" w:rsidP="00E85BB1">
      <w:pPr>
        <w:pStyle w:val="Code"/>
        <w:rPr>
          <w:lang w:eastAsia="en-GB"/>
        </w:rPr>
      </w:pPr>
    </w:p>
    <w:p w14:paraId="3C1977F9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trait State {</w:t>
      </w:r>
    </w:p>
    <w:p w14:paraId="381C5A95" w14:textId="23B21A72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4</w:t>
      </w:r>
      <w:r w:rsidRPr="007D4744">
        <w:rPr>
          <w:lang w:eastAsia="en-GB"/>
        </w:rPr>
        <w:t xml:space="preserve"> fn request_review(self: Box&lt;Self&gt;) -&gt; Box&lt;dyn State&gt;;</w:t>
      </w:r>
    </w:p>
    <w:p w14:paraId="32CBD8C7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1480B2E" w14:textId="77777777" w:rsidR="007D4744" w:rsidRPr="007D4744" w:rsidRDefault="007D4744" w:rsidP="00E85BB1">
      <w:pPr>
        <w:pStyle w:val="Code"/>
        <w:rPr>
          <w:lang w:eastAsia="en-GB"/>
        </w:rPr>
      </w:pPr>
    </w:p>
    <w:p w14:paraId="53E1C917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struct Draft {}</w:t>
      </w:r>
    </w:p>
    <w:p w14:paraId="17EC47FB" w14:textId="77777777" w:rsidR="007D4744" w:rsidRPr="007D4744" w:rsidRDefault="007D4744" w:rsidP="00E85BB1">
      <w:pPr>
        <w:pStyle w:val="Code"/>
        <w:rPr>
          <w:lang w:eastAsia="en-GB"/>
        </w:rPr>
      </w:pPr>
    </w:p>
    <w:p w14:paraId="5E922CBE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impl State for Draft {</w:t>
      </w:r>
    </w:p>
    <w:p w14:paraId="28CB5695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request_review(self: Box&lt;Self&gt;) -&gt; Box&lt;dyn State&gt; {</w:t>
      </w:r>
    </w:p>
    <w:p w14:paraId="1BC558A4" w14:textId="4C769A74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5</w:t>
      </w:r>
      <w:r w:rsidRPr="007D4744">
        <w:rPr>
          <w:lang w:eastAsia="en-GB"/>
        </w:rPr>
        <w:t xml:space="preserve"> Box::new(PendingReview {})</w:t>
      </w:r>
    </w:p>
    <w:p w14:paraId="7CE63C21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279DB2CE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7E14334" w14:textId="77777777" w:rsidR="007D4744" w:rsidRPr="007D4744" w:rsidRDefault="007D4744" w:rsidP="00E85BB1">
      <w:pPr>
        <w:pStyle w:val="Code"/>
        <w:rPr>
          <w:lang w:eastAsia="en-GB"/>
        </w:rPr>
      </w:pPr>
    </w:p>
    <w:p w14:paraId="47DC0ED6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struct PendingReview {}</w:t>
      </w:r>
    </w:p>
    <w:p w14:paraId="603205A0" w14:textId="77777777" w:rsidR="007D4744" w:rsidRPr="007D4744" w:rsidRDefault="007D4744" w:rsidP="00E85BB1">
      <w:pPr>
        <w:pStyle w:val="Code"/>
        <w:rPr>
          <w:lang w:eastAsia="en-GB"/>
        </w:rPr>
      </w:pPr>
    </w:p>
    <w:p w14:paraId="7A0EBBD0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impl State for PendingReview {</w:t>
      </w:r>
    </w:p>
    <w:p w14:paraId="224821F6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request_review(self: Box&lt;Self&gt;) -&gt; Box&lt;dyn State&gt; {</w:t>
      </w:r>
    </w:p>
    <w:p w14:paraId="444B9689" w14:textId="72B2287B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6</w:t>
      </w:r>
      <w:r w:rsidRPr="007D4744">
        <w:rPr>
          <w:lang w:eastAsia="en-GB"/>
        </w:rPr>
        <w:t xml:space="preserve"> self</w:t>
      </w:r>
    </w:p>
    <w:p w14:paraId="22DADA24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lastRenderedPageBreak/>
        <w:t xml:space="preserve">    }</w:t>
      </w:r>
    </w:p>
    <w:p w14:paraId="40EF5EC9" w14:textId="77777777" w:rsidR="007D4744" w:rsidRPr="007D4744" w:rsidRDefault="007D4744" w:rsidP="00E85BB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3A141857" w14:textId="08321212" w:rsidR="007D4744" w:rsidRPr="007D4744" w:rsidRDefault="007D4744" w:rsidP="00363861">
      <w:pPr>
        <w:pStyle w:val="CodeListingCaption"/>
        <w:rPr>
          <w:lang w:eastAsia="en-GB"/>
        </w:rPr>
      </w:pPr>
      <w:r w:rsidRPr="00E7070D">
        <w:t xml:space="preserve">Implementing </w:t>
      </w:r>
      <w:r w:rsidRPr="00E7070D">
        <w:rPr>
          <w:rStyle w:val="Literal"/>
        </w:rPr>
        <w:t>request_review</w:t>
      </w:r>
      <w:r w:rsidRPr="00E7070D">
        <w:t xml:space="preserve"> methods on </w:t>
      </w:r>
      <w:r w:rsidRPr="00E7070D">
        <w:rPr>
          <w:rStyle w:val="Literal"/>
        </w:rPr>
        <w:t>Post</w:t>
      </w:r>
      <w:r w:rsidRPr="00E7070D">
        <w:t xml:space="preserve"> and the </w:t>
      </w:r>
      <w:r w:rsidRPr="00E7070D">
        <w:rPr>
          <w:rStyle w:val="Literal"/>
        </w:rPr>
        <w:t>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trait</w:t>
      </w:r>
    </w:p>
    <w:p w14:paraId="2FF69AD9" w14:textId="450F66CB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give </w:t>
      </w:r>
      <w:r w:rsidRPr="00E7070D">
        <w:rPr>
          <w:rStyle w:val="Literal"/>
        </w:rPr>
        <w:t>Post</w:t>
      </w:r>
      <w:r w:rsidRPr="00E7070D">
        <w:t xml:space="preserve"> a public method named </w:t>
      </w:r>
      <w:r w:rsidRPr="00E7070D">
        <w:rPr>
          <w:rStyle w:val="Literal"/>
        </w:rPr>
        <w:t>request_review</w:t>
      </w:r>
      <w:r w:rsidRPr="00E7070D">
        <w:t xml:space="preserve"> that will take a mutable</w:t>
      </w:r>
      <w:r w:rsidR="00E7070D" w:rsidRPr="00E7070D">
        <w:t xml:space="preserve"> </w:t>
      </w:r>
      <w:r w:rsidRPr="00E7070D">
        <w:t xml:space="preserve">reference to </w:t>
      </w:r>
      <w:r w:rsidRPr="00E7070D">
        <w:rPr>
          <w:rStyle w:val="Literal"/>
        </w:rPr>
        <w:t>self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Then we call an internal </w:t>
      </w:r>
      <w:r w:rsidRPr="00E7070D">
        <w:rPr>
          <w:rStyle w:val="Literal"/>
        </w:rPr>
        <w:t>request_review</w:t>
      </w:r>
      <w:r w:rsidRPr="00E7070D">
        <w:t xml:space="preserve"> method on</w:t>
      </w:r>
      <w:r w:rsidR="00E7070D" w:rsidRPr="00E7070D">
        <w:t xml:space="preserve"> </w:t>
      </w:r>
      <w:r w:rsidRPr="00E7070D">
        <w:t xml:space="preserve">the current state of </w:t>
      </w:r>
      <w:r w:rsidRPr="00E7070D">
        <w:rPr>
          <w:rStyle w:val="Literal"/>
        </w:rPr>
        <w:t>Post</w:t>
      </w:r>
      <w:r w:rsidRPr="00E7070D">
        <w:t xml:space="preserve"> </w:t>
      </w:r>
      <w:r w:rsidR="00540DA1" w:rsidRPr="00540DA1">
        <w:rPr>
          <w:rStyle w:val="CodeAnnotation"/>
        </w:rPr>
        <w:t>3</w:t>
      </w:r>
      <w:r w:rsidRPr="00E7070D">
        <w:t xml:space="preserve">, and this second </w:t>
      </w:r>
      <w:r w:rsidRPr="00E7070D">
        <w:rPr>
          <w:rStyle w:val="Literal"/>
        </w:rPr>
        <w:t>request_review</w:t>
      </w:r>
      <w:r w:rsidRPr="007D4744">
        <w:rPr>
          <w:lang w:eastAsia="en-GB"/>
        </w:rPr>
        <w:t xml:space="preserve"> method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consumes the current state and returns a new state.</w:t>
      </w:r>
    </w:p>
    <w:p w14:paraId="229F371F" w14:textId="7F36296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add the </w:t>
      </w:r>
      <w:r w:rsidRPr="00E7070D">
        <w:rPr>
          <w:rStyle w:val="Literal"/>
        </w:rPr>
        <w:t>request_review</w:t>
      </w:r>
      <w:r w:rsidRPr="00E7070D">
        <w:t xml:space="preserve"> method to the </w:t>
      </w:r>
      <w:r w:rsidRPr="00E7070D">
        <w:rPr>
          <w:rStyle w:val="Literal"/>
        </w:rPr>
        <w:t>State</w:t>
      </w:r>
      <w:r w:rsidRPr="00E7070D">
        <w:t xml:space="preserve"> trait </w:t>
      </w:r>
      <w:r w:rsidR="00540DA1" w:rsidRPr="00540DA1">
        <w:rPr>
          <w:rStyle w:val="CodeAnnotation"/>
        </w:rPr>
        <w:t>4</w:t>
      </w:r>
      <w:r w:rsidRPr="00E7070D">
        <w:t>; all types that</w:t>
      </w:r>
      <w:r w:rsidR="00E7070D" w:rsidRPr="00E7070D">
        <w:t xml:space="preserve"> </w:t>
      </w:r>
      <w:r w:rsidRPr="00E7070D">
        <w:t xml:space="preserve">implement the trait will now need to implement the </w:t>
      </w:r>
      <w:r w:rsidRPr="00E7070D">
        <w:rPr>
          <w:rStyle w:val="Literal"/>
        </w:rPr>
        <w:t>request_review</w:t>
      </w:r>
      <w:r w:rsidRPr="00E7070D">
        <w:t xml:space="preserve"> method.</w:t>
      </w:r>
      <w:r w:rsidR="00E7070D" w:rsidRPr="00E7070D">
        <w:t xml:space="preserve"> </w:t>
      </w:r>
      <w:r w:rsidRPr="00E7070D">
        <w:t xml:space="preserve">Note that rather than having </w:t>
      </w:r>
      <w:r w:rsidRPr="00E7070D">
        <w:rPr>
          <w:rStyle w:val="Literal"/>
        </w:rPr>
        <w:t>self</w:t>
      </w:r>
      <w:r w:rsidRPr="00E7070D">
        <w:t xml:space="preserve">, </w:t>
      </w:r>
      <w:r w:rsidRPr="00E7070D">
        <w:rPr>
          <w:rStyle w:val="Literal"/>
        </w:rPr>
        <w:t>&amp;self</w:t>
      </w:r>
      <w:r w:rsidRPr="00E7070D">
        <w:t xml:space="preserve">, or </w:t>
      </w:r>
      <w:r w:rsidRPr="00E7070D">
        <w:rPr>
          <w:rStyle w:val="Literal"/>
        </w:rPr>
        <w:t>&amp;mut self</w:t>
      </w:r>
      <w:r w:rsidRPr="00E7070D">
        <w:t xml:space="preserve"> as the first</w:t>
      </w:r>
      <w:r w:rsidR="00E7070D" w:rsidRPr="00E7070D">
        <w:t xml:space="preserve"> </w:t>
      </w:r>
      <w:r w:rsidRPr="00E7070D">
        <w:t xml:space="preserve">parameter of the method, we have </w:t>
      </w:r>
      <w:r w:rsidRPr="00E7070D">
        <w:rPr>
          <w:rStyle w:val="Literal"/>
        </w:rPr>
        <w:t>self: Box&lt;Self&gt;</w:t>
      </w:r>
      <w:r w:rsidRPr="00E7070D">
        <w:t>. This syntax means the</w:t>
      </w:r>
      <w:r w:rsidR="00E7070D" w:rsidRPr="00E7070D">
        <w:t xml:space="preserve"> </w:t>
      </w:r>
      <w:r w:rsidRPr="00E7070D">
        <w:t xml:space="preserve">method is only valid when called on a </w:t>
      </w:r>
      <w:r w:rsidRPr="00E7070D">
        <w:rPr>
          <w:rStyle w:val="Literal"/>
        </w:rPr>
        <w:t>Box</w:t>
      </w:r>
      <w:r w:rsidRPr="00E7070D">
        <w:t xml:space="preserve"> holding the type. This syntax takes</w:t>
      </w:r>
      <w:r w:rsidR="00E7070D" w:rsidRPr="00E7070D">
        <w:t xml:space="preserve"> </w:t>
      </w:r>
      <w:r w:rsidRPr="00E7070D">
        <w:t xml:space="preserve">ownership of </w:t>
      </w:r>
      <w:r w:rsidRPr="00E7070D">
        <w:rPr>
          <w:rStyle w:val="Literal"/>
        </w:rPr>
        <w:t>Box&lt;Self&gt;</w:t>
      </w:r>
      <w:r w:rsidRPr="00E7070D">
        <w:t>, invalidating the old state so the state value of the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can transform into a new state.</w:t>
      </w:r>
    </w:p>
    <w:p w14:paraId="51127441" w14:textId="604C2E00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To consume the old state, the </w:t>
      </w:r>
      <w:r w:rsidRPr="00E7070D">
        <w:rPr>
          <w:rStyle w:val="Literal"/>
        </w:rPr>
        <w:t>request_review</w:t>
      </w:r>
      <w:r w:rsidRPr="00E7070D">
        <w:t xml:space="preserve"> method needs to take ownership</w:t>
      </w:r>
      <w:r w:rsidR="00E7070D" w:rsidRPr="00E7070D">
        <w:t xml:space="preserve"> </w:t>
      </w:r>
      <w:r w:rsidRPr="00E7070D">
        <w:t xml:space="preserve">of the state value. This is where the </w:t>
      </w:r>
      <w:r w:rsidRPr="00E7070D">
        <w:rPr>
          <w:rStyle w:val="Literal"/>
        </w:rPr>
        <w:t>Option</w:t>
      </w:r>
      <w:r w:rsidRPr="00E7070D">
        <w:t xml:space="preserve"> in the </w:t>
      </w:r>
      <w:r w:rsidRPr="00E7070D">
        <w:rPr>
          <w:rStyle w:val="Literal"/>
        </w:rPr>
        <w:t>state</w:t>
      </w:r>
      <w:r w:rsidRPr="00E7070D">
        <w:t xml:space="preserve"> field of </w:t>
      </w:r>
      <w:r w:rsidRPr="00E7070D">
        <w:rPr>
          <w:rStyle w:val="Literal"/>
        </w:rPr>
        <w:t>Post</w:t>
      </w:r>
      <w:r w:rsidR="00E7070D" w:rsidRPr="00E7070D">
        <w:t xml:space="preserve"> </w:t>
      </w:r>
      <w:r w:rsidRPr="00E7070D">
        <w:t xml:space="preserve">comes in: we call the </w:t>
      </w:r>
      <w:r w:rsidRPr="00E7070D">
        <w:rPr>
          <w:rStyle w:val="Literal"/>
        </w:rPr>
        <w:t>take</w:t>
      </w:r>
      <w:r w:rsidRPr="00E7070D">
        <w:t xml:space="preserve"> method to take the </w:t>
      </w:r>
      <w:r w:rsidRPr="00E7070D">
        <w:rPr>
          <w:rStyle w:val="Literal"/>
        </w:rPr>
        <w:t>Some</w:t>
      </w:r>
      <w:r w:rsidRPr="00E7070D">
        <w:t xml:space="preserve"> value out of the </w:t>
      </w:r>
      <w:r w:rsidRPr="00E7070D">
        <w:rPr>
          <w:rStyle w:val="Literal"/>
        </w:rPr>
        <w:t>state</w:t>
      </w:r>
      <w:r w:rsidR="00E7070D" w:rsidRPr="00E7070D">
        <w:t xml:space="preserve"> </w:t>
      </w:r>
      <w:r w:rsidRPr="00E7070D">
        <w:t xml:space="preserve">field and leave a </w:t>
      </w:r>
      <w:r w:rsidRPr="00E7070D">
        <w:rPr>
          <w:rStyle w:val="Literal"/>
        </w:rPr>
        <w:t>None</w:t>
      </w:r>
      <w:r w:rsidRPr="00E7070D">
        <w:t xml:space="preserve"> in its place</w:t>
      </w:r>
      <w:del w:id="142" w:author="Audrey Doyle" w:date="2022-08-05T13:25:00Z">
        <w:r w:rsidRPr="00E7070D" w:rsidDel="000C4A87">
          <w:delText>,</w:delText>
        </w:r>
      </w:del>
      <w:r w:rsidRPr="00E7070D">
        <w:t xml:space="preserve"> because Rust doesn’t let us have</w:t>
      </w:r>
      <w:r w:rsidR="00E7070D" w:rsidRPr="00E7070D">
        <w:t xml:space="preserve"> </w:t>
      </w:r>
      <w:r w:rsidRPr="00E7070D">
        <w:t xml:space="preserve">unpopulated fields in structs </w:t>
      </w:r>
      <w:r w:rsidR="00540DA1" w:rsidRPr="00540DA1">
        <w:rPr>
          <w:rStyle w:val="CodeAnnotation"/>
        </w:rPr>
        <w:t>2</w:t>
      </w:r>
      <w:r w:rsidRPr="00E7070D">
        <w:t xml:space="preserve">. This lets us move the </w:t>
      </w:r>
      <w:r w:rsidRPr="00E7070D">
        <w:rPr>
          <w:rStyle w:val="Literal"/>
        </w:rPr>
        <w:t>state</w:t>
      </w:r>
      <w:r w:rsidRPr="00E7070D">
        <w:t xml:space="preserve"> value out of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E7070D">
        <w:t xml:space="preserve"> rather than borrowing it. Then we’ll set the post’s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 to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result of this operation.</w:t>
      </w:r>
    </w:p>
    <w:p w14:paraId="4C02D334" w14:textId="3A3101E6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need to set </w:t>
      </w:r>
      <w:r w:rsidRPr="00E7070D">
        <w:rPr>
          <w:rStyle w:val="Literal"/>
        </w:rPr>
        <w:t>state</w:t>
      </w:r>
      <w:r w:rsidRPr="00E7070D">
        <w:t xml:space="preserve"> to </w:t>
      </w:r>
      <w:r w:rsidRPr="00E7070D">
        <w:rPr>
          <w:rStyle w:val="Literal"/>
        </w:rPr>
        <w:t>None</w:t>
      </w:r>
      <w:r w:rsidRPr="00E7070D">
        <w:t xml:space="preserve"> temporarily rather than setting it directly</w:t>
      </w:r>
      <w:r w:rsidR="00E7070D" w:rsidRPr="00E7070D">
        <w:t xml:space="preserve"> </w:t>
      </w:r>
      <w:r w:rsidRPr="00E7070D">
        <w:t xml:space="preserve">with code like </w:t>
      </w:r>
      <w:r w:rsidRPr="00E7070D">
        <w:rPr>
          <w:rStyle w:val="Literal"/>
        </w:rPr>
        <w:t>self.state = self.state.request_review();</w:t>
      </w:r>
      <w:r w:rsidRPr="00E7070D">
        <w:t xml:space="preserve"> to get ownership of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state</w:t>
      </w:r>
      <w:r w:rsidRPr="00E7070D">
        <w:t xml:space="preserve"> value. This ensures </w:t>
      </w:r>
      <w:r w:rsidRPr="00E7070D">
        <w:rPr>
          <w:rStyle w:val="Literal"/>
        </w:rPr>
        <w:t>Post</w:t>
      </w:r>
      <w:r w:rsidRPr="00E7070D">
        <w:t xml:space="preserve"> can’t use the old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 after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we’ve transformed it into a new state.</w:t>
      </w:r>
    </w:p>
    <w:p w14:paraId="236D59D1" w14:textId="64C2429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request_review</w:t>
      </w:r>
      <w:r w:rsidRPr="00E7070D">
        <w:t xml:space="preserve"> method on </w:t>
      </w:r>
      <w:r w:rsidRPr="00E7070D">
        <w:rPr>
          <w:rStyle w:val="Literal"/>
        </w:rPr>
        <w:t>Draft</w:t>
      </w:r>
      <w:r w:rsidRPr="00E7070D">
        <w:t xml:space="preserve"> returns a new, boxed instance of a new</w:t>
      </w:r>
      <w:r w:rsidR="00E7070D" w:rsidRPr="00E7070D">
        <w:t xml:space="preserve"> </w:t>
      </w:r>
      <w:r w:rsidRPr="00E7070D">
        <w:rPr>
          <w:rStyle w:val="Literal"/>
        </w:rPr>
        <w:t>PendingReview</w:t>
      </w:r>
      <w:r w:rsidRPr="00E7070D">
        <w:t xml:space="preserve"> struct </w:t>
      </w:r>
      <w:r w:rsidR="00540DA1" w:rsidRPr="00540DA1">
        <w:rPr>
          <w:rStyle w:val="CodeAnnotation"/>
        </w:rPr>
        <w:t>5</w:t>
      </w:r>
      <w:r w:rsidRPr="00E7070D">
        <w:t>, which represents the state when a post is waiting</w:t>
      </w:r>
      <w:r w:rsidR="00E7070D" w:rsidRPr="00E7070D">
        <w:t xml:space="preserve"> </w:t>
      </w:r>
      <w:r w:rsidRPr="00E7070D">
        <w:t xml:space="preserve">for a review. The </w:t>
      </w:r>
      <w:r w:rsidRPr="00E7070D">
        <w:rPr>
          <w:rStyle w:val="Literal"/>
        </w:rPr>
        <w:t>PendingReview</w:t>
      </w:r>
      <w:r w:rsidRPr="00E7070D">
        <w:t xml:space="preserve"> struct also implements the </w:t>
      </w:r>
      <w:r w:rsidRPr="00E7070D">
        <w:rPr>
          <w:rStyle w:val="Literal"/>
        </w:rPr>
        <w:t>request_review</w:t>
      </w:r>
      <w:r w:rsidR="00E7070D" w:rsidRPr="00E7070D">
        <w:t xml:space="preserve"> </w:t>
      </w:r>
      <w:r w:rsidRPr="00E7070D">
        <w:t xml:space="preserve">method but doesn’t do any transformations. Rather, it returns itself </w:t>
      </w:r>
      <w:r w:rsidR="00540DA1" w:rsidRPr="00540DA1">
        <w:rPr>
          <w:rStyle w:val="CodeAnnotation"/>
        </w:rPr>
        <w:t>6</w:t>
      </w:r>
      <w:del w:id="143" w:author="Audrey Doyle" w:date="2022-08-05T13:26:00Z">
        <w:r w:rsidRPr="00E7070D" w:rsidDel="000C4A87">
          <w:delText>,</w:delText>
        </w:r>
      </w:del>
      <w:r w:rsidR="00E7070D" w:rsidRPr="00E7070D">
        <w:t xml:space="preserve"> </w:t>
      </w:r>
      <w:r w:rsidRPr="00E7070D">
        <w:t xml:space="preserve">because when we request a review on a post already in the </w:t>
      </w:r>
      <w:r w:rsidRPr="00E7070D">
        <w:rPr>
          <w:rStyle w:val="Literal"/>
        </w:rPr>
        <w:t>PendingReview</w:t>
      </w:r>
      <w:r w:rsidR="00E7070D" w:rsidRPr="00E7070D">
        <w:t xml:space="preserve"> </w:t>
      </w:r>
      <w:r w:rsidRPr="00E7070D">
        <w:t xml:space="preserve">state, it should stay in the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 xml:space="preserve"> state.</w:t>
      </w:r>
    </w:p>
    <w:p w14:paraId="351B7E4B" w14:textId="61DC525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Now we can start seeing the advantages of the state pattern: the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request_review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is the same no matter its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value. Each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is responsible for its own rules.</w:t>
      </w:r>
    </w:p>
    <w:p w14:paraId="7AC8D524" w14:textId="65390EE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We’ll leave the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as is, returning an empty string</w:t>
      </w:r>
      <w:r w:rsidR="00E7070D" w:rsidRPr="00E7070D">
        <w:t xml:space="preserve"> </w:t>
      </w:r>
      <w:r w:rsidRPr="00E7070D">
        <w:t xml:space="preserve">slice. We can now have a </w:t>
      </w:r>
      <w:r w:rsidRPr="00E7070D">
        <w:rPr>
          <w:rStyle w:val="Literal"/>
        </w:rPr>
        <w:t>Post</w:t>
      </w:r>
      <w:r w:rsidRPr="00E7070D">
        <w:t xml:space="preserve"> in the </w:t>
      </w:r>
      <w:r w:rsidRPr="00E7070D">
        <w:rPr>
          <w:rStyle w:val="Literal"/>
        </w:rPr>
        <w:t>PendingReview</w:t>
      </w:r>
      <w:r w:rsidRPr="00E7070D">
        <w:t xml:space="preserve"> state as well as in the</w:t>
      </w:r>
      <w:r w:rsidR="00E7070D" w:rsidRPr="00E7070D">
        <w:t xml:space="preserve"> </w:t>
      </w:r>
      <w:r w:rsidRPr="00E7070D">
        <w:rPr>
          <w:rStyle w:val="Literal"/>
        </w:rPr>
        <w:t>Draft</w:t>
      </w:r>
      <w:r w:rsidRPr="00E7070D">
        <w:t xml:space="preserve"> state, but we want the same behavior in the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 xml:space="preserve"> state.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Listing 17-11 now works up to the line at </w:t>
      </w:r>
      <w:r w:rsidR="00540DA1" w:rsidRPr="00540DA1">
        <w:rPr>
          <w:rStyle w:val="CodeAnnotation"/>
        </w:rPr>
        <w:t>5</w:t>
      </w:r>
      <w:r w:rsidRPr="007D4744">
        <w:rPr>
          <w:lang w:eastAsia="en-GB"/>
        </w:rPr>
        <w:t>!</w:t>
      </w:r>
    </w:p>
    <w:p w14:paraId="05A5B460" w14:textId="77777777" w:rsidR="007D4744" w:rsidRPr="007D4744" w:rsidRDefault="007D4744" w:rsidP="00E7070D">
      <w:pPr>
        <w:pStyle w:val="HeadB"/>
        <w:rPr>
          <w:lang w:eastAsia="en-GB"/>
        </w:rPr>
      </w:pPr>
      <w:bookmarkStart w:id="144" w:name="adding-`approve`-to-change-the-behavior-"/>
      <w:bookmarkStart w:id="145" w:name="_Toc106713681"/>
      <w:bookmarkEnd w:id="144"/>
      <w:r w:rsidRPr="00E7070D">
        <w:t xml:space="preserve">Adding </w:t>
      </w:r>
      <w:r w:rsidRPr="00363861">
        <w:t>approve</w:t>
      </w:r>
      <w:r w:rsidRPr="00E7070D">
        <w:t xml:space="preserve"> to Change the Behavior of </w:t>
      </w:r>
      <w:r w:rsidRPr="00363861">
        <w:t>content</w:t>
      </w:r>
      <w:bookmarkEnd w:id="145"/>
    </w:p>
    <w:p w14:paraId="410588BD" w14:textId="4E5C9A2A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The </w:t>
      </w:r>
      <w:r w:rsidRPr="00E7070D">
        <w:rPr>
          <w:rStyle w:val="Literal"/>
        </w:rPr>
        <w:t>approve</w:t>
      </w:r>
      <w:r w:rsidRPr="00E7070D">
        <w:t xml:space="preserve"> method will be similar to the </w:t>
      </w:r>
      <w:r w:rsidRPr="00E7070D">
        <w:rPr>
          <w:rStyle w:val="Literal"/>
        </w:rPr>
        <w:t>request_review</w:t>
      </w:r>
      <w:r w:rsidRPr="00E7070D">
        <w:t xml:space="preserve"> method: it will</w:t>
      </w:r>
      <w:r w:rsidR="00E7070D" w:rsidRPr="00E7070D">
        <w:t xml:space="preserve"> </w:t>
      </w:r>
      <w:r w:rsidRPr="00E7070D">
        <w:t xml:space="preserve">set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to the value that the current state says it should have when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is approved, as shown in Listing 17-16</w:t>
      </w:r>
      <w:ins w:id="146" w:author="Audrey Doyle" w:date="2022-08-05T13:26:00Z">
        <w:r w:rsidR="000C4A87">
          <w:rPr>
            <w:lang w:eastAsia="en-GB"/>
          </w:rPr>
          <w:t>.</w:t>
        </w:r>
      </w:ins>
      <w:del w:id="147" w:author="Audrey Doyle" w:date="2022-08-05T13:26:00Z">
        <w:r w:rsidRPr="007D4744" w:rsidDel="000C4A87">
          <w:rPr>
            <w:lang w:eastAsia="en-GB"/>
          </w:rPr>
          <w:delText>:</w:delText>
        </w:r>
      </w:del>
    </w:p>
    <w:p w14:paraId="0C5B878A" w14:textId="62F78C25" w:rsidR="007D4744" w:rsidRPr="007D4744" w:rsidRDefault="00363861" w:rsidP="00363861">
      <w:pPr>
        <w:pStyle w:val="CodeLabel"/>
        <w:rPr>
          <w:lang w:eastAsia="en-GB"/>
        </w:rPr>
      </w:pPr>
      <w:del w:id="148" w:author="Audrey Doyle" w:date="2022-08-05T13:26:00Z">
        <w:r w:rsidDel="000C4A87">
          <w:rPr>
            <w:lang w:eastAsia="en-GB"/>
          </w:rPr>
          <w:lastRenderedPageBreak/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2E6B7A8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Post {</w:t>
      </w:r>
    </w:p>
    <w:p w14:paraId="6C491649" w14:textId="174D8FF0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</w:t>
      </w:r>
      <w:r w:rsidR="00363861" w:rsidRPr="00363861">
        <w:rPr>
          <w:rStyle w:val="LiteralItalic"/>
        </w:rPr>
        <w:t>--snip--</w:t>
      </w:r>
    </w:p>
    <w:p w14:paraId="4AE8EF0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approve(&amp;mut self) {</w:t>
      </w:r>
    </w:p>
    <w:p w14:paraId="6526806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if let Some(s) = self.state.take() {</w:t>
      </w:r>
    </w:p>
    <w:p w14:paraId="111A189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self.state = Some(s.approve())</w:t>
      </w:r>
    </w:p>
    <w:p w14:paraId="312D17E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29FB506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2948B54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55EEBD6" w14:textId="77777777" w:rsidR="007D4744" w:rsidRPr="007D4744" w:rsidRDefault="007D4744" w:rsidP="00363861">
      <w:pPr>
        <w:pStyle w:val="Code"/>
        <w:rPr>
          <w:lang w:eastAsia="en-GB"/>
        </w:rPr>
      </w:pPr>
    </w:p>
    <w:p w14:paraId="058A4D6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trait State {</w:t>
      </w:r>
    </w:p>
    <w:p w14:paraId="25C942E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request_review(self: Box&lt;Self&gt;) -&gt; Box&lt;dyn State&gt;;</w:t>
      </w:r>
    </w:p>
    <w:p w14:paraId="3517D4B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State&gt;;</w:t>
      </w:r>
    </w:p>
    <w:p w14:paraId="6E48003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B3D1D5D" w14:textId="77777777" w:rsidR="007D4744" w:rsidRPr="007D4744" w:rsidRDefault="007D4744" w:rsidP="00363861">
      <w:pPr>
        <w:pStyle w:val="Code"/>
        <w:rPr>
          <w:lang w:eastAsia="en-GB"/>
        </w:rPr>
      </w:pPr>
    </w:p>
    <w:p w14:paraId="529C5B7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Draft {}</w:t>
      </w:r>
    </w:p>
    <w:p w14:paraId="536DC689" w14:textId="77777777" w:rsidR="007D4744" w:rsidRPr="007D4744" w:rsidRDefault="007D4744" w:rsidP="00363861">
      <w:pPr>
        <w:pStyle w:val="Code"/>
        <w:rPr>
          <w:lang w:eastAsia="en-GB"/>
        </w:rPr>
      </w:pPr>
    </w:p>
    <w:p w14:paraId="35665B9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State for Draft {</w:t>
      </w:r>
    </w:p>
    <w:p w14:paraId="32D4D0A7" w14:textId="73911F8D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</w:t>
      </w:r>
      <w:r w:rsidR="00363861" w:rsidRPr="00363861">
        <w:rPr>
          <w:rStyle w:val="LiteralItalic"/>
        </w:rPr>
        <w:t>--snip--</w:t>
      </w:r>
    </w:p>
    <w:p w14:paraId="295568D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 {</w:t>
      </w:r>
    </w:p>
    <w:p w14:paraId="4CA4CA17" w14:textId="2FF97E1A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self</w:t>
      </w:r>
    </w:p>
    <w:p w14:paraId="68E9AC1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77C097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1C83A732" w14:textId="77777777" w:rsidR="007D4744" w:rsidRPr="007D4744" w:rsidRDefault="007D4744" w:rsidP="00363861">
      <w:pPr>
        <w:pStyle w:val="Code"/>
        <w:rPr>
          <w:lang w:eastAsia="en-GB"/>
        </w:rPr>
      </w:pPr>
    </w:p>
    <w:p w14:paraId="01B1ECE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PendingReview {}</w:t>
      </w:r>
    </w:p>
    <w:p w14:paraId="21DA1530" w14:textId="77777777" w:rsidR="007D4744" w:rsidRPr="007D4744" w:rsidRDefault="007D4744" w:rsidP="00363861">
      <w:pPr>
        <w:pStyle w:val="Code"/>
        <w:rPr>
          <w:lang w:eastAsia="en-GB"/>
        </w:rPr>
      </w:pPr>
    </w:p>
    <w:p w14:paraId="466B9FE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State for PendingReview {</w:t>
      </w:r>
    </w:p>
    <w:p w14:paraId="29E2BDCF" w14:textId="04CB2E90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</w:t>
      </w:r>
      <w:r w:rsidR="00363861" w:rsidRPr="00363861">
        <w:rPr>
          <w:rStyle w:val="LiteralItalic"/>
        </w:rPr>
        <w:t>--snip--</w:t>
      </w:r>
    </w:p>
    <w:p w14:paraId="7A9873F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 {</w:t>
      </w:r>
    </w:p>
    <w:p w14:paraId="45A55BF7" w14:textId="49D325D0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Box::new(Published {})</w:t>
      </w:r>
    </w:p>
    <w:p w14:paraId="73C5E42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09CF7D3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802C1E6" w14:textId="77777777" w:rsidR="007D4744" w:rsidRPr="007D4744" w:rsidRDefault="007D4744" w:rsidP="00363861">
      <w:pPr>
        <w:pStyle w:val="Code"/>
        <w:rPr>
          <w:lang w:eastAsia="en-GB"/>
        </w:rPr>
      </w:pPr>
    </w:p>
    <w:p w14:paraId="1CD5937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Published {}</w:t>
      </w:r>
    </w:p>
    <w:p w14:paraId="4887CA7F" w14:textId="77777777" w:rsidR="007D4744" w:rsidRPr="007D4744" w:rsidRDefault="007D4744" w:rsidP="00363861">
      <w:pPr>
        <w:pStyle w:val="Code"/>
        <w:rPr>
          <w:lang w:eastAsia="en-GB"/>
        </w:rPr>
      </w:pPr>
    </w:p>
    <w:p w14:paraId="1C704AC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State for Published {</w:t>
      </w:r>
    </w:p>
    <w:p w14:paraId="1AF233BA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request_review(self: Box&lt;Self&gt;) -&gt; Box&lt;dyn State&gt; {</w:t>
      </w:r>
    </w:p>
    <w:p w14:paraId="58B7223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</w:t>
      </w:r>
    </w:p>
    <w:p w14:paraId="04A861F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4AC1F261" w14:textId="77777777" w:rsidR="007D4744" w:rsidRPr="007D4744" w:rsidRDefault="007D4744" w:rsidP="00363861">
      <w:pPr>
        <w:pStyle w:val="Code"/>
        <w:rPr>
          <w:lang w:eastAsia="en-GB"/>
        </w:rPr>
      </w:pPr>
    </w:p>
    <w:p w14:paraId="0D7C43F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approve(self: Box&lt;Self&gt;) -&gt; Box&lt;dyn State&gt; {</w:t>
      </w:r>
    </w:p>
    <w:p w14:paraId="734719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</w:t>
      </w:r>
    </w:p>
    <w:p w14:paraId="09B25EE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1AF0245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09AE84E2" w14:textId="1ED6269D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Implementing the </w:t>
      </w:r>
      <w:r w:rsidRPr="00E7070D">
        <w:rPr>
          <w:rStyle w:val="Literal"/>
        </w:rPr>
        <w:t>approve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and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trait</w:t>
      </w:r>
    </w:p>
    <w:p w14:paraId="072C87D4" w14:textId="2C281A1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add the </w:t>
      </w:r>
      <w:r w:rsidRPr="00E7070D">
        <w:rPr>
          <w:rStyle w:val="Literal"/>
        </w:rPr>
        <w:t>approve</w:t>
      </w:r>
      <w:r w:rsidRPr="00E7070D">
        <w:t xml:space="preserve"> method to the </w:t>
      </w:r>
      <w:r w:rsidRPr="00E7070D">
        <w:rPr>
          <w:rStyle w:val="Literal"/>
        </w:rPr>
        <w:t>State</w:t>
      </w:r>
      <w:r w:rsidRPr="00E7070D">
        <w:t xml:space="preserve"> trait and add a new struct that</w:t>
      </w:r>
      <w:r w:rsidR="00E7070D" w:rsidRPr="00E7070D">
        <w:t xml:space="preserve"> </w:t>
      </w:r>
      <w:r w:rsidRPr="00E7070D">
        <w:t xml:space="preserve">implements </w:t>
      </w:r>
      <w:r w:rsidRPr="00E7070D">
        <w:rPr>
          <w:rStyle w:val="Literal"/>
        </w:rPr>
        <w:t>State</w:t>
      </w:r>
      <w:r w:rsidRPr="00E7070D">
        <w:t xml:space="preserve">, the </w:t>
      </w:r>
      <w:r w:rsidRPr="00E7070D">
        <w:rPr>
          <w:rStyle w:val="Literal"/>
        </w:rPr>
        <w:t>Published</w:t>
      </w:r>
      <w:r w:rsidRPr="007D4744">
        <w:rPr>
          <w:lang w:eastAsia="en-GB"/>
        </w:rPr>
        <w:t xml:space="preserve"> state.</w:t>
      </w:r>
    </w:p>
    <w:p w14:paraId="52638C8F" w14:textId="1280B66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Similar to the way </w:t>
      </w:r>
      <w:r w:rsidRPr="00E7070D">
        <w:rPr>
          <w:rStyle w:val="Literal"/>
        </w:rPr>
        <w:t>request_review</w:t>
      </w:r>
      <w:r w:rsidRPr="00E7070D">
        <w:t xml:space="preserve"> on </w:t>
      </w:r>
      <w:r w:rsidRPr="00E7070D">
        <w:rPr>
          <w:rStyle w:val="Literal"/>
        </w:rPr>
        <w:t>PendingReview</w:t>
      </w:r>
      <w:r w:rsidRPr="00E7070D">
        <w:t xml:space="preserve"> works, if we call the</w:t>
      </w:r>
      <w:r w:rsidR="00E7070D" w:rsidRPr="00E7070D">
        <w:t xml:space="preserve"> </w:t>
      </w:r>
      <w:r w:rsidRPr="00E7070D">
        <w:rPr>
          <w:rStyle w:val="Literal"/>
        </w:rPr>
        <w:t>approve</w:t>
      </w:r>
      <w:r w:rsidRPr="00E7070D">
        <w:t xml:space="preserve"> method on a </w:t>
      </w:r>
      <w:r w:rsidRPr="00E7070D">
        <w:rPr>
          <w:rStyle w:val="Literal"/>
        </w:rPr>
        <w:t>Draft</w:t>
      </w:r>
      <w:r w:rsidRPr="00E7070D">
        <w:t xml:space="preserve">, it will have no effect because </w:t>
      </w:r>
      <w:r w:rsidRPr="00E7070D">
        <w:rPr>
          <w:rStyle w:val="Literal"/>
        </w:rPr>
        <w:t>approve</w:t>
      </w:r>
      <w:r w:rsidRPr="00E7070D">
        <w:t xml:space="preserve"> will</w:t>
      </w:r>
      <w:r w:rsidR="00E7070D" w:rsidRPr="00E7070D">
        <w:t xml:space="preserve"> </w:t>
      </w:r>
      <w:r w:rsidRPr="00E7070D">
        <w:t xml:space="preserve">return </w:t>
      </w:r>
      <w:r w:rsidRPr="00E7070D">
        <w:rPr>
          <w:rStyle w:val="Literal"/>
        </w:rPr>
        <w:t>self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When we call </w:t>
      </w:r>
      <w:r w:rsidRPr="00E7070D">
        <w:rPr>
          <w:rStyle w:val="Literal"/>
        </w:rPr>
        <w:t>approve</w:t>
      </w:r>
      <w:r w:rsidRPr="00E7070D">
        <w:t xml:space="preserve"> on </w:t>
      </w:r>
      <w:r w:rsidRPr="00E7070D">
        <w:rPr>
          <w:rStyle w:val="Literal"/>
        </w:rPr>
        <w:t>PendingReview</w:t>
      </w:r>
      <w:r w:rsidRPr="00E7070D">
        <w:t>, it returns a new,</w:t>
      </w:r>
      <w:r w:rsidR="00E7070D" w:rsidRPr="00E7070D">
        <w:t xml:space="preserve"> </w:t>
      </w:r>
      <w:r w:rsidRPr="00E7070D">
        <w:t xml:space="preserve">boxed instance of the </w:t>
      </w:r>
      <w:r w:rsidRPr="00E7070D">
        <w:rPr>
          <w:rStyle w:val="Literal"/>
        </w:rPr>
        <w:t>Published</w:t>
      </w:r>
      <w:r w:rsidRPr="00E7070D">
        <w:t xml:space="preserve"> struct </w:t>
      </w:r>
      <w:r w:rsidR="00540DA1" w:rsidRPr="00540DA1">
        <w:rPr>
          <w:rStyle w:val="CodeAnnotation"/>
        </w:rPr>
        <w:t>2</w:t>
      </w:r>
      <w:r w:rsidRPr="00E7070D">
        <w:t xml:space="preserve">. The </w:t>
      </w:r>
      <w:r w:rsidRPr="00E7070D">
        <w:rPr>
          <w:rStyle w:val="Literal"/>
        </w:rPr>
        <w:t>Published</w:t>
      </w:r>
      <w:r w:rsidRPr="00E7070D">
        <w:t xml:space="preserve"> struct </w:t>
      </w:r>
      <w:r w:rsidRPr="00E7070D">
        <w:lastRenderedPageBreak/>
        <w:t>implements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State</w:t>
      </w:r>
      <w:r w:rsidRPr="00E7070D">
        <w:t xml:space="preserve"> trait, and for both the </w:t>
      </w:r>
      <w:r w:rsidRPr="00E7070D">
        <w:rPr>
          <w:rStyle w:val="Literal"/>
        </w:rPr>
        <w:t>request_review</w:t>
      </w:r>
      <w:r w:rsidRPr="00E7070D">
        <w:t xml:space="preserve"> method and the </w:t>
      </w:r>
      <w:r w:rsidRPr="00E7070D">
        <w:rPr>
          <w:rStyle w:val="Literal"/>
        </w:rPr>
        <w:t>approve</w:t>
      </w:r>
      <w:r w:rsidR="00E7070D" w:rsidRPr="00E7070D">
        <w:t xml:space="preserve"> </w:t>
      </w:r>
      <w:r w:rsidRPr="00E7070D">
        <w:t>method, it returns itself</w:t>
      </w:r>
      <w:del w:id="149" w:author="Audrey Doyle" w:date="2022-08-05T13:27:00Z">
        <w:r w:rsidRPr="00E7070D" w:rsidDel="000645D4">
          <w:delText>,</w:delText>
        </w:r>
      </w:del>
      <w:r w:rsidRPr="00E7070D">
        <w:t xml:space="preserve"> because the post should stay in the </w:t>
      </w:r>
      <w:r w:rsidRPr="00E7070D">
        <w:rPr>
          <w:rStyle w:val="Literal"/>
        </w:rPr>
        <w:t>Published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state in those cases.</w:t>
      </w:r>
    </w:p>
    <w:p w14:paraId="50141ACC" w14:textId="4DEE8A82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Now we need to update the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>. We want the value</w:t>
      </w:r>
      <w:r w:rsidR="00E7070D" w:rsidRPr="00E7070D">
        <w:t xml:space="preserve"> </w:t>
      </w:r>
      <w:r w:rsidRPr="00E7070D">
        <w:t xml:space="preserve">returned from </w:t>
      </w:r>
      <w:r w:rsidRPr="00E7070D">
        <w:rPr>
          <w:rStyle w:val="Literal"/>
        </w:rPr>
        <w:t>content</w:t>
      </w:r>
      <w:r w:rsidRPr="00E7070D">
        <w:t xml:space="preserve"> to depend on the current state of the </w:t>
      </w:r>
      <w:r w:rsidRPr="00E7070D">
        <w:rPr>
          <w:rStyle w:val="Literal"/>
        </w:rPr>
        <w:t>Post</w:t>
      </w:r>
      <w:r w:rsidRPr="00E7070D">
        <w:t>, so we’re</w:t>
      </w:r>
      <w:r w:rsidR="00E7070D" w:rsidRPr="00E7070D">
        <w:t xml:space="preserve"> </w:t>
      </w:r>
      <w:r w:rsidRPr="00E7070D">
        <w:t xml:space="preserve">going to have the </w:t>
      </w:r>
      <w:r w:rsidRPr="00E7070D">
        <w:rPr>
          <w:rStyle w:val="Literal"/>
        </w:rPr>
        <w:t>Post</w:t>
      </w:r>
      <w:r w:rsidRPr="00E7070D">
        <w:t xml:space="preserve"> delegate to a </w:t>
      </w:r>
      <w:r w:rsidRPr="00E7070D">
        <w:rPr>
          <w:rStyle w:val="Literal"/>
        </w:rPr>
        <w:t>content</w:t>
      </w:r>
      <w:r w:rsidRPr="00E7070D">
        <w:t xml:space="preserve"> method defined on its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>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as shown in Listing 17-17</w:t>
      </w:r>
      <w:ins w:id="150" w:author="Audrey Doyle" w:date="2022-08-05T13:27:00Z">
        <w:r w:rsidR="000645D4">
          <w:rPr>
            <w:lang w:eastAsia="en-GB"/>
          </w:rPr>
          <w:t>.</w:t>
        </w:r>
      </w:ins>
      <w:del w:id="151" w:author="Audrey Doyle" w:date="2022-08-05T13:27:00Z">
        <w:r w:rsidRPr="007D4744" w:rsidDel="000645D4">
          <w:rPr>
            <w:lang w:eastAsia="en-GB"/>
          </w:rPr>
          <w:delText>:</w:delText>
        </w:r>
      </w:del>
    </w:p>
    <w:p w14:paraId="2E54DD93" w14:textId="20C9A334" w:rsidR="007D4744" w:rsidRPr="007D4744" w:rsidRDefault="00363861" w:rsidP="00363861">
      <w:pPr>
        <w:pStyle w:val="CodeLabel"/>
        <w:rPr>
          <w:lang w:eastAsia="en-GB"/>
        </w:rPr>
      </w:pPr>
      <w:del w:id="152" w:author="Audrey Doyle" w:date="2022-08-05T13:27:00Z">
        <w:r w:rsidDel="000645D4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08C5259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Post {</w:t>
      </w:r>
    </w:p>
    <w:p w14:paraId="0E402638" w14:textId="21F9B354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</w:t>
      </w:r>
      <w:r w:rsidR="00363861" w:rsidRPr="00363861">
        <w:rPr>
          <w:rStyle w:val="LiteralItalic"/>
        </w:rPr>
        <w:t>--snip--</w:t>
      </w:r>
    </w:p>
    <w:p w14:paraId="4E06D85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content(&amp;self) -&gt; &amp;str {</w:t>
      </w:r>
    </w:p>
    <w:p w14:paraId="77A6123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self.state.as_ref().unwrap().content(self)</w:t>
      </w:r>
    </w:p>
    <w:p w14:paraId="3916947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32496448" w14:textId="47646956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</w:t>
      </w:r>
      <w:r w:rsidR="00363861" w:rsidRPr="00363861">
        <w:rPr>
          <w:rStyle w:val="LiteralItalic"/>
        </w:rPr>
        <w:t>--snip--</w:t>
      </w:r>
    </w:p>
    <w:p w14:paraId="4498DE9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37A04F27" w14:textId="06DD4CA0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Updating the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Post</w:t>
      </w:r>
      <w:r w:rsidRPr="00E7070D">
        <w:t xml:space="preserve"> to delegate to a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method on </w:t>
      </w:r>
      <w:r w:rsidRPr="00E7070D">
        <w:rPr>
          <w:rStyle w:val="Literal"/>
        </w:rPr>
        <w:t>State</w:t>
      </w:r>
    </w:p>
    <w:p w14:paraId="1C094E28" w14:textId="76C5F43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Because the goal is to keep all </w:t>
      </w:r>
      <w:ins w:id="153" w:author="Audrey Doyle" w:date="2022-08-05T13:28:00Z">
        <w:r w:rsidR="000645D4">
          <w:rPr>
            <w:lang w:eastAsia="en-GB"/>
          </w:rPr>
          <w:t xml:space="preserve">of </w:t>
        </w:r>
      </w:ins>
      <w:r w:rsidRPr="007D4744">
        <w:rPr>
          <w:lang w:eastAsia="en-GB"/>
        </w:rPr>
        <w:t>these rules inside the structs that implement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State</w:t>
      </w:r>
      <w:r w:rsidRPr="00E7070D">
        <w:t xml:space="preserve">, we call a </w:t>
      </w:r>
      <w:r w:rsidRPr="00E7070D">
        <w:rPr>
          <w:rStyle w:val="Literal"/>
        </w:rPr>
        <w:t>content</w:t>
      </w:r>
      <w:r w:rsidRPr="00E7070D">
        <w:t xml:space="preserve"> method on the value in </w:t>
      </w:r>
      <w:r w:rsidRPr="00E7070D">
        <w:rPr>
          <w:rStyle w:val="Literal"/>
        </w:rPr>
        <w:t>state</w:t>
      </w:r>
      <w:r w:rsidRPr="00E7070D">
        <w:t xml:space="preserve"> and pass the post</w:t>
      </w:r>
      <w:r w:rsidR="00E7070D" w:rsidRPr="00E7070D">
        <w:t xml:space="preserve"> </w:t>
      </w:r>
      <w:r w:rsidRPr="00E7070D">
        <w:t xml:space="preserve">instance (that is, </w:t>
      </w:r>
      <w:r w:rsidRPr="00E7070D">
        <w:rPr>
          <w:rStyle w:val="Literal"/>
        </w:rPr>
        <w:t>self</w:t>
      </w:r>
      <w:r w:rsidRPr="00E7070D">
        <w:t>) as an argument. Then we return the value that’s</w:t>
      </w:r>
      <w:r w:rsidR="00E7070D" w:rsidRPr="00E7070D">
        <w:t xml:space="preserve"> </w:t>
      </w:r>
      <w:r w:rsidRPr="00E7070D">
        <w:t xml:space="preserve">returned from using the </w:t>
      </w:r>
      <w:r w:rsidRPr="00E7070D">
        <w:rPr>
          <w:rStyle w:val="Literal"/>
        </w:rPr>
        <w:t>content</w:t>
      </w:r>
      <w:r w:rsidRPr="00E7070D">
        <w:t xml:space="preserve"> method on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value.</w:t>
      </w:r>
    </w:p>
    <w:p w14:paraId="2C0816D8" w14:textId="5AA099E6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call the </w:t>
      </w:r>
      <w:r w:rsidRPr="00E7070D">
        <w:rPr>
          <w:rStyle w:val="Literal"/>
        </w:rPr>
        <w:t>as_ref</w:t>
      </w:r>
      <w:r w:rsidRPr="00E7070D">
        <w:t xml:space="preserve"> method on the </w:t>
      </w:r>
      <w:r w:rsidRPr="00E7070D">
        <w:rPr>
          <w:rStyle w:val="Literal"/>
        </w:rPr>
        <w:t>Option</w:t>
      </w:r>
      <w:r w:rsidRPr="00E7070D">
        <w:t xml:space="preserve"> because we want a reference to the</w:t>
      </w:r>
      <w:r w:rsidR="00E7070D" w:rsidRPr="00E7070D">
        <w:t xml:space="preserve"> </w:t>
      </w:r>
      <w:r w:rsidRPr="00E7070D">
        <w:t xml:space="preserve">value inside the </w:t>
      </w:r>
      <w:r w:rsidRPr="00E7070D">
        <w:rPr>
          <w:rStyle w:val="Literal"/>
        </w:rPr>
        <w:t>Option</w:t>
      </w:r>
      <w:r w:rsidRPr="00E7070D">
        <w:t xml:space="preserve"> rather than ownership of the value. Because </w:t>
      </w:r>
      <w:r w:rsidRPr="00E7070D">
        <w:rPr>
          <w:rStyle w:val="Literal"/>
        </w:rPr>
        <w:t>state</w:t>
      </w:r>
      <w:r w:rsidR="00E7070D" w:rsidRPr="00E7070D">
        <w:t xml:space="preserve"> </w:t>
      </w:r>
      <w:r w:rsidRPr="00E7070D">
        <w:t xml:space="preserve">is an </w:t>
      </w:r>
      <w:r w:rsidRPr="00E7070D">
        <w:rPr>
          <w:rStyle w:val="Literal"/>
        </w:rPr>
        <w:t>Option&lt;Box&lt;dyn State&gt;&gt;</w:t>
      </w:r>
      <w:r w:rsidRPr="00E7070D">
        <w:t xml:space="preserve">, when we call </w:t>
      </w:r>
      <w:r w:rsidRPr="00E7070D">
        <w:rPr>
          <w:rStyle w:val="Literal"/>
        </w:rPr>
        <w:t>as_ref</w:t>
      </w:r>
      <w:r w:rsidRPr="00E7070D">
        <w:t xml:space="preserve">, an </w:t>
      </w:r>
      <w:r w:rsidRPr="00E7070D">
        <w:rPr>
          <w:rStyle w:val="Literal"/>
        </w:rPr>
        <w:t>Option&lt;&amp;Box&lt;dyn State&gt;&gt;</w:t>
      </w:r>
      <w:r w:rsidRPr="00E7070D">
        <w:t xml:space="preserve"> is returned. If we didn’t call </w:t>
      </w:r>
      <w:r w:rsidRPr="00E7070D">
        <w:rPr>
          <w:rStyle w:val="Literal"/>
        </w:rPr>
        <w:t>as_ref</w:t>
      </w:r>
      <w:r w:rsidRPr="00E7070D">
        <w:t>, we would get an error because</w:t>
      </w:r>
      <w:r w:rsidR="00E7070D" w:rsidRPr="00E7070D">
        <w:t xml:space="preserve"> </w:t>
      </w:r>
      <w:r w:rsidRPr="00E7070D">
        <w:t xml:space="preserve">we can’t move </w:t>
      </w:r>
      <w:r w:rsidRPr="00E7070D">
        <w:rPr>
          <w:rStyle w:val="Literal"/>
        </w:rPr>
        <w:t>state</w:t>
      </w:r>
      <w:r w:rsidRPr="00E7070D">
        <w:t xml:space="preserve"> out of the borrowed </w:t>
      </w:r>
      <w:r w:rsidRPr="00E7070D">
        <w:rPr>
          <w:rStyle w:val="Literal"/>
        </w:rPr>
        <w:t>&amp;self</w:t>
      </w:r>
      <w:r w:rsidRPr="007D4744">
        <w:rPr>
          <w:lang w:eastAsia="en-GB"/>
        </w:rPr>
        <w:t xml:space="preserve"> of the function parameter.</w:t>
      </w:r>
    </w:p>
    <w:p w14:paraId="4D612CCB" w14:textId="0619215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then call the </w:t>
      </w:r>
      <w:r w:rsidRPr="00E7070D">
        <w:rPr>
          <w:rStyle w:val="Literal"/>
        </w:rPr>
        <w:t>unwrap</w:t>
      </w:r>
      <w:r w:rsidRPr="00E7070D">
        <w:t xml:space="preserve"> method, which we know will never panic</w:t>
      </w:r>
      <w:del w:id="154" w:author="Audrey Doyle" w:date="2022-08-05T13:28:00Z">
        <w:r w:rsidRPr="00E7070D" w:rsidDel="000645D4">
          <w:delText>,</w:delText>
        </w:r>
      </w:del>
      <w:r w:rsidRPr="00E7070D">
        <w:t xml:space="preserve"> because we</w:t>
      </w:r>
      <w:r w:rsidR="00E7070D" w:rsidRPr="00E7070D">
        <w:t xml:space="preserve"> </w:t>
      </w:r>
      <w:r w:rsidRPr="00E7070D">
        <w:t xml:space="preserve">know the methods on </w:t>
      </w:r>
      <w:r w:rsidRPr="00E7070D">
        <w:rPr>
          <w:rStyle w:val="Literal"/>
        </w:rPr>
        <w:t>Post</w:t>
      </w:r>
      <w:r w:rsidRPr="00E7070D">
        <w:t xml:space="preserve"> ensure that </w:t>
      </w:r>
      <w:r w:rsidRPr="00E7070D">
        <w:rPr>
          <w:rStyle w:val="Literal"/>
        </w:rPr>
        <w:t>state</w:t>
      </w:r>
      <w:r w:rsidRPr="00E7070D">
        <w:t xml:space="preserve"> will always contain a </w:t>
      </w:r>
      <w:r w:rsidRPr="00E7070D">
        <w:rPr>
          <w:rStyle w:val="Literal"/>
        </w:rPr>
        <w:t>Some</w:t>
      </w:r>
      <w:r w:rsidR="00E7070D" w:rsidRPr="00E7070D">
        <w:t xml:space="preserve"> </w:t>
      </w:r>
      <w:r w:rsidRPr="00E7070D">
        <w:t>value when those methods are done. This is one of the cases we talked about in</w:t>
      </w:r>
      <w:r w:rsidR="00E7070D" w:rsidRPr="00E7070D">
        <w:t xml:space="preserve"> </w:t>
      </w:r>
      <w:del w:id="155" w:author="Audrey Doyle" w:date="2022-08-05T13:28:00Z">
        <w:r w:rsidRPr="00E7070D" w:rsidDel="000645D4">
          <w:delText xml:space="preserve">the </w:delText>
        </w:r>
      </w:del>
      <w:r w:rsidRPr="00D407FC">
        <w:rPr>
          <w:rStyle w:val="Xref"/>
        </w:rPr>
        <w:t xml:space="preserve">“Cases </w:t>
      </w:r>
      <w:ins w:id="156" w:author="Audrey Doyle" w:date="2022-08-05T13:29:00Z">
        <w:r w:rsidR="000645D4">
          <w:rPr>
            <w:rStyle w:val="Xref"/>
          </w:rPr>
          <w:t>i</w:t>
        </w:r>
      </w:ins>
      <w:del w:id="157" w:author="Audrey Doyle" w:date="2022-08-05T13:29:00Z">
        <w:r w:rsidRPr="00D407FC" w:rsidDel="000645D4">
          <w:rPr>
            <w:rStyle w:val="Xref"/>
          </w:rPr>
          <w:delText>I</w:delText>
        </w:r>
      </w:del>
      <w:r w:rsidRPr="00D407FC">
        <w:rPr>
          <w:rStyle w:val="Xref"/>
        </w:rPr>
        <w:t>n Which You Have More Information Than the Compiler”</w:t>
      </w:r>
      <w:r w:rsidRPr="00E7070D">
        <w:t xml:space="preserve"> </w:t>
      </w:r>
      <w:del w:id="158" w:author="Audrey Doyle" w:date="2022-08-05T13:28:00Z">
        <w:r w:rsidRPr="00E7070D" w:rsidDel="000645D4">
          <w:delText>section of</w:delText>
        </w:r>
      </w:del>
      <w:ins w:id="159" w:author="Audrey Doyle" w:date="2022-08-05T13:28:00Z">
        <w:r w:rsidR="000645D4">
          <w:t>on</w:t>
        </w:r>
      </w:ins>
      <w:r w:rsidR="00E7070D" w:rsidRPr="00E7070D">
        <w:t xml:space="preserve"> </w:t>
      </w:r>
      <w:del w:id="160" w:author="Audrey Doyle" w:date="2022-08-05T13:28:00Z">
        <w:r w:rsidRPr="00CA66E6" w:rsidDel="000645D4">
          <w:rPr>
            <w:rStyle w:val="Xref"/>
          </w:rPr>
          <w:delText>Chapter 9</w:delText>
        </w:r>
      </w:del>
      <w:ins w:id="161" w:author="Audrey Doyle" w:date="2022-08-05T13:28:00Z">
        <w:r w:rsidR="000645D4">
          <w:rPr>
            <w:rStyle w:val="Xref"/>
          </w:rPr>
          <w:t>page XX</w:t>
        </w:r>
      </w:ins>
      <w:r w:rsidRPr="00E7070D">
        <w:t xml:space="preserve"> when we know that a </w:t>
      </w:r>
      <w:r w:rsidRPr="00E7070D">
        <w:rPr>
          <w:rStyle w:val="Literal"/>
        </w:rPr>
        <w:t>None</w:t>
      </w:r>
      <w:r w:rsidRPr="007D4744">
        <w:rPr>
          <w:lang w:eastAsia="en-GB"/>
        </w:rPr>
        <w:t xml:space="preserve"> value is never possible, even though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compiler isn’t able to understand that.</w:t>
      </w:r>
    </w:p>
    <w:p w14:paraId="240036CC" w14:textId="5E32116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At this point, when we call </w:t>
      </w:r>
      <w:r w:rsidRPr="00E7070D">
        <w:rPr>
          <w:rStyle w:val="Literal"/>
        </w:rPr>
        <w:t>content</w:t>
      </w:r>
      <w:r w:rsidRPr="00E7070D">
        <w:t xml:space="preserve"> on the </w:t>
      </w:r>
      <w:r w:rsidRPr="00E7070D">
        <w:rPr>
          <w:rStyle w:val="Literal"/>
        </w:rPr>
        <w:t>&amp;Box&lt;dyn State&gt;</w:t>
      </w:r>
      <w:r w:rsidRPr="00E7070D">
        <w:t>, deref coercion</w:t>
      </w:r>
      <w:r w:rsidR="00E7070D" w:rsidRPr="00E7070D">
        <w:t xml:space="preserve"> </w:t>
      </w:r>
      <w:r w:rsidRPr="00E7070D">
        <w:t xml:space="preserve">will take effect on the </w:t>
      </w:r>
      <w:r w:rsidRPr="00E7070D">
        <w:rPr>
          <w:rStyle w:val="Literal"/>
        </w:rPr>
        <w:t>&amp;</w:t>
      </w:r>
      <w:r w:rsidRPr="00E7070D">
        <w:t xml:space="preserve"> and the </w:t>
      </w:r>
      <w:r w:rsidRPr="00E7070D">
        <w:rPr>
          <w:rStyle w:val="Literal"/>
        </w:rPr>
        <w:t>Box</w:t>
      </w:r>
      <w:r w:rsidRPr="00E7070D">
        <w:t xml:space="preserve"> so the </w:t>
      </w:r>
      <w:r w:rsidRPr="00E7070D">
        <w:rPr>
          <w:rStyle w:val="Literal"/>
        </w:rPr>
        <w:t>content</w:t>
      </w:r>
      <w:r w:rsidRPr="00E7070D">
        <w:t xml:space="preserve"> method will</w:t>
      </w:r>
      <w:r w:rsidR="00E7070D" w:rsidRPr="00E7070D">
        <w:t xml:space="preserve"> </w:t>
      </w:r>
      <w:r w:rsidRPr="00E7070D">
        <w:t xml:space="preserve">ultimately be called on the type that implements the </w:t>
      </w:r>
      <w:r w:rsidRPr="00E7070D">
        <w:rPr>
          <w:rStyle w:val="Literal"/>
        </w:rPr>
        <w:t>State</w:t>
      </w:r>
      <w:r w:rsidRPr="00E7070D">
        <w:t xml:space="preserve"> trait. That means</w:t>
      </w:r>
      <w:r w:rsidR="00E7070D" w:rsidRPr="00E7070D">
        <w:t xml:space="preserve"> </w:t>
      </w:r>
      <w:r w:rsidRPr="00E7070D">
        <w:t xml:space="preserve">we need to add </w:t>
      </w:r>
      <w:r w:rsidRPr="00E7070D">
        <w:rPr>
          <w:rStyle w:val="Literal"/>
        </w:rPr>
        <w:t>content</w:t>
      </w:r>
      <w:r w:rsidRPr="00E7070D">
        <w:t xml:space="preserve"> to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trait definition, and that is where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we’ll put the logic for what content to return depending on which state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have, as shown in Listing 17-18</w:t>
      </w:r>
      <w:ins w:id="162" w:author="Audrey Doyle" w:date="2022-08-05T13:29:00Z">
        <w:r w:rsidR="000645D4">
          <w:rPr>
            <w:lang w:eastAsia="en-GB"/>
          </w:rPr>
          <w:t>.</w:t>
        </w:r>
      </w:ins>
      <w:del w:id="163" w:author="Audrey Doyle" w:date="2022-08-05T13:29:00Z">
        <w:r w:rsidRPr="007D4744" w:rsidDel="000645D4">
          <w:rPr>
            <w:lang w:eastAsia="en-GB"/>
          </w:rPr>
          <w:delText>:</w:delText>
        </w:r>
      </w:del>
    </w:p>
    <w:p w14:paraId="3742FBCA" w14:textId="3CA87977" w:rsidR="007D4744" w:rsidRPr="007D4744" w:rsidRDefault="00363861" w:rsidP="00363861">
      <w:pPr>
        <w:pStyle w:val="CodeLabel"/>
        <w:rPr>
          <w:lang w:eastAsia="en-GB"/>
        </w:rPr>
      </w:pPr>
      <w:del w:id="164" w:author="Audrey Doyle" w:date="2022-08-05T13:29:00Z">
        <w:r w:rsidDel="000645D4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1FC2396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trait State {</w:t>
      </w:r>
    </w:p>
    <w:p w14:paraId="79209654" w14:textId="4C404C63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</w:t>
      </w:r>
      <w:r w:rsidR="00363861" w:rsidRPr="00363861">
        <w:rPr>
          <w:rStyle w:val="LiteralItalic"/>
        </w:rPr>
        <w:t>--snip--</w:t>
      </w:r>
    </w:p>
    <w:p w14:paraId="72340F0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content&lt;'a&gt;(&amp;self, post: &amp;'a Post) -&gt; &amp;'a str {</w:t>
      </w:r>
    </w:p>
    <w:p w14:paraId="5231326B" w14:textId="7991C0D3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""</w:t>
      </w:r>
    </w:p>
    <w:p w14:paraId="4468199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68AADD8B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lastRenderedPageBreak/>
        <w:t>}</w:t>
      </w:r>
    </w:p>
    <w:p w14:paraId="7E020AF6" w14:textId="77777777" w:rsidR="007D4744" w:rsidRPr="007D4744" w:rsidRDefault="007D4744" w:rsidP="00363861">
      <w:pPr>
        <w:pStyle w:val="Code"/>
        <w:rPr>
          <w:lang w:eastAsia="en-GB"/>
        </w:rPr>
      </w:pPr>
    </w:p>
    <w:p w14:paraId="2F6B8E08" w14:textId="1A41F5B8" w:rsidR="007D4744" w:rsidRPr="007D4744" w:rsidRDefault="00363861" w:rsidP="00363861">
      <w:pPr>
        <w:pStyle w:val="Code"/>
        <w:rPr>
          <w:lang w:eastAsia="en-GB"/>
        </w:rPr>
      </w:pPr>
      <w:commentRangeStart w:id="165"/>
      <w:r w:rsidRPr="00363861">
        <w:rPr>
          <w:rStyle w:val="LiteralItalic"/>
        </w:rPr>
        <w:t>--snip--</w:t>
      </w:r>
      <w:commentRangeEnd w:id="165"/>
      <w:r w:rsidR="000645D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65"/>
      </w:r>
    </w:p>
    <w:p w14:paraId="4C349CC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struct Published {}</w:t>
      </w:r>
    </w:p>
    <w:p w14:paraId="196E5568" w14:textId="77777777" w:rsidR="007D4744" w:rsidRPr="007D4744" w:rsidRDefault="007D4744" w:rsidP="00363861">
      <w:pPr>
        <w:pStyle w:val="Code"/>
        <w:rPr>
          <w:lang w:eastAsia="en-GB"/>
        </w:rPr>
      </w:pPr>
    </w:p>
    <w:p w14:paraId="38CF409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State for Published {</w:t>
      </w:r>
    </w:p>
    <w:p w14:paraId="01ED911D" w14:textId="0E9D9CE5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</w:t>
      </w:r>
      <w:r w:rsidR="00363861" w:rsidRPr="00363861">
        <w:rPr>
          <w:rStyle w:val="LiteralItalic"/>
        </w:rPr>
        <w:t>--snip--</w:t>
      </w:r>
    </w:p>
    <w:p w14:paraId="11E4B81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fn content&lt;'a&gt;(&amp;self, post: &amp;'a Post) -&gt; &amp;'a str {</w:t>
      </w:r>
    </w:p>
    <w:p w14:paraId="0E77FB52" w14:textId="672C5322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&amp;post.content</w:t>
      </w:r>
    </w:p>
    <w:p w14:paraId="2BF1278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D86E68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1B467328" w14:textId="1763BA4C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Adding the </w:t>
      </w:r>
      <w:r w:rsidRPr="00E7070D">
        <w:rPr>
          <w:rStyle w:val="Literal"/>
        </w:rPr>
        <w:t>content</w:t>
      </w:r>
      <w:r w:rsidRPr="00E7070D">
        <w:t xml:space="preserve"> method to the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trait</w:t>
      </w:r>
    </w:p>
    <w:p w14:paraId="78BC7C27" w14:textId="1539ABF1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add a default implementation for the </w:t>
      </w:r>
      <w:r w:rsidRPr="00E7070D">
        <w:rPr>
          <w:rStyle w:val="Literal"/>
        </w:rPr>
        <w:t>content</w:t>
      </w:r>
      <w:r w:rsidRPr="00E7070D">
        <w:t xml:space="preserve"> method that returns an empty</w:t>
      </w:r>
      <w:r w:rsidR="00E7070D" w:rsidRPr="00E7070D">
        <w:t xml:space="preserve"> </w:t>
      </w:r>
      <w:r w:rsidRPr="00E7070D">
        <w:t xml:space="preserve">string slice </w:t>
      </w:r>
      <w:r w:rsidR="00540DA1" w:rsidRPr="00540DA1">
        <w:rPr>
          <w:rStyle w:val="CodeAnnotation"/>
        </w:rPr>
        <w:t>1</w:t>
      </w:r>
      <w:r w:rsidRPr="00E7070D">
        <w:t xml:space="preserve">. That means we don’t need to implement </w:t>
      </w:r>
      <w:r w:rsidRPr="00E7070D">
        <w:rPr>
          <w:rStyle w:val="Literal"/>
        </w:rPr>
        <w:t>content</w:t>
      </w:r>
      <w:r w:rsidRPr="00E7070D">
        <w:t xml:space="preserve"> on the </w:t>
      </w:r>
      <w:r w:rsidRPr="00E7070D">
        <w:rPr>
          <w:rStyle w:val="Literal"/>
        </w:rPr>
        <w:t>Draft</w:t>
      </w:r>
      <w:r w:rsidR="00E7070D" w:rsidRPr="00E7070D">
        <w:t xml:space="preserve"> </w:t>
      </w:r>
      <w:r w:rsidRPr="00E7070D">
        <w:t xml:space="preserve">and </w:t>
      </w:r>
      <w:r w:rsidRPr="00E7070D">
        <w:rPr>
          <w:rStyle w:val="Literal"/>
        </w:rPr>
        <w:t>PendingReview</w:t>
      </w:r>
      <w:r w:rsidRPr="00E7070D">
        <w:t xml:space="preserve"> structs. The </w:t>
      </w:r>
      <w:r w:rsidRPr="00E7070D">
        <w:rPr>
          <w:rStyle w:val="Literal"/>
        </w:rPr>
        <w:t>Published</w:t>
      </w:r>
      <w:r w:rsidRPr="00E7070D">
        <w:t xml:space="preserve"> struct will override the </w:t>
      </w:r>
      <w:r w:rsidRPr="00E7070D">
        <w:rPr>
          <w:rStyle w:val="Literal"/>
        </w:rPr>
        <w:t>content</w:t>
      </w:r>
      <w:r w:rsidR="00E7070D" w:rsidRPr="00E7070D">
        <w:t xml:space="preserve"> </w:t>
      </w:r>
      <w:r w:rsidRPr="00E7070D">
        <w:t xml:space="preserve">method and return the value in </w:t>
      </w:r>
      <w:r w:rsidRPr="00E7070D">
        <w:rPr>
          <w:rStyle w:val="Literal"/>
        </w:rPr>
        <w:t>post.content</w:t>
      </w:r>
      <w:r w:rsidRPr="007D4744">
        <w:rPr>
          <w:lang w:eastAsia="en-GB"/>
        </w:rPr>
        <w:t xml:space="preserve">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>.</w:t>
      </w:r>
    </w:p>
    <w:p w14:paraId="71F3CDF7" w14:textId="679B0D2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Note that we need lifetime annotations on this method, as we discussed in</w:t>
      </w:r>
      <w:r w:rsidR="00E7070D">
        <w:rPr>
          <w:lang w:eastAsia="en-GB"/>
        </w:rPr>
        <w:t xml:space="preserve"> </w:t>
      </w:r>
      <w:r w:rsidRPr="00CA66E6">
        <w:rPr>
          <w:rStyle w:val="Xref"/>
        </w:rPr>
        <w:t>Chapter 10</w:t>
      </w:r>
      <w:r w:rsidRPr="007D4744">
        <w:rPr>
          <w:lang w:eastAsia="en-GB"/>
        </w:rPr>
        <w:t xml:space="preserve">. We’re taking a reference to a </w:t>
      </w:r>
      <w:r w:rsidRPr="00E7070D">
        <w:rPr>
          <w:rStyle w:val="Literal"/>
        </w:rPr>
        <w:t>post</w:t>
      </w:r>
      <w:r w:rsidRPr="00E7070D">
        <w:t xml:space="preserve"> as an argument and returning a</w:t>
      </w:r>
      <w:r w:rsidR="00E7070D" w:rsidRPr="00E7070D">
        <w:t xml:space="preserve"> </w:t>
      </w:r>
      <w:r w:rsidRPr="00E7070D">
        <w:t xml:space="preserve">reference to part of that </w:t>
      </w:r>
      <w:r w:rsidRPr="00E7070D">
        <w:rPr>
          <w:rStyle w:val="Literal"/>
        </w:rPr>
        <w:t>post</w:t>
      </w:r>
      <w:r w:rsidRPr="00E7070D">
        <w:t>, so the lifetime of the returned reference is</w:t>
      </w:r>
      <w:r w:rsidR="00E7070D" w:rsidRPr="00E7070D">
        <w:t xml:space="preserve"> </w:t>
      </w:r>
      <w:r w:rsidRPr="00E7070D">
        <w:t xml:space="preserve">related to the lifetime of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argument.</w:t>
      </w:r>
    </w:p>
    <w:p w14:paraId="313168DA" w14:textId="7946D79D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And we’re done—all of Listing 17-11 now works! We’ve implemented the 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pattern with the rules of the blog post workflow. The logic related to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rules lives in the state objects rather than being scattered throughout </w:t>
      </w:r>
      <w:r w:rsidRPr="00E7070D">
        <w:rPr>
          <w:rStyle w:val="Literal"/>
        </w:rPr>
        <w:t>Post</w:t>
      </w:r>
      <w:r w:rsidRPr="007D4744">
        <w:rPr>
          <w:lang w:eastAsia="en-GB"/>
        </w:rPr>
        <w:t>.</w:t>
      </w:r>
    </w:p>
    <w:p w14:paraId="2F86B089" w14:textId="77777777" w:rsidR="00BC655C" w:rsidRDefault="00BC655C" w:rsidP="00BC655C">
      <w:pPr>
        <w:pStyle w:val="BoxType"/>
        <w:rPr>
          <w:lang w:eastAsia="en-GB"/>
        </w:rPr>
      </w:pPr>
      <w:bookmarkStart w:id="166" w:name="why-not-an-enum?"/>
      <w:bookmarkEnd w:id="166"/>
    </w:p>
    <w:p w14:paraId="4F90513B" w14:textId="3DC451E6" w:rsidR="007D4744" w:rsidRPr="007D4744" w:rsidRDefault="007D4744" w:rsidP="00E7070D">
      <w:pPr>
        <w:pStyle w:val="BoxTitle"/>
        <w:rPr>
          <w:lang w:eastAsia="en-GB"/>
        </w:rPr>
      </w:pPr>
      <w:r w:rsidRPr="007D4744">
        <w:rPr>
          <w:lang w:eastAsia="en-GB"/>
        </w:rPr>
        <w:t>Why Not An Enum?</w:t>
      </w:r>
    </w:p>
    <w:p w14:paraId="6E891CB2" w14:textId="7941D576" w:rsidR="007D4744" w:rsidRPr="007D4744" w:rsidRDefault="007D4744" w:rsidP="00E7070D">
      <w:pPr>
        <w:pStyle w:val="BoxBody"/>
        <w:rPr>
          <w:lang w:eastAsia="en-GB"/>
        </w:rPr>
      </w:pPr>
      <w:r w:rsidRPr="00E7070D">
        <w:t xml:space="preserve">You may have been wondering why we didn’t use an </w:t>
      </w:r>
      <w:r w:rsidRPr="00E7070D">
        <w:rPr>
          <w:rStyle w:val="Literal"/>
        </w:rPr>
        <w:t>enum</w:t>
      </w:r>
      <w:r w:rsidRPr="00E7070D">
        <w:t xml:space="preserve"> with the different</w:t>
      </w:r>
      <w:r w:rsidR="00E7070D" w:rsidRPr="00E7070D">
        <w:t xml:space="preserve"> </w:t>
      </w:r>
      <w:r w:rsidRPr="00E7070D">
        <w:t>possible post states as variants. That’s certainly a possible solution</w:t>
      </w:r>
      <w:ins w:id="167" w:author="Audrey Doyle" w:date="2022-08-05T13:30:00Z">
        <w:r w:rsidR="00E131C9">
          <w:t>;</w:t>
        </w:r>
      </w:ins>
      <w:del w:id="168" w:author="Audrey Doyle" w:date="2022-08-05T13:30:00Z">
        <w:r w:rsidRPr="00E7070D" w:rsidDel="00E131C9">
          <w:delText>,</w:delText>
        </w:r>
      </w:del>
      <w:r w:rsidRPr="00E7070D">
        <w:t xml:space="preserve"> try</w:t>
      </w:r>
      <w:r w:rsidR="00E7070D" w:rsidRPr="00E7070D">
        <w:t xml:space="preserve"> </w:t>
      </w:r>
      <w:r w:rsidRPr="00E7070D">
        <w:t>it and compare the end results to see which you prefer! One disadvantage of</w:t>
      </w:r>
      <w:r w:rsidR="00E7070D" w:rsidRPr="00E7070D">
        <w:t xml:space="preserve"> </w:t>
      </w:r>
      <w:r w:rsidRPr="00E7070D">
        <w:t xml:space="preserve">using an enum is </w:t>
      </w:r>
      <w:ins w:id="169" w:author="Audrey Doyle" w:date="2022-08-05T14:19:00Z">
        <w:r w:rsidR="00C46556">
          <w:t xml:space="preserve">that </w:t>
        </w:r>
      </w:ins>
      <w:r w:rsidRPr="00E7070D">
        <w:t>every place that checks the value of the enum will need a</w:t>
      </w:r>
      <w:r w:rsidR="00E7070D" w:rsidRPr="00E7070D">
        <w:t xml:space="preserve"> </w:t>
      </w:r>
      <w:r w:rsidRPr="00E7070D">
        <w:rPr>
          <w:rStyle w:val="Literal"/>
        </w:rPr>
        <w:t>match</w:t>
      </w:r>
      <w:r w:rsidRPr="007D4744">
        <w:rPr>
          <w:lang w:eastAsia="en-GB"/>
        </w:rPr>
        <w:t xml:space="preserve"> expression or similar to handle every possible variant. This could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get more repetitive than this trait object solution.</w:t>
      </w:r>
    </w:p>
    <w:p w14:paraId="1D1ED7D2" w14:textId="77777777" w:rsidR="007D4744" w:rsidRPr="007D4744" w:rsidRDefault="007D4744" w:rsidP="00E7070D">
      <w:pPr>
        <w:pStyle w:val="HeadB"/>
        <w:rPr>
          <w:lang w:eastAsia="en-GB"/>
        </w:rPr>
      </w:pPr>
      <w:bookmarkStart w:id="170" w:name="trade-offs-of-the-state-pattern"/>
      <w:bookmarkStart w:id="171" w:name="_Toc106713682"/>
      <w:bookmarkEnd w:id="170"/>
      <w:r w:rsidRPr="007D4744">
        <w:rPr>
          <w:lang w:eastAsia="en-GB"/>
        </w:rPr>
        <w:t>Trade-offs of the State Pattern</w:t>
      </w:r>
      <w:bookmarkEnd w:id="171"/>
    </w:p>
    <w:p w14:paraId="434A5035" w14:textId="21014123" w:rsidR="007D4744" w:rsidRPr="007D4744" w:rsidRDefault="007D4744" w:rsidP="00E7070D">
      <w:pPr>
        <w:pStyle w:val="Body"/>
        <w:rPr>
          <w:lang w:eastAsia="en-GB"/>
        </w:rPr>
      </w:pPr>
      <w:r w:rsidRPr="00E7070D">
        <w:t>We’ve shown that Rust is capable of implementing the object-oriented state</w:t>
      </w:r>
      <w:r w:rsidR="00E7070D" w:rsidRPr="00E7070D">
        <w:t xml:space="preserve"> </w:t>
      </w:r>
      <w:r w:rsidRPr="00E7070D">
        <w:t>pattern to encapsulate the different kinds of behavior a post should have in</w:t>
      </w:r>
      <w:r w:rsidR="00E7070D" w:rsidRPr="00E7070D">
        <w:t xml:space="preserve"> </w:t>
      </w:r>
      <w:r w:rsidRPr="00E7070D">
        <w:t xml:space="preserve">each state. The methods on </w:t>
      </w:r>
      <w:r w:rsidRPr="00E7070D">
        <w:rPr>
          <w:rStyle w:val="Literal"/>
        </w:rPr>
        <w:t>Post</w:t>
      </w:r>
      <w:r w:rsidRPr="00E7070D">
        <w:t xml:space="preserve"> know nothing about the various behaviors. The</w:t>
      </w:r>
      <w:r w:rsidR="00E7070D" w:rsidRPr="00E7070D">
        <w:t xml:space="preserve"> </w:t>
      </w:r>
      <w:r w:rsidRPr="00E7070D">
        <w:t>way we organized the code, we have to look in only one place to know the</w:t>
      </w:r>
      <w:r w:rsidR="00E7070D" w:rsidRPr="00E7070D">
        <w:t xml:space="preserve"> </w:t>
      </w:r>
      <w:r w:rsidRPr="00E7070D">
        <w:t xml:space="preserve">different ways a published post can behave: the implementation of the </w:t>
      </w:r>
      <w:r w:rsidRPr="00E7070D">
        <w:rPr>
          <w:rStyle w:val="Literal"/>
        </w:rPr>
        <w:t>State</w:t>
      </w:r>
      <w:r w:rsidR="00E7070D" w:rsidRPr="00E7070D">
        <w:t xml:space="preserve"> </w:t>
      </w:r>
      <w:r w:rsidRPr="00E7070D">
        <w:t xml:space="preserve">trait on the </w:t>
      </w:r>
      <w:r w:rsidRPr="00E7070D">
        <w:rPr>
          <w:rStyle w:val="Literal"/>
        </w:rPr>
        <w:t>Published</w:t>
      </w:r>
      <w:r w:rsidRPr="007D4744">
        <w:rPr>
          <w:lang w:eastAsia="en-GB"/>
        </w:rPr>
        <w:t xml:space="preserve"> struct.</w:t>
      </w:r>
    </w:p>
    <w:p w14:paraId="14F3CE95" w14:textId="23ED9A4C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If we were to create an alternative implementation that didn’t use the 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pattern, we might instead use </w:t>
      </w:r>
      <w:r w:rsidRPr="00E7070D">
        <w:rPr>
          <w:rStyle w:val="Literal"/>
        </w:rPr>
        <w:t>match</w:t>
      </w:r>
      <w:r w:rsidRPr="00E7070D">
        <w:t xml:space="preserve"> expressions in the methods on </w:t>
      </w:r>
      <w:r w:rsidRPr="00E7070D">
        <w:rPr>
          <w:rStyle w:val="Literal"/>
        </w:rPr>
        <w:t>Post</w:t>
      </w:r>
      <w:r w:rsidRPr="00E7070D">
        <w:t xml:space="preserve"> or</w:t>
      </w:r>
      <w:r w:rsidR="00E7070D" w:rsidRPr="00E7070D">
        <w:t xml:space="preserve"> </w:t>
      </w:r>
      <w:r w:rsidRPr="00E7070D">
        <w:t xml:space="preserve">even in the </w:t>
      </w:r>
      <w:r w:rsidRPr="00E7070D">
        <w:rPr>
          <w:rStyle w:val="Literal"/>
        </w:rPr>
        <w:t>main</w:t>
      </w:r>
      <w:r w:rsidRPr="00E7070D">
        <w:t xml:space="preserve"> code that checks the state of the post and changes behavior</w:t>
      </w:r>
      <w:r w:rsidR="00E7070D" w:rsidRPr="00E7070D">
        <w:t xml:space="preserve"> </w:t>
      </w:r>
      <w:r w:rsidRPr="00E7070D">
        <w:t>in those places. That would mean we would have to look in several places to</w:t>
      </w:r>
      <w:r w:rsidR="00E7070D" w:rsidRPr="00E7070D">
        <w:t xml:space="preserve"> </w:t>
      </w:r>
      <w:r w:rsidRPr="00E7070D">
        <w:t>understand all the implications of a post being in the published state! This</w:t>
      </w:r>
      <w:r w:rsidR="00E7070D" w:rsidRPr="00E7070D">
        <w:t xml:space="preserve"> </w:t>
      </w:r>
      <w:r w:rsidRPr="00E7070D">
        <w:t xml:space="preserve">would only increase </w:t>
      </w:r>
      <w:r w:rsidRPr="00E7070D">
        <w:lastRenderedPageBreak/>
        <w:t xml:space="preserve">the more states we added: each of those </w:t>
      </w:r>
      <w:r w:rsidRPr="00E7070D">
        <w:rPr>
          <w:rStyle w:val="Literal"/>
        </w:rPr>
        <w:t>match</w:t>
      </w:r>
      <w:r w:rsidRPr="007D4744">
        <w:rPr>
          <w:lang w:eastAsia="en-GB"/>
        </w:rPr>
        <w:t xml:space="preserve"> expressions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would need another arm.</w:t>
      </w:r>
    </w:p>
    <w:p w14:paraId="6848EEFC" w14:textId="2547EBB9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With the state pattern, the </w:t>
      </w:r>
      <w:r w:rsidRPr="00E7070D">
        <w:rPr>
          <w:rStyle w:val="Literal"/>
        </w:rPr>
        <w:t>Post</w:t>
      </w:r>
      <w:r w:rsidRPr="00E7070D">
        <w:t xml:space="preserve"> methods and the places we use </w:t>
      </w:r>
      <w:r w:rsidRPr="00E7070D">
        <w:rPr>
          <w:rStyle w:val="Literal"/>
        </w:rPr>
        <w:t>Post</w:t>
      </w:r>
      <w:r w:rsidRPr="00E7070D">
        <w:t xml:space="preserve"> don’t</w:t>
      </w:r>
      <w:r w:rsidR="00E7070D" w:rsidRPr="00E7070D">
        <w:t xml:space="preserve"> </w:t>
      </w:r>
      <w:r w:rsidRPr="00E7070D">
        <w:t xml:space="preserve">need </w:t>
      </w:r>
      <w:r w:rsidRPr="00E7070D">
        <w:rPr>
          <w:rStyle w:val="Literal"/>
        </w:rPr>
        <w:t>match</w:t>
      </w:r>
      <w:r w:rsidRPr="007D4744">
        <w:rPr>
          <w:lang w:eastAsia="en-GB"/>
        </w:rPr>
        <w:t xml:space="preserve"> expressions, and to add a new state, we would only need to add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new struct and implement the trait methods on that one struct.</w:t>
      </w:r>
    </w:p>
    <w:p w14:paraId="510536FA" w14:textId="034F3565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The implementation using the state pattern is easy to extend to add more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functionality. To see the simplicity of maintaining code that uses the state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pattern, try a few of these suggestions:</w:t>
      </w:r>
    </w:p>
    <w:p w14:paraId="501AF135" w14:textId="361D0916" w:rsidR="007D4744" w:rsidRPr="007D4744" w:rsidRDefault="007D4744">
      <w:pPr>
        <w:pStyle w:val="ListBullet0"/>
        <w:rPr>
          <w:lang w:eastAsia="en-GB"/>
        </w:rPr>
        <w:pPrChange w:id="172" w:author="Audrey Doyle" w:date="2022-08-05T13:32:00Z">
          <w:pPr>
            <w:pStyle w:val="Body"/>
          </w:pPr>
        </w:pPrChange>
      </w:pPr>
      <w:r w:rsidRPr="00E7070D">
        <w:t xml:space="preserve">Add a </w:t>
      </w:r>
      <w:r w:rsidRPr="00E7070D">
        <w:rPr>
          <w:rStyle w:val="Literal"/>
        </w:rPr>
        <w:t>reject</w:t>
      </w:r>
      <w:r w:rsidRPr="00E7070D">
        <w:t xml:space="preserve"> method that changes the post’s state from </w:t>
      </w:r>
      <w:r w:rsidRPr="00E7070D">
        <w:rPr>
          <w:rStyle w:val="Literal"/>
        </w:rPr>
        <w:t>PendingReview</w:t>
      </w:r>
      <w:r w:rsidRPr="00E7070D">
        <w:t xml:space="preserve"> back</w:t>
      </w:r>
      <w:r w:rsidR="00E7070D" w:rsidRPr="00E7070D">
        <w:t xml:space="preserve"> </w:t>
      </w:r>
      <w:r w:rsidRPr="00E7070D">
        <w:t xml:space="preserve">to </w:t>
      </w:r>
      <w:r w:rsidRPr="00E7070D">
        <w:rPr>
          <w:rStyle w:val="Literal"/>
        </w:rPr>
        <w:t>Draft</w:t>
      </w:r>
      <w:r w:rsidRPr="007D4744">
        <w:rPr>
          <w:lang w:eastAsia="en-GB"/>
        </w:rPr>
        <w:t>.</w:t>
      </w:r>
    </w:p>
    <w:p w14:paraId="34A456AC" w14:textId="77777777" w:rsidR="007D4744" w:rsidRPr="007D4744" w:rsidRDefault="007D4744">
      <w:pPr>
        <w:pStyle w:val="ListBullet0"/>
        <w:rPr>
          <w:lang w:eastAsia="en-GB"/>
        </w:rPr>
        <w:pPrChange w:id="173" w:author="Audrey Doyle" w:date="2022-08-05T13:32:00Z">
          <w:pPr>
            <w:pStyle w:val="Body"/>
          </w:pPr>
        </w:pPrChange>
      </w:pPr>
      <w:r w:rsidRPr="007D4744">
        <w:rPr>
          <w:lang w:eastAsia="en-GB"/>
        </w:rPr>
        <w:t xml:space="preserve">Require two calls to </w:t>
      </w:r>
      <w:r w:rsidRPr="00E7070D">
        <w:rPr>
          <w:rStyle w:val="Literal"/>
        </w:rPr>
        <w:t>approve</w:t>
      </w:r>
      <w:r w:rsidRPr="00E7070D">
        <w:t xml:space="preserve"> before the state can be changed to </w:t>
      </w:r>
      <w:r w:rsidRPr="00E7070D">
        <w:rPr>
          <w:rStyle w:val="Literal"/>
        </w:rPr>
        <w:t>Published</w:t>
      </w:r>
      <w:r w:rsidRPr="007D4744">
        <w:rPr>
          <w:lang w:eastAsia="en-GB"/>
        </w:rPr>
        <w:t>.</w:t>
      </w:r>
    </w:p>
    <w:p w14:paraId="1F9DC4DA" w14:textId="707606DE" w:rsidR="007D4744" w:rsidRPr="007D4744" w:rsidRDefault="007D4744">
      <w:pPr>
        <w:pStyle w:val="ListBullet0"/>
        <w:rPr>
          <w:lang w:eastAsia="en-GB"/>
        </w:rPr>
        <w:pPrChange w:id="174" w:author="Audrey Doyle" w:date="2022-08-05T13:32:00Z">
          <w:pPr>
            <w:pStyle w:val="Body"/>
          </w:pPr>
        </w:pPrChange>
      </w:pPr>
      <w:r w:rsidRPr="007D4744">
        <w:rPr>
          <w:lang w:eastAsia="en-GB"/>
        </w:rPr>
        <w:t xml:space="preserve">Allow users to add text content only when a post is in the </w:t>
      </w:r>
      <w:r w:rsidRPr="00E7070D">
        <w:rPr>
          <w:rStyle w:val="Literal"/>
        </w:rPr>
        <w:t>Draft</w:t>
      </w:r>
      <w:r w:rsidRPr="00E7070D">
        <w:t xml:space="preserve"> state.</w:t>
      </w:r>
      <w:r w:rsidR="00E7070D" w:rsidRPr="00E7070D">
        <w:t xml:space="preserve"> </w:t>
      </w:r>
      <w:r w:rsidRPr="00E7070D">
        <w:t>Hint: have the state object responsible for what might change about the</w:t>
      </w:r>
      <w:r w:rsidR="00E7070D" w:rsidRPr="00E7070D">
        <w:t xml:space="preserve"> </w:t>
      </w:r>
      <w:r w:rsidRPr="00E7070D">
        <w:t xml:space="preserve">content but not responsible for modifying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>.</w:t>
      </w:r>
    </w:p>
    <w:p w14:paraId="029593CD" w14:textId="5A8219D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One downside of the state pattern is that, because the states implement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transitions between states, some of the states are coupled to each other. If we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add another state between </w:t>
      </w:r>
      <w:r w:rsidRPr="00E7070D">
        <w:rPr>
          <w:rStyle w:val="Literal"/>
        </w:rPr>
        <w:t>PendingReview</w:t>
      </w:r>
      <w:r w:rsidRPr="00E7070D">
        <w:t xml:space="preserve"> and </w:t>
      </w:r>
      <w:r w:rsidRPr="00E7070D">
        <w:rPr>
          <w:rStyle w:val="Literal"/>
        </w:rPr>
        <w:t>Published</w:t>
      </w:r>
      <w:r w:rsidRPr="00E7070D">
        <w:t xml:space="preserve">, such as </w:t>
      </w:r>
      <w:r w:rsidRPr="00E7070D">
        <w:rPr>
          <w:rStyle w:val="Literal"/>
        </w:rPr>
        <w:t>Scheduled</w:t>
      </w:r>
      <w:r w:rsidRPr="00E7070D">
        <w:t>,</w:t>
      </w:r>
      <w:r w:rsidR="00E7070D" w:rsidRPr="00E7070D">
        <w:t xml:space="preserve"> </w:t>
      </w:r>
      <w:r w:rsidRPr="00E7070D">
        <w:t xml:space="preserve">we would have to change the code in </w:t>
      </w:r>
      <w:r w:rsidRPr="00E7070D">
        <w:rPr>
          <w:rStyle w:val="Literal"/>
        </w:rPr>
        <w:t>PendingReview</w:t>
      </w:r>
      <w:r w:rsidRPr="00E7070D">
        <w:t xml:space="preserve"> to transition to</w:t>
      </w:r>
      <w:r w:rsidR="00E7070D" w:rsidRPr="00E7070D">
        <w:t xml:space="preserve"> </w:t>
      </w:r>
      <w:r w:rsidRPr="00E7070D">
        <w:rPr>
          <w:rStyle w:val="Literal"/>
        </w:rPr>
        <w:t>Scheduled</w:t>
      </w:r>
      <w:r w:rsidRPr="00E7070D">
        <w:t xml:space="preserve"> instead. It would be less work if </w:t>
      </w:r>
      <w:r w:rsidRPr="00E7070D">
        <w:rPr>
          <w:rStyle w:val="Literal"/>
        </w:rPr>
        <w:t>PendingReview</w:t>
      </w:r>
      <w:r w:rsidRPr="007D4744">
        <w:rPr>
          <w:lang w:eastAsia="en-GB"/>
        </w:rPr>
        <w:t xml:space="preserve"> didn’t need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change with the addition of a new state, but that would mean switching to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another design pattern.</w:t>
      </w:r>
    </w:p>
    <w:p w14:paraId="3F53C037" w14:textId="6ABBD0A7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Another downside is that we’ve duplicated some logic. To eliminate some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duplication, we might try to make default implementations for the</w:t>
      </w:r>
      <w:r w:rsidR="00E7070D">
        <w:rPr>
          <w:lang w:eastAsia="en-GB"/>
        </w:rPr>
        <w:t xml:space="preserve"> </w:t>
      </w:r>
      <w:r w:rsidRPr="00E7070D">
        <w:rPr>
          <w:rStyle w:val="Literal"/>
        </w:rPr>
        <w:t>request_review</w:t>
      </w:r>
      <w:r w:rsidRPr="00E7070D">
        <w:t xml:space="preserve"> and </w:t>
      </w:r>
      <w:r w:rsidRPr="00E7070D">
        <w:rPr>
          <w:rStyle w:val="Literal"/>
        </w:rPr>
        <w:t>approve</w:t>
      </w:r>
      <w:r w:rsidRPr="00E7070D">
        <w:t xml:space="preserve"> methods on the </w:t>
      </w:r>
      <w:r w:rsidRPr="00E7070D">
        <w:rPr>
          <w:rStyle w:val="Literal"/>
        </w:rPr>
        <w:t>State</w:t>
      </w:r>
      <w:r w:rsidRPr="00E7070D">
        <w:t xml:space="preserve"> trait that return </w:t>
      </w:r>
      <w:r w:rsidRPr="00E7070D">
        <w:rPr>
          <w:rStyle w:val="Literal"/>
        </w:rPr>
        <w:t>self</w:t>
      </w:r>
      <w:r w:rsidRPr="00E7070D">
        <w:t>;</w:t>
      </w:r>
      <w:r w:rsidR="00E7070D" w:rsidRPr="00E7070D">
        <w:t xml:space="preserve"> </w:t>
      </w:r>
      <w:r w:rsidRPr="00E7070D">
        <w:t>however, this would violate object safety</w:t>
      </w:r>
      <w:del w:id="175" w:author="Audrey Doyle" w:date="2022-08-05T13:32:00Z">
        <w:r w:rsidRPr="00E7070D" w:rsidDel="00E131C9">
          <w:delText>,</w:delText>
        </w:r>
      </w:del>
      <w:r w:rsidRPr="00E7070D">
        <w:t xml:space="preserve"> because the trait doesn’t know what</w:t>
      </w:r>
      <w:r w:rsidR="00E7070D" w:rsidRPr="00E7070D">
        <w:t xml:space="preserve"> </w:t>
      </w:r>
      <w:r w:rsidRPr="00E7070D">
        <w:t xml:space="preserve">the concrete </w:t>
      </w:r>
      <w:r w:rsidRPr="00E7070D">
        <w:rPr>
          <w:rStyle w:val="Literal"/>
        </w:rPr>
        <w:t>self</w:t>
      </w:r>
      <w:r w:rsidRPr="00E7070D">
        <w:t xml:space="preserve"> will be exactly. We want to be able to use </w:t>
      </w:r>
      <w:r w:rsidRPr="00E7070D">
        <w:rPr>
          <w:rStyle w:val="Literal"/>
        </w:rPr>
        <w:t>State</w:t>
      </w:r>
      <w:r w:rsidRPr="007D4744">
        <w:rPr>
          <w:lang w:eastAsia="en-GB"/>
        </w:rPr>
        <w:t xml:space="preserve"> as a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trait object, so we need its methods to be object safe.</w:t>
      </w:r>
    </w:p>
    <w:p w14:paraId="0B01E649" w14:textId="16DC64C0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Other duplication includes the similar implementations of the </w:t>
      </w:r>
      <w:r w:rsidRPr="00E7070D">
        <w:rPr>
          <w:rStyle w:val="Literal"/>
        </w:rPr>
        <w:t>request_review</w:t>
      </w:r>
      <w:r w:rsidR="00E7070D" w:rsidRPr="00E7070D">
        <w:t xml:space="preserve"> </w:t>
      </w:r>
      <w:r w:rsidRPr="00E7070D">
        <w:t xml:space="preserve">and </w:t>
      </w:r>
      <w:r w:rsidRPr="00E7070D">
        <w:rPr>
          <w:rStyle w:val="Literal"/>
        </w:rPr>
        <w:t>approve</w:t>
      </w:r>
      <w:r w:rsidRPr="00E7070D">
        <w:t xml:space="preserve"> methods on </w:t>
      </w:r>
      <w:r w:rsidRPr="00E7070D">
        <w:rPr>
          <w:rStyle w:val="Literal"/>
        </w:rPr>
        <w:t>Post</w:t>
      </w:r>
      <w:r w:rsidRPr="00E7070D">
        <w:t>. Both methods delegate to the implementation of</w:t>
      </w:r>
      <w:r w:rsidR="00E7070D" w:rsidRPr="00E7070D">
        <w:t xml:space="preserve"> </w:t>
      </w:r>
      <w:r w:rsidRPr="00E7070D">
        <w:t xml:space="preserve">the same method on the value in the </w:t>
      </w:r>
      <w:r w:rsidRPr="00E7070D">
        <w:rPr>
          <w:rStyle w:val="Literal"/>
        </w:rPr>
        <w:t>state</w:t>
      </w:r>
      <w:r w:rsidRPr="00E7070D">
        <w:t xml:space="preserve"> field of </w:t>
      </w:r>
      <w:r w:rsidRPr="00E7070D">
        <w:rPr>
          <w:rStyle w:val="Literal"/>
        </w:rPr>
        <w:t>Option</w:t>
      </w:r>
      <w:r w:rsidRPr="00E7070D">
        <w:t xml:space="preserve"> and set the new</w:t>
      </w:r>
      <w:r w:rsidR="00E7070D" w:rsidRPr="00E7070D">
        <w:t xml:space="preserve"> </w:t>
      </w:r>
      <w:r w:rsidRPr="00E7070D">
        <w:t xml:space="preserve">value of the </w:t>
      </w:r>
      <w:r w:rsidRPr="00E7070D">
        <w:rPr>
          <w:rStyle w:val="Literal"/>
        </w:rPr>
        <w:t>state</w:t>
      </w:r>
      <w:r w:rsidRPr="00E7070D">
        <w:t xml:space="preserve"> field to the result. If we had a lot of methods on </w:t>
      </w:r>
      <w:r w:rsidRPr="00E7070D">
        <w:rPr>
          <w:rStyle w:val="Literal"/>
        </w:rPr>
        <w:t>Post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that followed this pattern, we might consider defining a macro to eliminate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repetition (see </w:t>
      </w:r>
      <w:del w:id="176" w:author="Audrey Doyle" w:date="2022-08-05T13:33:00Z">
        <w:r w:rsidRPr="007D4744" w:rsidDel="00E131C9">
          <w:rPr>
            <w:lang w:eastAsia="en-GB"/>
          </w:rPr>
          <w:delText xml:space="preserve">the </w:delText>
        </w:r>
      </w:del>
      <w:r w:rsidRPr="00E131C9">
        <w:rPr>
          <w:rStyle w:val="Xref"/>
          <w:rPrChange w:id="177" w:author="Audrey Doyle" w:date="2022-08-05T13:33:00Z">
            <w:rPr>
              <w:lang w:eastAsia="en-GB"/>
            </w:rPr>
          </w:rPrChange>
        </w:rPr>
        <w:t>“</w:t>
      </w:r>
      <w:r w:rsidRPr="00E131C9">
        <w:rPr>
          <w:rStyle w:val="Xref"/>
        </w:rPr>
        <w:t>Macros</w:t>
      </w:r>
      <w:r w:rsidRPr="00E131C9">
        <w:rPr>
          <w:rStyle w:val="Xref"/>
          <w:rPrChange w:id="178" w:author="Audrey Doyle" w:date="2022-08-05T13:33:00Z">
            <w:rPr>
              <w:lang w:eastAsia="en-GB"/>
            </w:rPr>
          </w:rPrChange>
        </w:rPr>
        <w:t>”</w:t>
      </w:r>
      <w:r w:rsidRPr="007D4744">
        <w:rPr>
          <w:lang w:eastAsia="en-GB"/>
        </w:rPr>
        <w:t xml:space="preserve"> </w:t>
      </w:r>
      <w:del w:id="179" w:author="Audrey Doyle" w:date="2022-08-05T13:33:00Z">
        <w:r w:rsidRPr="007D4744" w:rsidDel="00E131C9">
          <w:rPr>
            <w:lang w:eastAsia="en-GB"/>
          </w:rPr>
          <w:delText>section i</w:delText>
        </w:r>
      </w:del>
      <w:ins w:id="180" w:author="Audrey Doyle" w:date="2022-08-05T13:33:00Z">
        <w:r w:rsidR="00E131C9">
          <w:rPr>
            <w:lang w:eastAsia="en-GB"/>
          </w:rPr>
          <w:t>o</w:t>
        </w:r>
      </w:ins>
      <w:r w:rsidRPr="007D4744">
        <w:rPr>
          <w:lang w:eastAsia="en-GB"/>
        </w:rPr>
        <w:t xml:space="preserve">n </w:t>
      </w:r>
      <w:del w:id="181" w:author="Audrey Doyle" w:date="2022-08-05T13:33:00Z">
        <w:r w:rsidRPr="00CA66E6" w:rsidDel="00E131C9">
          <w:rPr>
            <w:rStyle w:val="Xref"/>
          </w:rPr>
          <w:delText>Chapter 19</w:delText>
        </w:r>
      </w:del>
      <w:ins w:id="182" w:author="Audrey Doyle" w:date="2022-08-05T13:33:00Z">
        <w:r w:rsidR="00E131C9">
          <w:rPr>
            <w:rStyle w:val="Xref"/>
          </w:rPr>
          <w:t>page XX</w:t>
        </w:r>
      </w:ins>
      <w:r w:rsidRPr="007D4744">
        <w:rPr>
          <w:lang w:eastAsia="en-GB"/>
        </w:rPr>
        <w:t>).</w:t>
      </w:r>
    </w:p>
    <w:p w14:paraId="62EC4301" w14:textId="52A3F7F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By implementing the state pattern exactly as it’s defined for object-oriented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languages, we’re not taking as full advantage of Rust’s strengths as we could.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Let’s look at some changes we can make to the </w:t>
      </w:r>
      <w:r w:rsidRPr="00E7070D">
        <w:rPr>
          <w:rStyle w:val="Literal"/>
        </w:rPr>
        <w:t>blog</w:t>
      </w:r>
      <w:r w:rsidRPr="007D4744">
        <w:rPr>
          <w:lang w:eastAsia="en-GB"/>
        </w:rPr>
        <w:t xml:space="preserve"> crate that can make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invalid states and transitions into </w:t>
      </w:r>
      <w:del w:id="183" w:author="Audrey Doyle" w:date="2022-08-05T13:33:00Z">
        <w:r w:rsidRPr="007D4744" w:rsidDel="00E131C9">
          <w:rPr>
            <w:lang w:eastAsia="en-GB"/>
          </w:rPr>
          <w:delText xml:space="preserve">compile </w:delText>
        </w:r>
      </w:del>
      <w:ins w:id="184" w:author="Audrey Doyle" w:date="2022-08-05T13:33:00Z">
        <w:r w:rsidR="00E131C9" w:rsidRPr="007D4744">
          <w:rPr>
            <w:lang w:eastAsia="en-GB"/>
          </w:rPr>
          <w:t>compile</w:t>
        </w:r>
        <w:r w:rsidR="00E131C9">
          <w:rPr>
            <w:lang w:eastAsia="en-GB"/>
          </w:rPr>
          <w:t>-</w:t>
        </w:r>
      </w:ins>
      <w:r w:rsidRPr="007D4744">
        <w:rPr>
          <w:lang w:eastAsia="en-GB"/>
        </w:rPr>
        <w:t>time errors.</w:t>
      </w:r>
    </w:p>
    <w:p w14:paraId="1CD357F4" w14:textId="77777777" w:rsidR="007D4744" w:rsidRPr="007D4744" w:rsidRDefault="007D4744" w:rsidP="00363861">
      <w:pPr>
        <w:pStyle w:val="HeadC"/>
        <w:rPr>
          <w:lang w:eastAsia="en-GB"/>
        </w:rPr>
      </w:pPr>
      <w:bookmarkStart w:id="185" w:name="encoding-states-and-behavior-as-types"/>
      <w:bookmarkStart w:id="186" w:name="_Toc106713683"/>
      <w:bookmarkEnd w:id="185"/>
      <w:r w:rsidRPr="007D4744">
        <w:rPr>
          <w:lang w:eastAsia="en-GB"/>
        </w:rPr>
        <w:t>Encoding States and Behavior as Types</w:t>
      </w:r>
      <w:bookmarkEnd w:id="186"/>
    </w:p>
    <w:p w14:paraId="72E1F644" w14:textId="4AC722A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We’ll show you how to rethink the state pattern to get a different set of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trade-offs. Rather than encapsulating the states and transitions completely so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outside </w:t>
      </w:r>
      <w:r w:rsidRPr="007D4744">
        <w:rPr>
          <w:lang w:eastAsia="en-GB"/>
        </w:rPr>
        <w:lastRenderedPageBreak/>
        <w:t>code has no knowledge of them, we’ll encode the states into different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types. Consequently, Rust’s type checking system will prevent attempts to use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draft posts where only published posts are allowed by issuing a compiler error.</w:t>
      </w:r>
    </w:p>
    <w:p w14:paraId="61B18B9B" w14:textId="77777777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Let’s consider the first part of </w:t>
      </w:r>
      <w:r w:rsidRPr="00E7070D">
        <w:rPr>
          <w:rStyle w:val="Literal"/>
        </w:rPr>
        <w:t>main</w:t>
      </w:r>
      <w:r w:rsidRPr="007D4744">
        <w:rPr>
          <w:lang w:eastAsia="en-GB"/>
        </w:rPr>
        <w:t xml:space="preserve"> in Listing 17-11:</w:t>
      </w:r>
    </w:p>
    <w:p w14:paraId="7345B1B7" w14:textId="472E5568" w:rsidR="007D4744" w:rsidRPr="007D4744" w:rsidRDefault="00363861" w:rsidP="00363861">
      <w:pPr>
        <w:pStyle w:val="CodeLabel"/>
        <w:rPr>
          <w:lang w:eastAsia="en-GB"/>
        </w:rPr>
      </w:pPr>
      <w:del w:id="187" w:author="Audrey Doyle" w:date="2022-08-05T13:34:00Z">
        <w:r w:rsidDel="00E131C9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53BFB5B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fn main() {</w:t>
      </w:r>
    </w:p>
    <w:p w14:paraId="7CAAE73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let mut post = Post::new();</w:t>
      </w:r>
    </w:p>
    <w:p w14:paraId="43765DD0" w14:textId="77777777" w:rsidR="007D4744" w:rsidRPr="007D4744" w:rsidRDefault="007D4744" w:rsidP="00363861">
      <w:pPr>
        <w:pStyle w:val="Code"/>
        <w:rPr>
          <w:lang w:eastAsia="en-GB"/>
        </w:rPr>
      </w:pPr>
    </w:p>
    <w:p w14:paraId="2EF9CD3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post.add_text("I ate a salad for lunch today");</w:t>
      </w:r>
    </w:p>
    <w:p w14:paraId="4042192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assert_eq!("", post.content());</w:t>
      </w:r>
    </w:p>
    <w:p w14:paraId="42CC087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86EB85F" w14:textId="7C93BA92" w:rsidR="007D4744" w:rsidRPr="007D4744" w:rsidRDefault="007D4744" w:rsidP="00E7070D">
      <w:pPr>
        <w:pStyle w:val="Body"/>
        <w:rPr>
          <w:lang w:eastAsia="en-GB"/>
        </w:rPr>
      </w:pPr>
      <w:r w:rsidRPr="00E7070D">
        <w:t xml:space="preserve">We still enable the creation of new posts in the draft state using </w:t>
      </w:r>
      <w:r w:rsidRPr="00E7070D">
        <w:rPr>
          <w:rStyle w:val="Literal"/>
        </w:rPr>
        <w:t>Post::new</w:t>
      </w:r>
      <w:r w:rsidR="00E7070D" w:rsidRPr="00E7070D">
        <w:t xml:space="preserve"> </w:t>
      </w:r>
      <w:r w:rsidRPr="00E7070D">
        <w:t>and the ability to add text to the post’s content. But instead of having a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method on a draft post that returns an empty string, we’ll make it so</w:t>
      </w:r>
      <w:r w:rsidR="00E7070D" w:rsidRPr="00E7070D">
        <w:t xml:space="preserve"> </w:t>
      </w:r>
      <w:r w:rsidRPr="00E7070D">
        <w:t xml:space="preserve">draft posts don’t have the </w:t>
      </w:r>
      <w:r w:rsidRPr="00E7070D">
        <w:rPr>
          <w:rStyle w:val="Literal"/>
        </w:rPr>
        <w:t>content</w:t>
      </w:r>
      <w:r w:rsidRPr="00E7070D">
        <w:t xml:space="preserve"> method at all. That way, if we try to get</w:t>
      </w:r>
      <w:r w:rsidR="00E7070D" w:rsidRPr="00E7070D">
        <w:t xml:space="preserve"> </w:t>
      </w:r>
      <w:r w:rsidRPr="00E7070D">
        <w:t>a draft post’s content, we’ll get a compiler error telling us the method</w:t>
      </w:r>
      <w:r w:rsidR="00E7070D" w:rsidRPr="00E7070D">
        <w:t xml:space="preserve"> </w:t>
      </w:r>
      <w:r w:rsidRPr="00E7070D">
        <w:t>doesn’t exist. As a result, it will be impossible for us to accidentally</w:t>
      </w:r>
      <w:r w:rsidR="00E7070D" w:rsidRPr="00E7070D">
        <w:t xml:space="preserve"> </w:t>
      </w:r>
      <w:r w:rsidRPr="00E7070D">
        <w:t>display draft post content in production</w:t>
      </w:r>
      <w:del w:id="188" w:author="Audrey Doyle" w:date="2022-08-05T13:34:00Z">
        <w:r w:rsidRPr="00E7070D" w:rsidDel="00E131C9">
          <w:delText>,</w:delText>
        </w:r>
      </w:del>
      <w:r w:rsidRPr="00E7070D">
        <w:t xml:space="preserve"> because that code won’t even compile.</w:t>
      </w:r>
      <w:r w:rsidR="00E7070D" w:rsidRPr="00E7070D">
        <w:t xml:space="preserve"> </w:t>
      </w:r>
      <w:r w:rsidRPr="00E7070D">
        <w:t xml:space="preserve">Listing 17-19 shows the definition of a </w:t>
      </w:r>
      <w:r w:rsidRPr="00E7070D">
        <w:rPr>
          <w:rStyle w:val="Literal"/>
        </w:rPr>
        <w:t>Post</w:t>
      </w:r>
      <w:r w:rsidRPr="00E7070D">
        <w:t xml:space="preserve"> struct and a </w:t>
      </w:r>
      <w:r w:rsidRPr="00E7070D">
        <w:rPr>
          <w:rStyle w:val="Literal"/>
        </w:rPr>
        <w:t>DraftPost</w:t>
      </w:r>
      <w:r w:rsidRPr="007D4744">
        <w:rPr>
          <w:lang w:eastAsia="en-GB"/>
        </w:rPr>
        <w:t xml:space="preserve"> struct,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as well as methods on each</w:t>
      </w:r>
      <w:ins w:id="189" w:author="Audrey Doyle" w:date="2022-08-05T13:34:00Z">
        <w:r w:rsidR="00E131C9">
          <w:rPr>
            <w:lang w:eastAsia="en-GB"/>
          </w:rPr>
          <w:t>.</w:t>
        </w:r>
      </w:ins>
      <w:del w:id="190" w:author="Audrey Doyle" w:date="2022-08-05T13:34:00Z">
        <w:r w:rsidRPr="007D4744" w:rsidDel="00E131C9">
          <w:rPr>
            <w:lang w:eastAsia="en-GB"/>
          </w:rPr>
          <w:delText>:</w:delText>
        </w:r>
      </w:del>
    </w:p>
    <w:p w14:paraId="3AA3CBE2" w14:textId="467C8F71" w:rsidR="007D4744" w:rsidRPr="007D4744" w:rsidRDefault="00363861" w:rsidP="00363861">
      <w:pPr>
        <w:pStyle w:val="CodeLabel"/>
        <w:rPr>
          <w:lang w:eastAsia="en-GB"/>
        </w:rPr>
      </w:pPr>
      <w:del w:id="191" w:author="Audrey Doyle" w:date="2022-08-05T13:34:00Z">
        <w:r w:rsidDel="00E131C9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8D17FD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Post {</w:t>
      </w:r>
    </w:p>
    <w:p w14:paraId="5822DDD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4CA5161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44D1E6F" w14:textId="77777777" w:rsidR="007D4744" w:rsidRPr="007D4744" w:rsidRDefault="007D4744" w:rsidP="00363861">
      <w:pPr>
        <w:pStyle w:val="Code"/>
        <w:rPr>
          <w:lang w:eastAsia="en-GB"/>
        </w:rPr>
      </w:pPr>
    </w:p>
    <w:p w14:paraId="4D957D5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DraftPost {</w:t>
      </w:r>
    </w:p>
    <w:p w14:paraId="7AF7282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76CB87E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92983F4" w14:textId="77777777" w:rsidR="007D4744" w:rsidRPr="007D4744" w:rsidRDefault="007D4744" w:rsidP="00363861">
      <w:pPr>
        <w:pStyle w:val="Code"/>
        <w:rPr>
          <w:lang w:eastAsia="en-GB"/>
        </w:rPr>
      </w:pPr>
    </w:p>
    <w:p w14:paraId="48B81C27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Post {</w:t>
      </w:r>
    </w:p>
    <w:p w14:paraId="5A1CEF64" w14:textId="4484C85C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1</w:t>
      </w:r>
      <w:r w:rsidRPr="007D4744">
        <w:rPr>
          <w:lang w:eastAsia="en-GB"/>
        </w:rPr>
        <w:t xml:space="preserve"> pub fn new() -&gt; DraftPost {</w:t>
      </w:r>
    </w:p>
    <w:p w14:paraId="2318A666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DraftPost {</w:t>
      </w:r>
    </w:p>
    <w:p w14:paraId="03B44D1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content: String::new(),</w:t>
      </w:r>
    </w:p>
    <w:p w14:paraId="36FDD0A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423B89F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01279728" w14:textId="77777777" w:rsidR="007D4744" w:rsidRPr="007D4744" w:rsidRDefault="007D4744" w:rsidP="00363861">
      <w:pPr>
        <w:pStyle w:val="Code"/>
        <w:rPr>
          <w:lang w:eastAsia="en-GB"/>
        </w:rPr>
      </w:pPr>
    </w:p>
    <w:p w14:paraId="66DE7A46" w14:textId="35073CA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 xml:space="preserve"> pub fn content(&amp;self) -&gt; &amp;str {</w:t>
      </w:r>
    </w:p>
    <w:p w14:paraId="0005B7B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&amp;self.content</w:t>
      </w:r>
    </w:p>
    <w:p w14:paraId="7666603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5087062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7044036" w14:textId="77777777" w:rsidR="007D4744" w:rsidRPr="007D4744" w:rsidRDefault="007D4744" w:rsidP="00363861">
      <w:pPr>
        <w:pStyle w:val="Code"/>
        <w:rPr>
          <w:lang w:eastAsia="en-GB"/>
        </w:rPr>
      </w:pPr>
    </w:p>
    <w:p w14:paraId="2920585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DraftPost {</w:t>
      </w:r>
    </w:p>
    <w:p w14:paraId="58EA040E" w14:textId="71AE943A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</w:t>
      </w:r>
      <w:r w:rsidR="00540DA1" w:rsidRPr="00540DA1">
        <w:rPr>
          <w:rStyle w:val="CodeAnnotation"/>
        </w:rPr>
        <w:t>3</w:t>
      </w:r>
      <w:r w:rsidRPr="007D4744">
        <w:rPr>
          <w:lang w:eastAsia="en-GB"/>
        </w:rPr>
        <w:t xml:space="preserve"> pub fn add_text(&amp;mut self, text: &amp;str) {</w:t>
      </w:r>
    </w:p>
    <w:p w14:paraId="24AA6FF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self.content.push_str(text);</w:t>
      </w:r>
    </w:p>
    <w:p w14:paraId="3997341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78B762B9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2E534EC4" w14:textId="67724B25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Post</w:t>
      </w:r>
      <w:r w:rsidRPr="00E7070D">
        <w:t xml:space="preserve"> with a </w:t>
      </w:r>
      <w:r w:rsidRPr="00E7070D">
        <w:rPr>
          <w:rStyle w:val="Literal"/>
        </w:rPr>
        <w:t>content</w:t>
      </w:r>
      <w:r w:rsidRPr="00E7070D">
        <w:t xml:space="preserve"> method and a </w:t>
      </w:r>
      <w:r w:rsidRPr="00E7070D">
        <w:rPr>
          <w:rStyle w:val="Literal"/>
        </w:rPr>
        <w:t>DraftPost</w:t>
      </w:r>
      <w:r w:rsidRPr="00E7070D">
        <w:t xml:space="preserve"> without a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method</w:t>
      </w:r>
    </w:p>
    <w:p w14:paraId="4D017CE9" w14:textId="7B65028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Both the </w:t>
      </w:r>
      <w:r w:rsidRPr="00E7070D">
        <w:rPr>
          <w:rStyle w:val="Literal"/>
        </w:rPr>
        <w:t>Post</w:t>
      </w:r>
      <w:r w:rsidRPr="00E7070D">
        <w:t xml:space="preserve"> and </w:t>
      </w:r>
      <w:r w:rsidRPr="00E7070D">
        <w:rPr>
          <w:rStyle w:val="Literal"/>
        </w:rPr>
        <w:t>DraftPost</w:t>
      </w:r>
      <w:r w:rsidRPr="00E7070D">
        <w:t xml:space="preserve"> structs have a private </w:t>
      </w:r>
      <w:r w:rsidRPr="00E7070D">
        <w:rPr>
          <w:rStyle w:val="Literal"/>
        </w:rPr>
        <w:t>content</w:t>
      </w:r>
      <w:r w:rsidRPr="00E7070D">
        <w:t xml:space="preserve"> field that</w:t>
      </w:r>
      <w:r w:rsidR="00E7070D" w:rsidRPr="00E7070D">
        <w:t xml:space="preserve"> </w:t>
      </w:r>
      <w:r w:rsidRPr="00E7070D">
        <w:lastRenderedPageBreak/>
        <w:t xml:space="preserve">stores the blog post text. The structs no longer have the </w:t>
      </w:r>
      <w:r w:rsidRPr="00E7070D">
        <w:rPr>
          <w:rStyle w:val="Literal"/>
        </w:rPr>
        <w:t>state</w:t>
      </w:r>
      <w:r w:rsidRPr="00E7070D">
        <w:t xml:space="preserve"> field because</w:t>
      </w:r>
      <w:r w:rsidR="00E7070D" w:rsidRPr="00E7070D">
        <w:t xml:space="preserve"> </w:t>
      </w:r>
      <w:r w:rsidRPr="00E7070D">
        <w:t xml:space="preserve">we’re moving the encoding of the state to the types of the structs. The </w:t>
      </w:r>
      <w:r w:rsidRPr="00E7070D">
        <w:rPr>
          <w:rStyle w:val="Literal"/>
        </w:rPr>
        <w:t>Post</w:t>
      </w:r>
      <w:r w:rsidR="00E7070D" w:rsidRPr="00E7070D">
        <w:t xml:space="preserve"> </w:t>
      </w:r>
      <w:r w:rsidRPr="00E7070D">
        <w:t xml:space="preserve">struct will represent a published post, and it has a </w:t>
      </w:r>
      <w:r w:rsidRPr="00E7070D">
        <w:rPr>
          <w:rStyle w:val="Literal"/>
        </w:rPr>
        <w:t>content</w:t>
      </w:r>
      <w:r w:rsidRPr="00E7070D">
        <w:t xml:space="preserve"> method that</w:t>
      </w:r>
      <w:r w:rsidR="00E7070D" w:rsidRPr="00E7070D">
        <w:t xml:space="preserve"> </w:t>
      </w:r>
      <w:r w:rsidRPr="00E7070D">
        <w:t xml:space="preserve">returns the </w:t>
      </w:r>
      <w:r w:rsidRPr="00E7070D">
        <w:rPr>
          <w:rStyle w:val="Literal"/>
        </w:rPr>
        <w:t>content</w:t>
      </w:r>
      <w:r w:rsidRPr="007D4744">
        <w:rPr>
          <w:lang w:eastAsia="en-GB"/>
        </w:rPr>
        <w:t xml:space="preserve"> </w:t>
      </w:r>
      <w:r w:rsidR="00540DA1" w:rsidRPr="00540DA1">
        <w:rPr>
          <w:rStyle w:val="CodeAnnotation"/>
        </w:rPr>
        <w:t>2</w:t>
      </w:r>
      <w:r w:rsidRPr="007D4744">
        <w:rPr>
          <w:lang w:eastAsia="en-GB"/>
        </w:rPr>
        <w:t>.</w:t>
      </w:r>
    </w:p>
    <w:p w14:paraId="4D21C9F7" w14:textId="013F1DA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We still have a </w:t>
      </w:r>
      <w:r w:rsidRPr="00E7070D">
        <w:rPr>
          <w:rStyle w:val="Literal"/>
        </w:rPr>
        <w:t>Post::new</w:t>
      </w:r>
      <w:r w:rsidRPr="00E7070D">
        <w:t xml:space="preserve"> function, but instead of returning an instance of</w:t>
      </w:r>
      <w:r w:rsidR="00E7070D" w:rsidRPr="00E7070D">
        <w:t xml:space="preserve"> </w:t>
      </w:r>
      <w:r w:rsidRPr="00E7070D">
        <w:rPr>
          <w:rStyle w:val="Literal"/>
        </w:rPr>
        <w:t>Post</w:t>
      </w:r>
      <w:r w:rsidRPr="00E7070D">
        <w:t xml:space="preserve">, it returns an instance of </w:t>
      </w:r>
      <w:r w:rsidRPr="00E7070D">
        <w:rPr>
          <w:rStyle w:val="Literal"/>
        </w:rPr>
        <w:t>DraftPost</w:t>
      </w:r>
      <w:r w:rsidRPr="00E7070D">
        <w:t xml:space="preserve"> </w:t>
      </w:r>
      <w:r w:rsidR="00540DA1" w:rsidRPr="00540DA1">
        <w:rPr>
          <w:rStyle w:val="CodeAnnotation"/>
        </w:rPr>
        <w:t>1</w:t>
      </w:r>
      <w:r w:rsidRPr="00E7070D">
        <w:t xml:space="preserve">. Because </w:t>
      </w:r>
      <w:r w:rsidRPr="00E7070D">
        <w:rPr>
          <w:rStyle w:val="Literal"/>
        </w:rPr>
        <w:t>content</w:t>
      </w:r>
      <w:r w:rsidRPr="00E7070D">
        <w:t xml:space="preserve"> is private</w:t>
      </w:r>
      <w:r w:rsidR="00E7070D" w:rsidRPr="00E7070D">
        <w:t xml:space="preserve"> </w:t>
      </w:r>
      <w:r w:rsidRPr="00E7070D">
        <w:t xml:space="preserve">and there aren’t any functions that return </w:t>
      </w:r>
      <w:r w:rsidRPr="00E7070D">
        <w:rPr>
          <w:rStyle w:val="Literal"/>
        </w:rPr>
        <w:t>Post</w:t>
      </w:r>
      <w:r w:rsidRPr="00E7070D">
        <w:t>, it’s not possible to create</w:t>
      </w:r>
      <w:r w:rsidR="00E7070D" w:rsidRPr="00E7070D">
        <w:t xml:space="preserve"> </w:t>
      </w:r>
      <w:r w:rsidRPr="00E7070D">
        <w:t xml:space="preserve">an instance of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right now.</w:t>
      </w:r>
    </w:p>
    <w:p w14:paraId="244DE1F9" w14:textId="0AD7E7BF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DraftPost</w:t>
      </w:r>
      <w:r w:rsidRPr="00E7070D">
        <w:t xml:space="preserve"> struct has an </w:t>
      </w:r>
      <w:r w:rsidRPr="00E7070D">
        <w:rPr>
          <w:rStyle w:val="Literal"/>
        </w:rPr>
        <w:t>add_text</w:t>
      </w:r>
      <w:r w:rsidRPr="00E7070D">
        <w:t xml:space="preserve"> method, so we can add text to</w:t>
      </w:r>
      <w:r w:rsidR="00E7070D" w:rsidRPr="00E7070D">
        <w:t xml:space="preserve"> </w:t>
      </w:r>
      <w:r w:rsidRPr="00E7070D">
        <w:rPr>
          <w:rStyle w:val="Literal"/>
        </w:rPr>
        <w:t>content</w:t>
      </w:r>
      <w:r w:rsidRPr="00E7070D">
        <w:t xml:space="preserve"> as before </w:t>
      </w:r>
      <w:r w:rsidR="00540DA1" w:rsidRPr="00540DA1">
        <w:rPr>
          <w:rStyle w:val="CodeAnnotation"/>
        </w:rPr>
        <w:t>3</w:t>
      </w:r>
      <w:r w:rsidRPr="00E7070D">
        <w:t xml:space="preserve">, but note that </w:t>
      </w:r>
      <w:r w:rsidRPr="00E7070D">
        <w:rPr>
          <w:rStyle w:val="Literal"/>
        </w:rPr>
        <w:t>DraftPost</w:t>
      </w:r>
      <w:r w:rsidRPr="00E7070D">
        <w:t xml:space="preserve"> does not have a </w:t>
      </w:r>
      <w:r w:rsidRPr="00E7070D">
        <w:rPr>
          <w:rStyle w:val="Literal"/>
        </w:rPr>
        <w:t>content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method defined! So now the program ensures all posts start as draft posts, and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draft posts don’t have their content available for display. Any attempt to get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around these constraints will result in a compiler error.</w:t>
      </w:r>
    </w:p>
    <w:p w14:paraId="5AE2CDBF" w14:textId="77777777" w:rsidR="007D4744" w:rsidRPr="007D4744" w:rsidRDefault="007D4744" w:rsidP="00363861">
      <w:pPr>
        <w:pStyle w:val="HeadC"/>
        <w:rPr>
          <w:lang w:eastAsia="en-GB"/>
        </w:rPr>
      </w:pPr>
      <w:bookmarkStart w:id="192" w:name="implementing-transitions-as-transformati"/>
      <w:bookmarkStart w:id="193" w:name="_Toc106713684"/>
      <w:bookmarkEnd w:id="192"/>
      <w:r w:rsidRPr="007D4744">
        <w:rPr>
          <w:lang w:eastAsia="en-GB"/>
        </w:rPr>
        <w:t>Implementing Transitions as Transformations into Different Types</w:t>
      </w:r>
      <w:bookmarkEnd w:id="193"/>
    </w:p>
    <w:p w14:paraId="49FBEC62" w14:textId="0CCB71C1" w:rsidR="007D4744" w:rsidRPr="007D4744" w:rsidRDefault="007D4744" w:rsidP="00E7070D">
      <w:pPr>
        <w:pStyle w:val="Body"/>
        <w:rPr>
          <w:lang w:eastAsia="en-GB"/>
        </w:rPr>
      </w:pPr>
      <w:r w:rsidRPr="00E7070D">
        <w:t>So how do we get a published post? We want to enforce the rule that a draft</w:t>
      </w:r>
      <w:r w:rsidR="00E7070D" w:rsidRPr="00E7070D">
        <w:t xml:space="preserve"> </w:t>
      </w:r>
      <w:r w:rsidRPr="00E7070D">
        <w:t>post has to be reviewed and approved before it can be published. A post in the</w:t>
      </w:r>
      <w:r w:rsidR="00E7070D" w:rsidRPr="00E7070D">
        <w:t xml:space="preserve"> </w:t>
      </w:r>
      <w:r w:rsidRPr="00E7070D">
        <w:t>pending review state should still not display any content. Let’s implement</w:t>
      </w:r>
      <w:r w:rsidR="00E7070D" w:rsidRPr="00E7070D">
        <w:t xml:space="preserve"> </w:t>
      </w:r>
      <w:r w:rsidRPr="00E7070D">
        <w:t xml:space="preserve">these constraints by adding another struct, </w:t>
      </w:r>
      <w:r w:rsidRPr="00E7070D">
        <w:rPr>
          <w:rStyle w:val="Literal"/>
        </w:rPr>
        <w:t>PendingReviewPost</w:t>
      </w:r>
      <w:r w:rsidRPr="00E7070D">
        <w:t>, defining the</w:t>
      </w:r>
      <w:r w:rsidR="00E7070D" w:rsidRPr="00E7070D">
        <w:t xml:space="preserve"> </w:t>
      </w:r>
      <w:r w:rsidRPr="00E7070D">
        <w:rPr>
          <w:rStyle w:val="Literal"/>
        </w:rPr>
        <w:t>request_review</w:t>
      </w:r>
      <w:r w:rsidRPr="00E7070D">
        <w:t xml:space="preserve"> method on </w:t>
      </w:r>
      <w:r w:rsidRPr="00E7070D">
        <w:rPr>
          <w:rStyle w:val="Literal"/>
        </w:rPr>
        <w:t>DraftPost</w:t>
      </w:r>
      <w:r w:rsidRPr="00E7070D">
        <w:t xml:space="preserve"> to return a </w:t>
      </w:r>
      <w:r w:rsidRPr="00E7070D">
        <w:rPr>
          <w:rStyle w:val="Literal"/>
        </w:rPr>
        <w:t>PendingReviewPost</w:t>
      </w:r>
      <w:del w:id="194" w:author="Audrey Doyle" w:date="2022-08-05T14:23:00Z">
        <w:r w:rsidRPr="00E7070D" w:rsidDel="00C46556">
          <w:delText>,</w:delText>
        </w:r>
      </w:del>
      <w:r w:rsidRPr="00E7070D">
        <w:t xml:space="preserve"> and</w:t>
      </w:r>
      <w:r w:rsidR="00E7070D" w:rsidRPr="00E7070D">
        <w:t xml:space="preserve"> </w:t>
      </w:r>
      <w:r w:rsidRPr="00E7070D">
        <w:t xml:space="preserve">defining an </w:t>
      </w:r>
      <w:r w:rsidRPr="00E7070D">
        <w:rPr>
          <w:rStyle w:val="Literal"/>
        </w:rPr>
        <w:t>approve</w:t>
      </w:r>
      <w:r w:rsidRPr="00E7070D">
        <w:t xml:space="preserve"> method on </w:t>
      </w:r>
      <w:r w:rsidRPr="00E7070D">
        <w:rPr>
          <w:rStyle w:val="Literal"/>
        </w:rPr>
        <w:t>PendingReviewPost</w:t>
      </w:r>
      <w:r w:rsidRPr="00E7070D">
        <w:t xml:space="preserve"> to return a </w:t>
      </w:r>
      <w:r w:rsidRPr="00E7070D">
        <w:rPr>
          <w:rStyle w:val="Literal"/>
        </w:rPr>
        <w:t>Post</w:t>
      </w:r>
      <w:r w:rsidRPr="007D4744">
        <w:rPr>
          <w:lang w:eastAsia="en-GB"/>
        </w:rPr>
        <w:t>, as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shown in Listing 17-20</w:t>
      </w:r>
      <w:ins w:id="195" w:author="Audrey Doyle" w:date="2022-08-05T13:35:00Z">
        <w:r w:rsidR="00346811">
          <w:rPr>
            <w:lang w:eastAsia="en-GB"/>
          </w:rPr>
          <w:t>.</w:t>
        </w:r>
      </w:ins>
      <w:del w:id="196" w:author="Audrey Doyle" w:date="2022-08-05T13:35:00Z">
        <w:r w:rsidRPr="007D4744" w:rsidDel="00346811">
          <w:rPr>
            <w:lang w:eastAsia="en-GB"/>
          </w:rPr>
          <w:delText>:</w:delText>
        </w:r>
      </w:del>
    </w:p>
    <w:p w14:paraId="60A836D4" w14:textId="52EC02AF" w:rsidR="007D4744" w:rsidRPr="007D4744" w:rsidRDefault="00363861" w:rsidP="00363861">
      <w:pPr>
        <w:pStyle w:val="CodeLabel"/>
        <w:rPr>
          <w:lang w:eastAsia="en-GB"/>
        </w:rPr>
      </w:pPr>
      <w:del w:id="197" w:author="Audrey Doyle" w:date="2022-08-05T13:35:00Z">
        <w:r w:rsidDel="00346811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src/lib.rs</w:t>
      </w:r>
    </w:p>
    <w:p w14:paraId="304C4AF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DraftPost {</w:t>
      </w:r>
    </w:p>
    <w:p w14:paraId="79E3D6EA" w14:textId="2FF7DF35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</w:t>
      </w:r>
      <w:r w:rsidR="00363861" w:rsidRPr="00363861">
        <w:rPr>
          <w:rStyle w:val="LiteralItalic"/>
        </w:rPr>
        <w:t>--snip--</w:t>
      </w:r>
    </w:p>
    <w:p w14:paraId="34B8C745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request_review(self) -&gt; PendingReviewPost {</w:t>
      </w:r>
    </w:p>
    <w:p w14:paraId="2FC16A13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PendingReviewPost {</w:t>
      </w:r>
    </w:p>
    <w:p w14:paraId="2A0F23B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content: self.content,</w:t>
      </w:r>
    </w:p>
    <w:p w14:paraId="21DAAC0E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5D0756DF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7D9C9548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7B17D70D" w14:textId="77777777" w:rsidR="007D4744" w:rsidRPr="007D4744" w:rsidRDefault="007D4744" w:rsidP="00363861">
      <w:pPr>
        <w:pStyle w:val="Code"/>
        <w:rPr>
          <w:lang w:eastAsia="en-GB"/>
        </w:rPr>
      </w:pPr>
    </w:p>
    <w:p w14:paraId="5CA1FD2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pub struct PendingReviewPost {</w:t>
      </w:r>
    </w:p>
    <w:p w14:paraId="4D792BD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content: String,</w:t>
      </w:r>
    </w:p>
    <w:p w14:paraId="3C92AD52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620FE5B3" w14:textId="77777777" w:rsidR="007D4744" w:rsidRPr="007D4744" w:rsidRDefault="007D4744" w:rsidP="00363861">
      <w:pPr>
        <w:pStyle w:val="Code"/>
        <w:rPr>
          <w:lang w:eastAsia="en-GB"/>
        </w:rPr>
      </w:pPr>
    </w:p>
    <w:p w14:paraId="16EBE5B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impl PendingReviewPost {</w:t>
      </w:r>
    </w:p>
    <w:p w14:paraId="72D931B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pub fn approve(self) -&gt; Post {</w:t>
      </w:r>
    </w:p>
    <w:p w14:paraId="115614B4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Post {</w:t>
      </w:r>
    </w:p>
    <w:p w14:paraId="2E64E661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    content: self.content,</w:t>
      </w:r>
    </w:p>
    <w:p w14:paraId="6FE6D86C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    }</w:t>
      </w:r>
    </w:p>
    <w:p w14:paraId="0609A87D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 xml:space="preserve">    }</w:t>
      </w:r>
    </w:p>
    <w:p w14:paraId="3B9183A0" w14:textId="77777777" w:rsidR="007D4744" w:rsidRPr="007D4744" w:rsidRDefault="007D4744" w:rsidP="00363861">
      <w:pPr>
        <w:pStyle w:val="Code"/>
        <w:rPr>
          <w:lang w:eastAsia="en-GB"/>
        </w:rPr>
      </w:pPr>
      <w:r w:rsidRPr="007D4744">
        <w:rPr>
          <w:lang w:eastAsia="en-GB"/>
        </w:rPr>
        <w:t>}</w:t>
      </w:r>
    </w:p>
    <w:p w14:paraId="58735E26" w14:textId="2D2C72BA" w:rsidR="007D4744" w:rsidRPr="007D4744" w:rsidRDefault="007D4744" w:rsidP="00B9296F">
      <w:pPr>
        <w:pStyle w:val="CodeListingCaption"/>
        <w:rPr>
          <w:lang w:eastAsia="en-GB"/>
        </w:rPr>
      </w:pPr>
      <w:r w:rsidRPr="00E7070D">
        <w:t xml:space="preserve">A </w:t>
      </w:r>
      <w:r w:rsidRPr="00E7070D">
        <w:rPr>
          <w:rStyle w:val="Literal"/>
        </w:rPr>
        <w:t>PendingReviewPost</w:t>
      </w:r>
      <w:r w:rsidRPr="00E7070D">
        <w:t xml:space="preserve"> that gets created by calling</w:t>
      </w:r>
      <w:r w:rsidR="00E7070D" w:rsidRPr="00E7070D">
        <w:t xml:space="preserve"> </w:t>
      </w:r>
      <w:r w:rsidRPr="00E7070D">
        <w:rPr>
          <w:rStyle w:val="Literal"/>
        </w:rPr>
        <w:t>request_review</w:t>
      </w:r>
      <w:r w:rsidRPr="00E7070D">
        <w:t xml:space="preserve"> on </w:t>
      </w:r>
      <w:r w:rsidRPr="00E7070D">
        <w:rPr>
          <w:rStyle w:val="Literal"/>
        </w:rPr>
        <w:t>DraftPost</w:t>
      </w:r>
      <w:r w:rsidRPr="00E7070D">
        <w:t xml:space="preserve"> and an </w:t>
      </w:r>
      <w:r w:rsidRPr="00E7070D">
        <w:rPr>
          <w:rStyle w:val="Literal"/>
        </w:rPr>
        <w:t>approve</w:t>
      </w:r>
      <w:r w:rsidRPr="00E7070D">
        <w:t xml:space="preserve"> method that turns a</w:t>
      </w:r>
      <w:r w:rsidR="00E7070D" w:rsidRPr="00E7070D">
        <w:t xml:space="preserve"> </w:t>
      </w:r>
      <w:r w:rsidRPr="00E7070D">
        <w:rPr>
          <w:rStyle w:val="Literal"/>
        </w:rPr>
        <w:t>PendingReviewPost</w:t>
      </w:r>
      <w:r w:rsidRPr="00E7070D">
        <w:t xml:space="preserve"> into a published </w:t>
      </w:r>
      <w:r w:rsidRPr="00E7070D">
        <w:rPr>
          <w:rStyle w:val="Literal"/>
        </w:rPr>
        <w:t>Post</w:t>
      </w:r>
    </w:p>
    <w:p w14:paraId="5CEFCD84" w14:textId="58C310F3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</w:t>
      </w:r>
      <w:r w:rsidRPr="00E7070D">
        <w:rPr>
          <w:rStyle w:val="Literal"/>
        </w:rPr>
        <w:t>request_review</w:t>
      </w:r>
      <w:r w:rsidRPr="00E7070D">
        <w:t xml:space="preserve"> and </w:t>
      </w:r>
      <w:r w:rsidRPr="00E7070D">
        <w:rPr>
          <w:rStyle w:val="Literal"/>
        </w:rPr>
        <w:t>approve</w:t>
      </w:r>
      <w:r w:rsidRPr="00E7070D">
        <w:t xml:space="preserve"> methods take ownership of </w:t>
      </w:r>
      <w:r w:rsidRPr="00E7070D">
        <w:rPr>
          <w:rStyle w:val="Literal"/>
        </w:rPr>
        <w:t>self</w:t>
      </w:r>
      <w:r w:rsidRPr="00E7070D">
        <w:t xml:space="preserve">, </w:t>
      </w:r>
      <w:r w:rsidRPr="00E7070D">
        <w:lastRenderedPageBreak/>
        <w:t>thus</w:t>
      </w:r>
      <w:r w:rsidR="00E7070D" w:rsidRPr="00E7070D">
        <w:t xml:space="preserve"> </w:t>
      </w:r>
      <w:r w:rsidRPr="00E7070D">
        <w:t xml:space="preserve">consuming the </w:t>
      </w:r>
      <w:r w:rsidRPr="00E7070D">
        <w:rPr>
          <w:rStyle w:val="Literal"/>
        </w:rPr>
        <w:t>DraftPost</w:t>
      </w:r>
      <w:r w:rsidRPr="00E7070D">
        <w:t xml:space="preserve"> and </w:t>
      </w:r>
      <w:r w:rsidRPr="00E7070D">
        <w:rPr>
          <w:rStyle w:val="Literal"/>
        </w:rPr>
        <w:t>PendingReviewPost</w:t>
      </w:r>
      <w:r w:rsidRPr="00E7070D">
        <w:t xml:space="preserve"> instances and transforming</w:t>
      </w:r>
      <w:r w:rsidR="00E7070D" w:rsidRPr="00E7070D">
        <w:t xml:space="preserve"> </w:t>
      </w:r>
      <w:r w:rsidRPr="00E7070D">
        <w:t xml:space="preserve">them into a </w:t>
      </w:r>
      <w:r w:rsidRPr="00E7070D">
        <w:rPr>
          <w:rStyle w:val="Literal"/>
        </w:rPr>
        <w:t>PendingReviewPost</w:t>
      </w:r>
      <w:r w:rsidRPr="00E7070D">
        <w:t xml:space="preserve"> and a published </w:t>
      </w:r>
      <w:r w:rsidRPr="00E7070D">
        <w:rPr>
          <w:rStyle w:val="Literal"/>
        </w:rPr>
        <w:t>Post</w:t>
      </w:r>
      <w:r w:rsidRPr="00E7070D">
        <w:t>, respectively. This way,</w:t>
      </w:r>
      <w:r w:rsidR="00E7070D" w:rsidRPr="00E7070D">
        <w:t xml:space="preserve"> </w:t>
      </w:r>
      <w:r w:rsidRPr="00E7070D">
        <w:t xml:space="preserve">we won’t have any lingering </w:t>
      </w:r>
      <w:r w:rsidRPr="00E7070D">
        <w:rPr>
          <w:rStyle w:val="Literal"/>
        </w:rPr>
        <w:t>DraftPost</w:t>
      </w:r>
      <w:r w:rsidRPr="00E7070D">
        <w:t xml:space="preserve"> instances after we’ve called</w:t>
      </w:r>
      <w:r w:rsidR="00E7070D" w:rsidRPr="00E7070D">
        <w:t xml:space="preserve"> </w:t>
      </w:r>
      <w:r w:rsidRPr="00E7070D">
        <w:rPr>
          <w:rStyle w:val="Literal"/>
        </w:rPr>
        <w:t>request_review</w:t>
      </w:r>
      <w:r w:rsidRPr="00E7070D">
        <w:t xml:space="preserve"> on them, and so forth. The </w:t>
      </w:r>
      <w:r w:rsidRPr="00E7070D">
        <w:rPr>
          <w:rStyle w:val="Literal"/>
        </w:rPr>
        <w:t>PendingReviewPost</w:t>
      </w:r>
      <w:r w:rsidRPr="00E7070D">
        <w:t xml:space="preserve"> struct doesn’t</w:t>
      </w:r>
      <w:r w:rsidR="00E7070D" w:rsidRPr="00E7070D">
        <w:t xml:space="preserve"> </w:t>
      </w:r>
      <w:r w:rsidRPr="00E7070D">
        <w:t xml:space="preserve">have a </w:t>
      </w:r>
      <w:r w:rsidRPr="00E7070D">
        <w:rPr>
          <w:rStyle w:val="Literal"/>
        </w:rPr>
        <w:t>content</w:t>
      </w:r>
      <w:r w:rsidRPr="00E7070D">
        <w:t xml:space="preserve"> method defined on it, so attempting to read its content</w:t>
      </w:r>
      <w:r w:rsidR="00E7070D" w:rsidRPr="00E7070D">
        <w:t xml:space="preserve"> </w:t>
      </w:r>
      <w:r w:rsidRPr="00E7070D">
        <w:t xml:space="preserve">results in a compiler error, as with </w:t>
      </w:r>
      <w:r w:rsidRPr="00E7070D">
        <w:rPr>
          <w:rStyle w:val="Literal"/>
        </w:rPr>
        <w:t>DraftPost</w:t>
      </w:r>
      <w:r w:rsidRPr="00E7070D">
        <w:t>. Because the only way to get a</w:t>
      </w:r>
      <w:r w:rsidR="00E7070D" w:rsidRPr="00E7070D">
        <w:t xml:space="preserve"> </w:t>
      </w:r>
      <w:r w:rsidRPr="00E7070D">
        <w:t xml:space="preserve">published </w:t>
      </w:r>
      <w:r w:rsidRPr="00E7070D">
        <w:rPr>
          <w:rStyle w:val="Literal"/>
        </w:rPr>
        <w:t>Post</w:t>
      </w:r>
      <w:r w:rsidRPr="00E7070D">
        <w:t xml:space="preserve"> instance that does have a </w:t>
      </w:r>
      <w:r w:rsidRPr="00E7070D">
        <w:rPr>
          <w:rStyle w:val="Literal"/>
        </w:rPr>
        <w:t>content</w:t>
      </w:r>
      <w:r w:rsidRPr="00E7070D">
        <w:t xml:space="preserve"> method defined is to call</w:t>
      </w:r>
      <w:r w:rsidR="00E7070D" w:rsidRPr="00E7070D">
        <w:t xml:space="preserve"> </w:t>
      </w:r>
      <w:r w:rsidRPr="00E7070D">
        <w:t xml:space="preserve">the </w:t>
      </w:r>
      <w:r w:rsidRPr="00E7070D">
        <w:rPr>
          <w:rStyle w:val="Literal"/>
        </w:rPr>
        <w:t>approve</w:t>
      </w:r>
      <w:r w:rsidRPr="00E7070D">
        <w:t xml:space="preserve"> method on a </w:t>
      </w:r>
      <w:r w:rsidRPr="00E7070D">
        <w:rPr>
          <w:rStyle w:val="Literal"/>
        </w:rPr>
        <w:t>PendingReviewPost</w:t>
      </w:r>
      <w:r w:rsidRPr="00E7070D">
        <w:t>, and the only way to get a</w:t>
      </w:r>
      <w:r w:rsidR="00E7070D" w:rsidRPr="00E7070D">
        <w:t xml:space="preserve"> </w:t>
      </w:r>
      <w:r w:rsidRPr="00E7070D">
        <w:rPr>
          <w:rStyle w:val="Literal"/>
        </w:rPr>
        <w:t>PendingReviewPost</w:t>
      </w:r>
      <w:r w:rsidRPr="00E7070D">
        <w:t xml:space="preserve"> is to call the </w:t>
      </w:r>
      <w:r w:rsidRPr="00E7070D">
        <w:rPr>
          <w:rStyle w:val="Literal"/>
        </w:rPr>
        <w:t>request_review</w:t>
      </w:r>
      <w:r w:rsidRPr="00E7070D">
        <w:t xml:space="preserve"> method on a </w:t>
      </w:r>
      <w:r w:rsidRPr="00E7070D">
        <w:rPr>
          <w:rStyle w:val="Literal"/>
        </w:rPr>
        <w:t>DraftPost</w:t>
      </w:r>
      <w:r w:rsidRPr="007D4744">
        <w:rPr>
          <w:lang w:eastAsia="en-GB"/>
        </w:rPr>
        <w:t>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we’ve now encoded the blog post workflow into the type system.</w:t>
      </w:r>
    </w:p>
    <w:p w14:paraId="76AC2880" w14:textId="3C745CCA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But we also have to make some small changes to </w:t>
      </w:r>
      <w:r w:rsidRPr="00E7070D">
        <w:rPr>
          <w:rStyle w:val="Literal"/>
        </w:rPr>
        <w:t>main</w:t>
      </w:r>
      <w:r w:rsidRPr="00E7070D">
        <w:t xml:space="preserve">. The </w:t>
      </w:r>
      <w:r w:rsidRPr="00E7070D">
        <w:rPr>
          <w:rStyle w:val="Literal"/>
        </w:rPr>
        <w:t>request_review</w:t>
      </w:r>
      <w:r w:rsidRPr="00E7070D">
        <w:t xml:space="preserve"> and</w:t>
      </w:r>
      <w:r w:rsidR="00E7070D" w:rsidRPr="00E7070D">
        <w:t xml:space="preserve"> </w:t>
      </w:r>
      <w:r w:rsidRPr="00E7070D">
        <w:rPr>
          <w:rStyle w:val="Literal"/>
        </w:rPr>
        <w:t>approve</w:t>
      </w:r>
      <w:r w:rsidRPr="00E7070D">
        <w:t xml:space="preserve"> methods return new instances rather than modifying the struct they’re</w:t>
      </w:r>
      <w:r w:rsidR="00E7070D" w:rsidRPr="00E7070D">
        <w:t xml:space="preserve"> </w:t>
      </w:r>
      <w:r w:rsidRPr="00E7070D">
        <w:t xml:space="preserve">called on, so we need to add more </w:t>
      </w:r>
      <w:r w:rsidRPr="00E7070D">
        <w:rPr>
          <w:rStyle w:val="Literal"/>
        </w:rPr>
        <w:t>let post =</w:t>
      </w:r>
      <w:r w:rsidRPr="00E7070D">
        <w:t xml:space="preserve"> shadowing assignments to save</w:t>
      </w:r>
      <w:r w:rsidR="00E7070D" w:rsidRPr="00E7070D">
        <w:t xml:space="preserve"> </w:t>
      </w:r>
      <w:r w:rsidRPr="00E7070D">
        <w:t>the returned instances. We also can’t have the assertions about the draft and</w:t>
      </w:r>
      <w:r w:rsidR="00E7070D" w:rsidRPr="00E7070D">
        <w:t xml:space="preserve"> </w:t>
      </w:r>
      <w:r w:rsidRPr="00E7070D">
        <w:t>pending review posts’ contents be empty strings, nor do we need them: we can’t</w:t>
      </w:r>
      <w:r w:rsidR="00E7070D" w:rsidRPr="00E7070D">
        <w:t xml:space="preserve"> </w:t>
      </w:r>
      <w:r w:rsidRPr="00E7070D">
        <w:t>compile code that tries to use the content of posts in those states any longer.</w:t>
      </w:r>
      <w:r w:rsidR="00E7070D" w:rsidRPr="00E7070D">
        <w:t xml:space="preserve"> </w:t>
      </w:r>
      <w:r w:rsidRPr="00E7070D">
        <w:t xml:space="preserve">The updated code in </w:t>
      </w:r>
      <w:r w:rsidRPr="00E7070D">
        <w:rPr>
          <w:rStyle w:val="Literal"/>
        </w:rPr>
        <w:t>main</w:t>
      </w:r>
      <w:r w:rsidRPr="007D4744">
        <w:rPr>
          <w:lang w:eastAsia="en-GB"/>
        </w:rPr>
        <w:t xml:space="preserve"> is shown in Listing 17-21</w:t>
      </w:r>
      <w:ins w:id="198" w:author="Audrey Doyle" w:date="2022-08-05T13:36:00Z">
        <w:r w:rsidR="00346811">
          <w:rPr>
            <w:lang w:eastAsia="en-GB"/>
          </w:rPr>
          <w:t>.</w:t>
        </w:r>
      </w:ins>
      <w:del w:id="199" w:author="Audrey Doyle" w:date="2022-08-05T13:36:00Z">
        <w:r w:rsidRPr="007D4744" w:rsidDel="00346811">
          <w:rPr>
            <w:lang w:eastAsia="en-GB"/>
          </w:rPr>
          <w:delText>:</w:delText>
        </w:r>
      </w:del>
    </w:p>
    <w:p w14:paraId="459AB7C0" w14:textId="1D8FBE8B" w:rsidR="007D4744" w:rsidRPr="007D4744" w:rsidRDefault="00363861" w:rsidP="00363861">
      <w:pPr>
        <w:pStyle w:val="CodeLabel"/>
        <w:rPr>
          <w:lang w:eastAsia="en-GB"/>
        </w:rPr>
      </w:pPr>
      <w:del w:id="200" w:author="Audrey Doyle" w:date="2022-08-05T13:37:00Z">
        <w:r w:rsidDel="00346811">
          <w:rPr>
            <w:lang w:eastAsia="en-GB"/>
          </w:rPr>
          <w:delText xml:space="preserve"> </w:delText>
        </w:r>
      </w:del>
      <w:r w:rsidR="007D4744" w:rsidRPr="007D4744">
        <w:rPr>
          <w:lang w:eastAsia="en-GB"/>
        </w:rPr>
        <w:t>src/main.rs</w:t>
      </w:r>
    </w:p>
    <w:p w14:paraId="5B882753" w14:textId="77777777" w:rsidR="007D4744" w:rsidRPr="00363861" w:rsidRDefault="007D4744" w:rsidP="00E7070D">
      <w:pPr>
        <w:pStyle w:val="Code"/>
      </w:pPr>
      <w:r w:rsidRPr="00363861">
        <w:t>use blog::Post;</w:t>
      </w:r>
    </w:p>
    <w:p w14:paraId="11598E8C" w14:textId="77777777" w:rsidR="007D4744" w:rsidRPr="00363861" w:rsidRDefault="007D4744" w:rsidP="00E7070D">
      <w:pPr>
        <w:pStyle w:val="Code"/>
      </w:pPr>
    </w:p>
    <w:p w14:paraId="33BE39D9" w14:textId="77777777" w:rsidR="007D4744" w:rsidRPr="00363861" w:rsidRDefault="007D4744" w:rsidP="00E7070D">
      <w:pPr>
        <w:pStyle w:val="Code"/>
      </w:pPr>
      <w:r w:rsidRPr="00363861">
        <w:t>fn main() {</w:t>
      </w:r>
    </w:p>
    <w:p w14:paraId="23BDFB06" w14:textId="77777777" w:rsidR="007D4744" w:rsidRPr="00363861" w:rsidRDefault="007D4744" w:rsidP="00E7070D">
      <w:pPr>
        <w:pStyle w:val="Code"/>
      </w:pPr>
      <w:r w:rsidRPr="00363861">
        <w:t xml:space="preserve">    let mut post = Post::new();</w:t>
      </w:r>
    </w:p>
    <w:p w14:paraId="4A53C9B4" w14:textId="77777777" w:rsidR="007D4744" w:rsidRPr="00363861" w:rsidRDefault="007D4744" w:rsidP="00E7070D">
      <w:pPr>
        <w:pStyle w:val="Code"/>
      </w:pPr>
    </w:p>
    <w:p w14:paraId="0B6DE4E5" w14:textId="77777777" w:rsidR="007D4744" w:rsidRPr="00363861" w:rsidRDefault="007D4744" w:rsidP="00E7070D">
      <w:pPr>
        <w:pStyle w:val="Code"/>
      </w:pPr>
      <w:r w:rsidRPr="00363861">
        <w:t xml:space="preserve">    post.add_text("I ate a salad for lunch today");</w:t>
      </w:r>
    </w:p>
    <w:p w14:paraId="11F2EB41" w14:textId="77777777" w:rsidR="007D4744" w:rsidRPr="00363861" w:rsidRDefault="007D4744" w:rsidP="00E7070D">
      <w:pPr>
        <w:pStyle w:val="Code"/>
      </w:pPr>
    </w:p>
    <w:p w14:paraId="2F37C9B9" w14:textId="77777777" w:rsidR="007D4744" w:rsidRPr="00363861" w:rsidRDefault="007D4744" w:rsidP="00E7070D">
      <w:pPr>
        <w:pStyle w:val="Code"/>
      </w:pPr>
      <w:r w:rsidRPr="00363861">
        <w:t xml:space="preserve">    let post = post.request_review();</w:t>
      </w:r>
    </w:p>
    <w:p w14:paraId="0A427F06" w14:textId="77777777" w:rsidR="007D4744" w:rsidRPr="00363861" w:rsidRDefault="007D4744" w:rsidP="00E7070D">
      <w:pPr>
        <w:pStyle w:val="Code"/>
      </w:pPr>
    </w:p>
    <w:p w14:paraId="340FC13A" w14:textId="77777777" w:rsidR="007D4744" w:rsidRPr="00363861" w:rsidRDefault="007D4744" w:rsidP="00E7070D">
      <w:pPr>
        <w:pStyle w:val="Code"/>
      </w:pPr>
      <w:r w:rsidRPr="00363861">
        <w:t xml:space="preserve">    let post = post.approve();</w:t>
      </w:r>
    </w:p>
    <w:p w14:paraId="5B74A2D0" w14:textId="77777777" w:rsidR="007D4744" w:rsidRPr="00363861" w:rsidRDefault="007D4744" w:rsidP="00E7070D">
      <w:pPr>
        <w:pStyle w:val="Code"/>
      </w:pPr>
    </w:p>
    <w:p w14:paraId="2496F01D" w14:textId="77777777" w:rsidR="007D4744" w:rsidRPr="00363861" w:rsidRDefault="007D4744" w:rsidP="00E7070D">
      <w:pPr>
        <w:pStyle w:val="Code"/>
      </w:pPr>
      <w:r w:rsidRPr="00363861">
        <w:t xml:space="preserve">    assert_eq!("I ate a salad for lunch today", post.content());</w:t>
      </w:r>
    </w:p>
    <w:p w14:paraId="4D864740" w14:textId="77777777" w:rsidR="007D4744" w:rsidRPr="00363861" w:rsidRDefault="007D4744" w:rsidP="00E7070D">
      <w:pPr>
        <w:pStyle w:val="Code"/>
      </w:pPr>
      <w:r w:rsidRPr="00363861">
        <w:t>}</w:t>
      </w:r>
    </w:p>
    <w:p w14:paraId="33683D5D" w14:textId="33E33ED4" w:rsidR="007D4744" w:rsidRPr="007D4744" w:rsidRDefault="007D4744" w:rsidP="00E7070D">
      <w:pPr>
        <w:pStyle w:val="CodeListingCaption"/>
        <w:rPr>
          <w:lang w:eastAsia="en-GB"/>
        </w:rPr>
      </w:pPr>
      <w:r w:rsidRPr="00E7070D">
        <w:t xml:space="preserve">Modifications to </w:t>
      </w:r>
      <w:r w:rsidRPr="00363861">
        <w:rPr>
          <w:rStyle w:val="Literal"/>
        </w:rPr>
        <w:t>main</w:t>
      </w:r>
      <w:r w:rsidRPr="007D4744">
        <w:rPr>
          <w:lang w:eastAsia="en-GB"/>
        </w:rPr>
        <w:t xml:space="preserve"> to use the new implementation of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blog post workflow</w:t>
      </w:r>
    </w:p>
    <w:p w14:paraId="4106EDD4" w14:textId="27BEAF44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The changes we needed to make to </w:t>
      </w:r>
      <w:r w:rsidRPr="00E7070D">
        <w:rPr>
          <w:rStyle w:val="Literal"/>
        </w:rPr>
        <w:t>main</w:t>
      </w:r>
      <w:r w:rsidRPr="00E7070D">
        <w:t xml:space="preserve"> to reassign </w:t>
      </w:r>
      <w:r w:rsidRPr="00E7070D">
        <w:rPr>
          <w:rStyle w:val="Literal"/>
        </w:rPr>
        <w:t>post</w:t>
      </w:r>
      <w:r w:rsidRPr="00E7070D">
        <w:t xml:space="preserve"> mean that this</w:t>
      </w:r>
      <w:r w:rsidR="00E7070D" w:rsidRPr="00E7070D">
        <w:t xml:space="preserve"> </w:t>
      </w:r>
      <w:r w:rsidRPr="00E7070D">
        <w:t>implementation doesn’t quite follow the object-oriented state pattern anymore:</w:t>
      </w:r>
      <w:r w:rsidR="00E7070D" w:rsidRPr="00E7070D">
        <w:t xml:space="preserve"> </w:t>
      </w:r>
      <w:r w:rsidRPr="00E7070D">
        <w:t>the transformations between the states are no longer encapsulated entirely</w:t>
      </w:r>
      <w:r w:rsidR="00E7070D" w:rsidRPr="00E7070D">
        <w:t xml:space="preserve"> </w:t>
      </w:r>
      <w:r w:rsidRPr="00E7070D">
        <w:t xml:space="preserve">within the </w:t>
      </w:r>
      <w:r w:rsidRPr="00E7070D">
        <w:rPr>
          <w:rStyle w:val="Literal"/>
        </w:rPr>
        <w:t>Post</w:t>
      </w:r>
      <w:r w:rsidRPr="007D4744">
        <w:rPr>
          <w:lang w:eastAsia="en-GB"/>
        </w:rPr>
        <w:t xml:space="preserve"> implementation. However, our gain is that invalid states are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now impossible because of the type system and the type checking that happens 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compile time! This ensures that certain bugs, such as display of the content of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an unpublished post, will be discovered before they make it to production.</w:t>
      </w:r>
    </w:p>
    <w:p w14:paraId="41DEBE13" w14:textId="15C0344E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 xml:space="preserve">Try the tasks suggested at the start of this section on the </w:t>
      </w:r>
      <w:r w:rsidRPr="00E7070D">
        <w:rPr>
          <w:rStyle w:val="Literal"/>
        </w:rPr>
        <w:t>blog</w:t>
      </w:r>
      <w:r w:rsidRPr="007D4744">
        <w:rPr>
          <w:lang w:eastAsia="en-GB"/>
        </w:rPr>
        <w:t xml:space="preserve"> crate as it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is after Listing 17-21 to see what you think about the design of this version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of the code. Note that some of the tasks might be completed already in this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design.</w:t>
      </w:r>
    </w:p>
    <w:p w14:paraId="192EB380" w14:textId="0E9FB2E8" w:rsidR="007D4744" w:rsidRPr="007D4744" w:rsidRDefault="007D4744" w:rsidP="00E7070D">
      <w:pPr>
        <w:pStyle w:val="Body"/>
        <w:rPr>
          <w:lang w:eastAsia="en-GB"/>
        </w:rPr>
      </w:pPr>
      <w:r w:rsidRPr="007D4744">
        <w:rPr>
          <w:lang w:eastAsia="en-GB"/>
        </w:rPr>
        <w:t>We’ve seen that even though Rust is capable of implementing object-oriented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design patterns, other patterns, such as encoding state into the type system,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are also available in Rust. These patterns have different trade-offs. Although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you might be </w:t>
      </w:r>
      <w:r w:rsidRPr="007D4744">
        <w:rPr>
          <w:lang w:eastAsia="en-GB"/>
        </w:rPr>
        <w:lastRenderedPageBreak/>
        <w:t>very familiar with object-oriented patterns, rethinking the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problem to take advantage of Rust’s features can provide benefits, such as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preventing some bugs at compile time. Object-oriented patterns won’t always be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the best solution in Rust due to certain features, like ownership,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languages don’t have.</w:t>
      </w:r>
    </w:p>
    <w:p w14:paraId="2FA8EBC0" w14:textId="77777777" w:rsidR="007D4744" w:rsidRPr="007D4744" w:rsidRDefault="007D4744" w:rsidP="00E7070D">
      <w:pPr>
        <w:pStyle w:val="HeadA"/>
        <w:rPr>
          <w:lang w:eastAsia="en-GB"/>
        </w:rPr>
      </w:pPr>
      <w:bookmarkStart w:id="201" w:name="summary"/>
      <w:bookmarkStart w:id="202" w:name="_Toc106713685"/>
      <w:bookmarkEnd w:id="201"/>
      <w:r w:rsidRPr="007D4744">
        <w:rPr>
          <w:lang w:eastAsia="en-GB"/>
        </w:rPr>
        <w:t>Summary</w:t>
      </w:r>
      <w:bookmarkEnd w:id="202"/>
    </w:p>
    <w:p w14:paraId="7E68EBB4" w14:textId="2A44069A" w:rsidR="007D4744" w:rsidRPr="007D4744" w:rsidRDefault="007D4744" w:rsidP="00E7070D">
      <w:pPr>
        <w:pStyle w:val="Body"/>
        <w:rPr>
          <w:lang w:eastAsia="en-GB"/>
        </w:rPr>
      </w:pPr>
      <w:del w:id="203" w:author="Audrey Doyle" w:date="2022-08-05T13:37:00Z">
        <w:r w:rsidRPr="007D4744" w:rsidDel="00346811">
          <w:rPr>
            <w:lang w:eastAsia="en-GB"/>
          </w:rPr>
          <w:delText>No matter</w:delText>
        </w:r>
      </w:del>
      <w:ins w:id="204" w:author="Audrey Doyle" w:date="2022-08-05T13:37:00Z">
        <w:r w:rsidR="00346811">
          <w:rPr>
            <w:lang w:eastAsia="en-GB"/>
          </w:rPr>
          <w:t>Re</w:t>
        </w:r>
      </w:ins>
      <w:ins w:id="205" w:author="Audrey Doyle" w:date="2022-08-05T13:38:00Z">
        <w:r w:rsidR="00346811">
          <w:rPr>
            <w:lang w:eastAsia="en-GB"/>
          </w:rPr>
          <w:t>gardless of</w:t>
        </w:r>
      </w:ins>
      <w:r w:rsidRPr="007D4744">
        <w:rPr>
          <w:lang w:eastAsia="en-GB"/>
        </w:rPr>
        <w:t xml:space="preserve"> whether </w:t>
      </w:r>
      <w:del w:id="206" w:author="Audrey Doyle" w:date="2022-08-05T13:38:00Z">
        <w:r w:rsidRPr="007D4744" w:rsidDel="00346811">
          <w:rPr>
            <w:lang w:eastAsia="en-GB"/>
          </w:rPr>
          <w:delText xml:space="preserve">or not </w:delText>
        </w:r>
      </w:del>
      <w:r w:rsidRPr="007D4744">
        <w:rPr>
          <w:lang w:eastAsia="en-GB"/>
        </w:rPr>
        <w:t>you think Rust is an object-oriented language after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reading this chapter, you now know that you can use trait objects to get some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features in Rust. Dynamic dispatch can give your code some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flexibility in exchange for a bit of runtime performance. You can use this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flexibility to implement object-oriented patterns that can help your code’s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maintainability. Rust also has other features, like ownership, that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object-oriented languages don’t have. An object-oriented pattern won’t always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 xml:space="preserve">be the best way to take advantage of Rust’s strengths, but </w:t>
      </w:r>
      <w:ins w:id="207" w:author="Audrey Doyle" w:date="2022-08-05T13:38:00Z">
        <w:r w:rsidR="00346811">
          <w:rPr>
            <w:lang w:eastAsia="en-GB"/>
          </w:rPr>
          <w:t xml:space="preserve">it </w:t>
        </w:r>
      </w:ins>
      <w:r w:rsidRPr="007D4744">
        <w:rPr>
          <w:lang w:eastAsia="en-GB"/>
        </w:rPr>
        <w:t>is an available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option.</w:t>
      </w:r>
    </w:p>
    <w:p w14:paraId="4482D78D" w14:textId="394BC537" w:rsidR="00053E72" w:rsidRPr="007D4744" w:rsidRDefault="007D4744" w:rsidP="00E7070D">
      <w:pPr>
        <w:pStyle w:val="Body"/>
      </w:pPr>
      <w:r w:rsidRPr="007D4744">
        <w:rPr>
          <w:lang w:eastAsia="en-GB"/>
        </w:rPr>
        <w:t>Next, we’ll look at patterns, which are another of Rust’s features that enable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lots of flexibility. We’ve looked at them briefly throughout the book but</w:t>
      </w:r>
      <w:r w:rsidR="00E7070D">
        <w:rPr>
          <w:lang w:eastAsia="en-GB"/>
        </w:rPr>
        <w:t xml:space="preserve"> </w:t>
      </w:r>
      <w:r w:rsidRPr="007D4744">
        <w:rPr>
          <w:lang w:eastAsia="en-GB"/>
        </w:rPr>
        <w:t>haven’t seen their full capability yet. Let’s go!</w:t>
      </w:r>
      <w:r w:rsidR="00E7070D" w:rsidRPr="007D4744">
        <w:t xml:space="preserve"> </w:t>
      </w:r>
    </w:p>
    <w:sectPr w:rsidR="00053E72" w:rsidRPr="007D4744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udrey Doyle" w:date="2022-08-05T12:56:00Z" w:initials="A">
    <w:p w14:paraId="4821ACF3" w14:textId="540530AD" w:rsidR="00044051" w:rsidRDefault="00044051">
      <w:pPr>
        <w:pStyle w:val="CommentText"/>
      </w:pPr>
      <w:r>
        <w:rPr>
          <w:rStyle w:val="CommentReference"/>
        </w:rPr>
        <w:annotationRef/>
      </w:r>
      <w:r>
        <w:t>AU: The TOC I was given doesn’t include this in the chapter title. Please advise.</w:t>
      </w:r>
    </w:p>
  </w:comment>
  <w:comment w:id="18" w:author="Audrey Doyle" w:date="2022-08-05T13:56:00Z" w:initials="A">
    <w:p w14:paraId="2F3F2944" w14:textId="607280EC" w:rsidR="003F3BD2" w:rsidRDefault="003F3BD2">
      <w:pPr>
        <w:pStyle w:val="CommentText"/>
      </w:pPr>
      <w:r>
        <w:rPr>
          <w:rStyle w:val="CommentReference"/>
        </w:rPr>
        <w:annotationRef/>
      </w:r>
      <w:r>
        <w:t xml:space="preserve">AU: I freelance for Pearson and this is how they want the name to be treated. </w:t>
      </w:r>
    </w:p>
  </w:comment>
  <w:comment w:id="21" w:author="Audrey Doyle" w:date="2022-08-05T13:58:00Z" w:initials="A">
    <w:p w14:paraId="5F8A509B" w14:textId="3B28DCD9" w:rsidR="003F3BD2" w:rsidRDefault="003F3BD2">
      <w:pPr>
        <w:pStyle w:val="CommentText"/>
      </w:pPr>
      <w:r>
        <w:rPr>
          <w:rStyle w:val="CommentReference"/>
        </w:rPr>
        <w:annotationRef/>
      </w:r>
      <w:r>
        <w:t>AU: Is this directly from the book? If so, I’ll need to format it differently.</w:t>
      </w:r>
    </w:p>
  </w:comment>
  <w:comment w:id="117" w:author="Audrey Doyle" w:date="2022-08-05T13:20:00Z" w:initials="A">
    <w:p w14:paraId="3CFE9856" w14:textId="53E1A60E" w:rsidR="00CF5276" w:rsidRDefault="00CF5276">
      <w:pPr>
        <w:pStyle w:val="CommentText"/>
      </w:pPr>
      <w:r>
        <w:rPr>
          <w:rStyle w:val="CommentReference"/>
        </w:rPr>
        <w:annotationRef/>
      </w:r>
      <w:r>
        <w:t>AU: This was referred to as simply “reviewed” on the preceding page. Which do you want to go with?</w:t>
      </w:r>
    </w:p>
  </w:comment>
  <w:comment w:id="165" w:author="Audrey Doyle" w:date="2022-08-05T13:29:00Z" w:initials="A">
    <w:p w14:paraId="14EF5A4A" w14:textId="78FA3BCC" w:rsidR="000645D4" w:rsidRDefault="000645D4">
      <w:pPr>
        <w:pStyle w:val="CommentText"/>
      </w:pPr>
      <w:r>
        <w:rPr>
          <w:rStyle w:val="CommentReference"/>
        </w:rPr>
        <w:annotationRef/>
      </w:r>
      <w:r>
        <w:t>U: Indent OK?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21ACF3" w15:done="0"/>
  <w15:commentEx w15:paraId="2F3F2944" w15:done="0"/>
  <w15:commentEx w15:paraId="5F8A509B" w15:done="0"/>
  <w15:commentEx w15:paraId="3CFE9856" w15:done="0"/>
  <w15:commentEx w15:paraId="14EF5A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791EE" w16cex:dateUtc="2022-08-05T16:56:00Z"/>
  <w16cex:commentExtensible w16cex:durableId="2697A02B" w16cex:dateUtc="2022-08-05T17:56:00Z"/>
  <w16cex:commentExtensible w16cex:durableId="2697A089" w16cex:dateUtc="2022-08-05T17:58:00Z"/>
  <w16cex:commentExtensible w16cex:durableId="2697979A" w16cex:dateUtc="2022-08-05T17:20:00Z"/>
  <w16cex:commentExtensible w16cex:durableId="269799CD" w16cex:dateUtc="2022-08-05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21ACF3" w16cid:durableId="269791EE"/>
  <w16cid:commentId w16cid:paraId="2F3F2944" w16cid:durableId="2697A02B"/>
  <w16cid:commentId w16cid:paraId="5F8A509B" w16cid:durableId="2697A089"/>
  <w16cid:commentId w16cid:paraId="3CFE9856" w16cid:durableId="2697979A"/>
  <w16cid:commentId w16cid:paraId="14EF5A4A" w16cid:durableId="269799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7A198" w14:textId="77777777" w:rsidR="00BC5D0F" w:rsidRDefault="00BC5D0F" w:rsidP="009E51C3">
      <w:pPr>
        <w:spacing w:after="0" w:line="240" w:lineRule="auto"/>
      </w:pPr>
      <w:r>
        <w:separator/>
      </w:r>
    </w:p>
  </w:endnote>
  <w:endnote w:type="continuationSeparator" w:id="0">
    <w:p w14:paraId="1DDCF2FC" w14:textId="77777777" w:rsidR="00BC5D0F" w:rsidRDefault="00BC5D0F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AD48" w14:textId="77777777" w:rsidR="00BC5D0F" w:rsidRDefault="00BC5D0F" w:rsidP="009E51C3">
      <w:pPr>
        <w:spacing w:after="0" w:line="240" w:lineRule="auto"/>
      </w:pPr>
      <w:r>
        <w:separator/>
      </w:r>
    </w:p>
  </w:footnote>
  <w:footnote w:type="continuationSeparator" w:id="0">
    <w:p w14:paraId="6666C055" w14:textId="77777777" w:rsidR="00BC5D0F" w:rsidRDefault="00BC5D0F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BD680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88896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F3A77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170CA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B7072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BA216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03484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4E4AE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FE6C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9B02E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7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6292768"/>
    <w:multiLevelType w:val="multilevel"/>
    <w:tmpl w:val="706E9F88"/>
    <w:numStyleLink w:val="ChapterNumbering"/>
  </w:abstractNum>
  <w:abstractNum w:abstractNumId="15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7" w15:restartNumberingAfterBreak="0">
    <w:nsid w:val="32872EF9"/>
    <w:multiLevelType w:val="multilevel"/>
    <w:tmpl w:val="706E9F88"/>
    <w:numStyleLink w:val="ChapterNumbering"/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E1B2B"/>
    <w:multiLevelType w:val="multilevel"/>
    <w:tmpl w:val="FC10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B2564"/>
    <w:multiLevelType w:val="multilevel"/>
    <w:tmpl w:val="54F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0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A5734"/>
    <w:multiLevelType w:val="multilevel"/>
    <w:tmpl w:val="7C8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2"/>
  </w:num>
  <w:num w:numId="2" w16cid:durableId="385304103">
    <w:abstractNumId w:val="22"/>
  </w:num>
  <w:num w:numId="3" w16cid:durableId="1701390650">
    <w:abstractNumId w:val="25"/>
  </w:num>
  <w:num w:numId="4" w16cid:durableId="563373197">
    <w:abstractNumId w:val="16"/>
  </w:num>
  <w:num w:numId="5" w16cid:durableId="44761907">
    <w:abstractNumId w:val="23"/>
  </w:num>
  <w:num w:numId="6" w16cid:durableId="1101072290">
    <w:abstractNumId w:val="15"/>
  </w:num>
  <w:num w:numId="7" w16cid:durableId="1629897676">
    <w:abstractNumId w:val="19"/>
  </w:num>
  <w:num w:numId="8" w16cid:durableId="650138380">
    <w:abstractNumId w:val="26"/>
  </w:num>
  <w:num w:numId="9" w16cid:durableId="2021807744">
    <w:abstractNumId w:val="18"/>
  </w:num>
  <w:num w:numId="10" w16cid:durableId="716858717">
    <w:abstractNumId w:val="13"/>
  </w:num>
  <w:num w:numId="11" w16cid:durableId="344014094">
    <w:abstractNumId w:val="11"/>
  </w:num>
  <w:num w:numId="12" w16cid:durableId="1995179777">
    <w:abstractNumId w:val="14"/>
  </w:num>
  <w:num w:numId="13" w16cid:durableId="2136212814">
    <w:abstractNumId w:val="28"/>
  </w:num>
  <w:num w:numId="14" w16cid:durableId="1485704533">
    <w:abstractNumId w:val="0"/>
  </w:num>
  <w:num w:numId="15" w16cid:durableId="1716389067">
    <w:abstractNumId w:val="21"/>
  </w:num>
  <w:num w:numId="16" w16cid:durableId="792024008">
    <w:abstractNumId w:val="27"/>
  </w:num>
  <w:num w:numId="17" w16cid:durableId="1619291841">
    <w:abstractNumId w:val="20"/>
  </w:num>
  <w:num w:numId="18" w16cid:durableId="989016479">
    <w:abstractNumId w:val="24"/>
  </w:num>
  <w:num w:numId="19" w16cid:durableId="930771739">
    <w:abstractNumId w:val="10"/>
  </w:num>
  <w:num w:numId="20" w16cid:durableId="1118792701">
    <w:abstractNumId w:val="8"/>
  </w:num>
  <w:num w:numId="21" w16cid:durableId="188181377">
    <w:abstractNumId w:val="7"/>
  </w:num>
  <w:num w:numId="22" w16cid:durableId="1394347610">
    <w:abstractNumId w:val="6"/>
  </w:num>
  <w:num w:numId="23" w16cid:durableId="1163155504">
    <w:abstractNumId w:val="5"/>
  </w:num>
  <w:num w:numId="24" w16cid:durableId="310914602">
    <w:abstractNumId w:val="9"/>
  </w:num>
  <w:num w:numId="25" w16cid:durableId="559629964">
    <w:abstractNumId w:val="4"/>
  </w:num>
  <w:num w:numId="26" w16cid:durableId="1200121481">
    <w:abstractNumId w:val="3"/>
  </w:num>
  <w:num w:numId="27" w16cid:durableId="1349791845">
    <w:abstractNumId w:val="2"/>
  </w:num>
  <w:num w:numId="28" w16cid:durableId="498883914">
    <w:abstractNumId w:val="1"/>
  </w:num>
  <w:num w:numId="29" w16cid:durableId="999771498">
    <w:abstractNumId w:val="1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44"/>
    <w:rsid w:val="0001390B"/>
    <w:rsid w:val="00013A0F"/>
    <w:rsid w:val="00015785"/>
    <w:rsid w:val="000251C2"/>
    <w:rsid w:val="00026A3C"/>
    <w:rsid w:val="00027719"/>
    <w:rsid w:val="00032AFB"/>
    <w:rsid w:val="00035713"/>
    <w:rsid w:val="00044051"/>
    <w:rsid w:val="00044C60"/>
    <w:rsid w:val="0005012C"/>
    <w:rsid w:val="00052436"/>
    <w:rsid w:val="00053E72"/>
    <w:rsid w:val="00057F86"/>
    <w:rsid w:val="0006127C"/>
    <w:rsid w:val="000645D4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534"/>
    <w:rsid w:val="000B0A4A"/>
    <w:rsid w:val="000B6D77"/>
    <w:rsid w:val="000C187B"/>
    <w:rsid w:val="000C3488"/>
    <w:rsid w:val="000C4A87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5924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811"/>
    <w:rsid w:val="00346FA5"/>
    <w:rsid w:val="003562F5"/>
    <w:rsid w:val="00361247"/>
    <w:rsid w:val="00361659"/>
    <w:rsid w:val="00363101"/>
    <w:rsid w:val="0036386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3EF8"/>
    <w:rsid w:val="003A50D7"/>
    <w:rsid w:val="003B5A44"/>
    <w:rsid w:val="003B5D4D"/>
    <w:rsid w:val="003C2061"/>
    <w:rsid w:val="003C27E0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3F3BD2"/>
    <w:rsid w:val="00400E94"/>
    <w:rsid w:val="00403EA2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4BB9"/>
    <w:rsid w:val="004F3FC9"/>
    <w:rsid w:val="0050058C"/>
    <w:rsid w:val="005056A5"/>
    <w:rsid w:val="00506CE0"/>
    <w:rsid w:val="0051294E"/>
    <w:rsid w:val="00512D24"/>
    <w:rsid w:val="0052787B"/>
    <w:rsid w:val="0053177C"/>
    <w:rsid w:val="00537277"/>
    <w:rsid w:val="00537F3B"/>
    <w:rsid w:val="00540DA1"/>
    <w:rsid w:val="00542141"/>
    <w:rsid w:val="005425C3"/>
    <w:rsid w:val="00564355"/>
    <w:rsid w:val="005815A2"/>
    <w:rsid w:val="005921CC"/>
    <w:rsid w:val="005A540F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35723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02FC"/>
    <w:rsid w:val="00783976"/>
    <w:rsid w:val="00785E73"/>
    <w:rsid w:val="007A02E7"/>
    <w:rsid w:val="007A4E19"/>
    <w:rsid w:val="007C14A2"/>
    <w:rsid w:val="007C4313"/>
    <w:rsid w:val="007D2CFA"/>
    <w:rsid w:val="007D4744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449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388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07DF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96F"/>
    <w:rsid w:val="00B92BF5"/>
    <w:rsid w:val="00B92F52"/>
    <w:rsid w:val="00B930D7"/>
    <w:rsid w:val="00B96D51"/>
    <w:rsid w:val="00B97083"/>
    <w:rsid w:val="00B974C0"/>
    <w:rsid w:val="00BA33FE"/>
    <w:rsid w:val="00BA3B7C"/>
    <w:rsid w:val="00BA5FAF"/>
    <w:rsid w:val="00BB3999"/>
    <w:rsid w:val="00BB692D"/>
    <w:rsid w:val="00BC030B"/>
    <w:rsid w:val="00BC1F31"/>
    <w:rsid w:val="00BC5D0F"/>
    <w:rsid w:val="00BC655C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6556"/>
    <w:rsid w:val="00C476ED"/>
    <w:rsid w:val="00C50801"/>
    <w:rsid w:val="00C6086F"/>
    <w:rsid w:val="00C61D2D"/>
    <w:rsid w:val="00C62B55"/>
    <w:rsid w:val="00C72332"/>
    <w:rsid w:val="00C7299D"/>
    <w:rsid w:val="00C741AB"/>
    <w:rsid w:val="00C743DE"/>
    <w:rsid w:val="00C772AA"/>
    <w:rsid w:val="00C8113A"/>
    <w:rsid w:val="00C82A73"/>
    <w:rsid w:val="00C85F9F"/>
    <w:rsid w:val="00CA2AD1"/>
    <w:rsid w:val="00CA4F4D"/>
    <w:rsid w:val="00CA66E6"/>
    <w:rsid w:val="00CA69C7"/>
    <w:rsid w:val="00CA6B99"/>
    <w:rsid w:val="00CB0816"/>
    <w:rsid w:val="00CB463D"/>
    <w:rsid w:val="00CC58BE"/>
    <w:rsid w:val="00CC73C0"/>
    <w:rsid w:val="00CD1F8C"/>
    <w:rsid w:val="00CD4000"/>
    <w:rsid w:val="00CD6BEF"/>
    <w:rsid w:val="00CE69F4"/>
    <w:rsid w:val="00CF1C65"/>
    <w:rsid w:val="00CF30A5"/>
    <w:rsid w:val="00CF3F4A"/>
    <w:rsid w:val="00CF5276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07FC"/>
    <w:rsid w:val="00D411DF"/>
    <w:rsid w:val="00D42C6A"/>
    <w:rsid w:val="00D43395"/>
    <w:rsid w:val="00D52794"/>
    <w:rsid w:val="00D535B5"/>
    <w:rsid w:val="00D5656A"/>
    <w:rsid w:val="00D56668"/>
    <w:rsid w:val="00D57AB3"/>
    <w:rsid w:val="00D60E9B"/>
    <w:rsid w:val="00D62983"/>
    <w:rsid w:val="00D65382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3FB6"/>
    <w:rsid w:val="00DA5D80"/>
    <w:rsid w:val="00DB0D49"/>
    <w:rsid w:val="00DB68B2"/>
    <w:rsid w:val="00DC3496"/>
    <w:rsid w:val="00DC4720"/>
    <w:rsid w:val="00DC5E41"/>
    <w:rsid w:val="00DC7ABF"/>
    <w:rsid w:val="00DD07D5"/>
    <w:rsid w:val="00DD7F29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131C9"/>
    <w:rsid w:val="00E334C3"/>
    <w:rsid w:val="00E34FDA"/>
    <w:rsid w:val="00E37BF4"/>
    <w:rsid w:val="00E44F4A"/>
    <w:rsid w:val="00E45D9A"/>
    <w:rsid w:val="00E45DCB"/>
    <w:rsid w:val="00E61240"/>
    <w:rsid w:val="00E62067"/>
    <w:rsid w:val="00E6249F"/>
    <w:rsid w:val="00E67EB7"/>
    <w:rsid w:val="00E7070D"/>
    <w:rsid w:val="00E72FF5"/>
    <w:rsid w:val="00E74571"/>
    <w:rsid w:val="00E81C53"/>
    <w:rsid w:val="00E82299"/>
    <w:rsid w:val="00E85570"/>
    <w:rsid w:val="00E85BB1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F1AD9B"/>
  <w14:defaultImageDpi w14:val="300"/>
  <w15:docId w15:val="{04F9C27D-24C9-46D6-964B-C1029199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C9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7D4744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F2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F2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F2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2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2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2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2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2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7F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D7F2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D7F2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2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2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2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29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29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DD7F2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DD7F2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DD7F29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DD7F29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DD7F2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DD7F29"/>
    <w:pPr>
      <w:numPr>
        <w:ilvl w:val="6"/>
        <w:numId w:val="29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DD7F29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DD7F29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DD7F29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DD7F29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DD7F29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DD7F29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DD7F29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DD7F29"/>
    <w:pPr>
      <w:numPr>
        <w:numId w:val="10"/>
      </w:numPr>
    </w:pPr>
  </w:style>
  <w:style w:type="paragraph" w:customStyle="1" w:styleId="HeadA">
    <w:name w:val="HeadA"/>
    <w:qFormat/>
    <w:rsid w:val="00DD7F2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DD7F2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DD7F29"/>
    <w:pPr>
      <w:numPr>
        <w:ilvl w:val="4"/>
        <w:numId w:val="29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DD7F29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DD7F29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DD7F2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DD7F2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DD7F29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DD7F29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DD7F29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DD7F29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DD7F29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DD7F29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DD7F29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DD7F29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DD7F29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DD7F29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DD7F29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DD7F29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DD7F29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DD7F29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DD7F29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DD7F29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DD7F29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DD7F29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DD7F29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DD7F29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DD7F29"/>
    <w:rPr>
      <w:rFonts w:ascii="Symbol" w:hAnsi="Symbol"/>
    </w:rPr>
  </w:style>
  <w:style w:type="character" w:customStyle="1" w:styleId="Italic">
    <w:name w:val="Italic"/>
    <w:uiPriority w:val="1"/>
    <w:qFormat/>
    <w:rsid w:val="00DD7F29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0">
    <w:name w:val="ListBullet"/>
    <w:qFormat/>
    <w:rsid w:val="00DD7F29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DD7F2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DD7F29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DD7F29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DD7F29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DD7F2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DD7F29"/>
    <w:rPr>
      <w:color w:val="008000"/>
    </w:rPr>
  </w:style>
  <w:style w:type="paragraph" w:customStyle="1" w:styleId="PartNumber">
    <w:name w:val="PartNumber"/>
    <w:qFormat/>
    <w:rsid w:val="00DD7F2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DD7F29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DD7F2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DD7F2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DD7F29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DD7F29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DD7F29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DD7F29"/>
    <w:rPr>
      <w:b/>
      <w:bCs/>
      <w:color w:val="3366FF"/>
    </w:rPr>
  </w:style>
  <w:style w:type="paragraph" w:customStyle="1" w:styleId="RunInHead">
    <w:name w:val="RunInHead"/>
    <w:rsid w:val="00DD7F29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DD7F29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DD7F29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DD7F29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DD7F29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DD7F29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DD7F29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DD7F2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DD7F29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DD7F29"/>
    <w:rPr>
      <w:color w:val="3366FF"/>
      <w:vertAlign w:val="superscript"/>
    </w:rPr>
  </w:style>
  <w:style w:type="paragraph" w:customStyle="1" w:styleId="Footnote">
    <w:name w:val="Footnote"/>
    <w:qFormat/>
    <w:rsid w:val="00DD7F29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DD7F29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DD7F29"/>
    <w:rPr>
      <w:color w:val="3366FF"/>
      <w:vertAlign w:val="superscript"/>
    </w:rPr>
  </w:style>
  <w:style w:type="paragraph" w:customStyle="1" w:styleId="QuotePara">
    <w:name w:val="QuotePara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DD7F29"/>
    <w:pPr>
      <w:spacing w:after="240"/>
      <w:jc w:val="right"/>
    </w:pPr>
  </w:style>
  <w:style w:type="character" w:customStyle="1" w:styleId="Caps">
    <w:name w:val="Caps"/>
    <w:uiPriority w:val="1"/>
    <w:qFormat/>
    <w:rsid w:val="00DD7F29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DD7F29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DD7F29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DD7F29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DD7F29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DD7F29"/>
    <w:rPr>
      <w:color w:val="3366FF"/>
    </w:rPr>
  </w:style>
  <w:style w:type="table" w:styleId="TableGrid">
    <w:name w:val="Table Grid"/>
    <w:basedOn w:val="TableNormal"/>
    <w:uiPriority w:val="59"/>
    <w:rsid w:val="00DD7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DD7F2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DD7F2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DD7F29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DD7F29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DD7F29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DD7F29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DD7F29"/>
    <w:pPr>
      <w:jc w:val="right"/>
    </w:pPr>
  </w:style>
  <w:style w:type="paragraph" w:customStyle="1" w:styleId="ExtractParaContinued">
    <w:name w:val="ExtractParaContinued"/>
    <w:basedOn w:val="ExtractPara"/>
    <w:qFormat/>
    <w:rsid w:val="00DD7F29"/>
    <w:pPr>
      <w:spacing w:before="0"/>
      <w:ind w:firstLine="360"/>
    </w:pPr>
  </w:style>
  <w:style w:type="paragraph" w:customStyle="1" w:styleId="AppendixNumber">
    <w:name w:val="AppendixNumber"/>
    <w:qFormat/>
    <w:rsid w:val="00DD7F2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DD7F29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DD7F29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DD7F29"/>
    <w:rPr>
      <w:color w:val="3366FF"/>
      <w:vertAlign w:val="superscript"/>
    </w:rPr>
  </w:style>
  <w:style w:type="paragraph" w:customStyle="1" w:styleId="Reference">
    <w:name w:val="Reference"/>
    <w:qFormat/>
    <w:rsid w:val="00DD7F29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DD7F29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DD7F29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DD7F29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DD7F29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DD7F29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DD7F29"/>
  </w:style>
  <w:style w:type="character" w:styleId="BookTitle">
    <w:name w:val="Book Title"/>
    <w:basedOn w:val="DefaultParagraphFont"/>
    <w:uiPriority w:val="33"/>
    <w:qFormat/>
    <w:rsid w:val="00DD7F29"/>
    <w:rPr>
      <w:b/>
      <w:bCs/>
      <w:smallCaps/>
      <w:spacing w:val="5"/>
    </w:rPr>
  </w:style>
  <w:style w:type="paragraph" w:customStyle="1" w:styleId="BookTitle0">
    <w:name w:val="BookTitle"/>
    <w:qFormat/>
    <w:rsid w:val="00DD7F2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DD7F29"/>
  </w:style>
  <w:style w:type="paragraph" w:customStyle="1" w:styleId="BookEdition">
    <w:name w:val="BookEdition"/>
    <w:basedOn w:val="BookSubtitle"/>
    <w:qFormat/>
    <w:rsid w:val="00DD7F29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DD7F29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DD7F29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DD7F29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DD7F29"/>
  </w:style>
  <w:style w:type="paragraph" w:customStyle="1" w:styleId="CopyrightHead">
    <w:name w:val="CopyrightHead"/>
    <w:basedOn w:val="CopyrightLOC"/>
    <w:qFormat/>
    <w:rsid w:val="00DD7F29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DD7F29"/>
  </w:style>
  <w:style w:type="paragraph" w:customStyle="1" w:styleId="FrontmatterTitle">
    <w:name w:val="FrontmatterTitle"/>
    <w:basedOn w:val="BackmatterTitle"/>
    <w:qFormat/>
    <w:rsid w:val="00DD7F29"/>
  </w:style>
  <w:style w:type="paragraph" w:customStyle="1" w:styleId="TOCFM">
    <w:name w:val="TOCFM"/>
    <w:basedOn w:val="Normal"/>
    <w:qFormat/>
    <w:rsid w:val="00DD7F29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DD7F29"/>
    <w:pPr>
      <w:ind w:left="720"/>
    </w:pPr>
    <w:rPr>
      <w:b/>
    </w:rPr>
  </w:style>
  <w:style w:type="paragraph" w:customStyle="1" w:styleId="TOCPart">
    <w:name w:val="TOCPart"/>
    <w:basedOn w:val="TOCH1"/>
    <w:qFormat/>
    <w:rsid w:val="00DD7F29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DD7F29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DD7F29"/>
    <w:pPr>
      <w:ind w:left="1080"/>
    </w:pPr>
    <w:rPr>
      <w:i/>
    </w:rPr>
  </w:style>
  <w:style w:type="paragraph" w:customStyle="1" w:styleId="TOCH3">
    <w:name w:val="TOCH3"/>
    <w:basedOn w:val="TOCH1"/>
    <w:qFormat/>
    <w:rsid w:val="00DD7F29"/>
    <w:pPr>
      <w:ind w:left="1440"/>
    </w:pPr>
    <w:rPr>
      <w:b w:val="0"/>
      <w:i/>
    </w:rPr>
  </w:style>
  <w:style w:type="paragraph" w:customStyle="1" w:styleId="BoxType">
    <w:name w:val="BoxType"/>
    <w:qFormat/>
    <w:rsid w:val="00DD7F29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DD7F29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DD7F29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DD7F29"/>
    <w:pPr>
      <w:keepNext/>
      <w:keepLines/>
      <w:widowControl w:val="0"/>
      <w:numPr>
        <w:ilvl w:val="1"/>
        <w:numId w:val="29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DD7F2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DD7F29"/>
    <w:pPr>
      <w:keepNext/>
      <w:keepLines/>
      <w:widowControl w:val="0"/>
      <w:numPr>
        <w:ilvl w:val="2"/>
        <w:numId w:val="29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DD7F29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DD7F29"/>
    <w:pPr>
      <w:keepNext/>
      <w:keepLines/>
      <w:widowControl w:val="0"/>
      <w:numPr>
        <w:ilvl w:val="3"/>
        <w:numId w:val="29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DD7F29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DD7F2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DD7F29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DD7F2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DD7F29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DD7F29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DD7F29"/>
    <w:pPr>
      <w:keepNext/>
      <w:keepLines/>
      <w:widowControl w:val="0"/>
      <w:numPr>
        <w:ilvl w:val="5"/>
        <w:numId w:val="29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DD7F29"/>
    <w:pPr>
      <w:jc w:val="right"/>
    </w:pPr>
  </w:style>
  <w:style w:type="paragraph" w:customStyle="1" w:styleId="Body">
    <w:name w:val="Body"/>
    <w:uiPriority w:val="99"/>
    <w:qFormat/>
    <w:rsid w:val="00DD7F29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DD7F29"/>
    <w:pPr>
      <w:numPr>
        <w:numId w:val="29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DD7F29"/>
    <w:rPr>
      <w:color w:val="FF0000"/>
      <w:lang w:val="fr-FR"/>
    </w:rPr>
  </w:style>
  <w:style w:type="paragraph" w:customStyle="1" w:styleId="Default">
    <w:name w:val="Default"/>
    <w:rsid w:val="00DD7F29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DD7F29"/>
  </w:style>
  <w:style w:type="paragraph" w:customStyle="1" w:styleId="ReviewHead">
    <w:name w:val="ReviewHead"/>
    <w:basedOn w:val="FrontmatterTitle"/>
    <w:qFormat/>
    <w:rsid w:val="00DD7F29"/>
  </w:style>
  <w:style w:type="paragraph" w:customStyle="1" w:styleId="ReviewQuote">
    <w:name w:val="ReviewQuote"/>
    <w:basedOn w:val="QuotePara"/>
    <w:qFormat/>
    <w:rsid w:val="00DD7F29"/>
  </w:style>
  <w:style w:type="paragraph" w:customStyle="1" w:styleId="ReviewSource">
    <w:name w:val="ReviewSource"/>
    <w:basedOn w:val="QuoteSource"/>
    <w:qFormat/>
    <w:rsid w:val="00DD7F29"/>
  </w:style>
  <w:style w:type="paragraph" w:customStyle="1" w:styleId="ListGraphic">
    <w:name w:val="ListGraphic"/>
    <w:basedOn w:val="GraphicSlug"/>
    <w:qFormat/>
    <w:rsid w:val="00DD7F29"/>
    <w:pPr>
      <w:ind w:left="0"/>
    </w:pPr>
  </w:style>
  <w:style w:type="paragraph" w:customStyle="1" w:styleId="ListCaption">
    <w:name w:val="ListCaption"/>
    <w:basedOn w:val="CaptionLine"/>
    <w:qFormat/>
    <w:rsid w:val="00DD7F29"/>
    <w:pPr>
      <w:ind w:left="3600"/>
    </w:pPr>
  </w:style>
  <w:style w:type="paragraph" w:customStyle="1" w:styleId="NoteContinued">
    <w:name w:val="NoteContinued"/>
    <w:basedOn w:val="Note"/>
    <w:qFormat/>
    <w:rsid w:val="00DD7F29"/>
    <w:pPr>
      <w:spacing w:before="0"/>
      <w:ind w:firstLine="0"/>
    </w:pPr>
  </w:style>
  <w:style w:type="paragraph" w:customStyle="1" w:styleId="NoteCode">
    <w:name w:val="NoteCode"/>
    <w:basedOn w:val="Code"/>
    <w:qFormat/>
    <w:rsid w:val="00DD7F29"/>
    <w:pPr>
      <w:spacing w:after="240"/>
    </w:pPr>
  </w:style>
  <w:style w:type="paragraph" w:customStyle="1" w:styleId="ListBulletSub">
    <w:name w:val="ListBulletSub"/>
    <w:basedOn w:val="ListBullet0"/>
    <w:qFormat/>
    <w:rsid w:val="00DD7F29"/>
    <w:pPr>
      <w:ind w:left="2520"/>
    </w:pPr>
  </w:style>
  <w:style w:type="paragraph" w:customStyle="1" w:styleId="CodeCustom1">
    <w:name w:val="CodeCustom1"/>
    <w:basedOn w:val="Code"/>
    <w:qFormat/>
    <w:rsid w:val="00DD7F29"/>
    <w:rPr>
      <w:color w:val="00B0F0"/>
    </w:rPr>
  </w:style>
  <w:style w:type="paragraph" w:customStyle="1" w:styleId="CodeCustom2">
    <w:name w:val="CodeCustom2"/>
    <w:basedOn w:val="Normal"/>
    <w:qFormat/>
    <w:rsid w:val="00DD7F29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DD7F29"/>
    <w:rPr>
      <w:bCs/>
      <w:color w:val="A12126"/>
    </w:rPr>
  </w:style>
  <w:style w:type="paragraph" w:customStyle="1" w:styleId="Equation">
    <w:name w:val="Equation"/>
    <w:basedOn w:val="ListPlain"/>
    <w:qFormat/>
    <w:rsid w:val="00DD7F29"/>
  </w:style>
  <w:style w:type="character" w:customStyle="1" w:styleId="Heading1Char">
    <w:name w:val="Heading 1 Char"/>
    <w:basedOn w:val="DefaultParagraphFont"/>
    <w:link w:val="Heading1"/>
    <w:uiPriority w:val="9"/>
    <w:rsid w:val="007D4744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7D4744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7D4744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7D4744"/>
  </w:style>
  <w:style w:type="character" w:styleId="Hyperlink">
    <w:name w:val="Hyperlink"/>
    <w:basedOn w:val="DefaultParagraphFont"/>
    <w:uiPriority w:val="99"/>
    <w:unhideWhenUsed/>
    <w:rsid w:val="007D47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74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D4744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7D474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D47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744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D56668"/>
    <w:pPr>
      <w:tabs>
        <w:tab w:val="right" w:leader="dot" w:pos="8090"/>
      </w:tabs>
      <w:spacing w:after="100"/>
      <w:pPrChange w:id="0" w:author="Carol Nichols" w:date="2022-08-26T19:54:00Z">
        <w:pPr>
          <w:spacing w:after="100" w:line="276" w:lineRule="auto"/>
        </w:pPr>
      </w:pPrChange>
    </w:pPr>
    <w:rPr>
      <w:rPrChange w:id="0" w:author="Carol Nichols" w:date="2022-08-26T19:54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3638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3861"/>
    <w:pPr>
      <w:spacing w:after="100"/>
      <w:ind w:left="440"/>
    </w:pPr>
  </w:style>
  <w:style w:type="paragraph" w:styleId="Revision">
    <w:name w:val="Revision"/>
    <w:hidden/>
    <w:uiPriority w:val="71"/>
    <w:rsid w:val="00044051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044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051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051"/>
    <w:rPr>
      <w:rFonts w:ascii="Times New Roman" w:hAnsi="Times New Roman"/>
      <w:b/>
      <w:bCs/>
      <w:lang w:val="en-CA" w:eastAsia="en-CA"/>
    </w:rPr>
  </w:style>
  <w:style w:type="paragraph" w:styleId="ListBullet">
    <w:name w:val="List Bullet"/>
    <w:basedOn w:val="Normal"/>
    <w:uiPriority w:val="99"/>
    <w:unhideWhenUsed/>
    <w:rsid w:val="00E131C9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99"/>
    <w:unhideWhenUsed/>
    <w:rsid w:val="00E131C9"/>
    <w:pPr>
      <w:numPr>
        <w:numId w:val="20"/>
      </w:numPr>
      <w:contextualSpacing/>
    </w:pPr>
  </w:style>
  <w:style w:type="paragraph" w:styleId="ListBullet3">
    <w:name w:val="List Bullet 3"/>
    <w:basedOn w:val="Normal"/>
    <w:uiPriority w:val="99"/>
    <w:unhideWhenUsed/>
    <w:rsid w:val="00E131C9"/>
    <w:pPr>
      <w:numPr>
        <w:numId w:val="21"/>
      </w:numPr>
      <w:contextualSpacing/>
    </w:pPr>
  </w:style>
  <w:style w:type="paragraph" w:styleId="ListBullet4">
    <w:name w:val="List Bullet 4"/>
    <w:basedOn w:val="Normal"/>
    <w:uiPriority w:val="99"/>
    <w:unhideWhenUsed/>
    <w:rsid w:val="00E131C9"/>
    <w:pPr>
      <w:numPr>
        <w:numId w:val="22"/>
      </w:numPr>
      <w:contextualSpacing/>
    </w:pPr>
  </w:style>
  <w:style w:type="paragraph" w:styleId="ListBullet5">
    <w:name w:val="List Bullet 5"/>
    <w:basedOn w:val="Normal"/>
    <w:uiPriority w:val="99"/>
    <w:unhideWhenUsed/>
    <w:rsid w:val="00E131C9"/>
    <w:pPr>
      <w:numPr>
        <w:numId w:val="2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D9963-8436-400B-A0BB-745FB845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82</TotalTime>
  <Pages>24</Pages>
  <Words>7606</Words>
  <Characters>43356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7</cp:revision>
  <dcterms:created xsi:type="dcterms:W3CDTF">2022-08-05T17:08:00Z</dcterms:created>
  <dcterms:modified xsi:type="dcterms:W3CDTF">2022-08-26T23:55:00Z</dcterms:modified>
</cp:coreProperties>
</file>