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57CD" w14:textId="77777777" w:rsidR="005B4E15" w:rsidRDefault="00A53F7D" w:rsidP="005B4E15">
      <w:pPr>
        <w:pStyle w:val="AppendixNumber"/>
        <w:rPr>
          <w:lang w:eastAsia="en-GB"/>
        </w:rPr>
      </w:pPr>
      <w:r w:rsidRPr="00AA6D19">
        <w:rPr>
          <w:lang w:eastAsia="en-GB"/>
        </w:rPr>
        <w:t>C</w:t>
      </w:r>
    </w:p>
    <w:p w14:paraId="7887AAA6" w14:textId="2FDCE7D3" w:rsidR="00A53F7D" w:rsidRPr="00AA6D19" w:rsidRDefault="00A53F7D" w:rsidP="005B4E15">
      <w:pPr>
        <w:pStyle w:val="AppendixTitle"/>
        <w:rPr>
          <w:lang w:eastAsia="en-GB"/>
        </w:rPr>
      </w:pPr>
      <w:r w:rsidRPr="00AA6D19">
        <w:rPr>
          <w:lang w:eastAsia="en-GB"/>
        </w:rPr>
        <w:t>Derivable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Traits</w:t>
      </w:r>
    </w:p>
    <w:p w14:paraId="07AA9493" w14:textId="77777777" w:rsidR="00A53F7D" w:rsidRPr="00AA6D19" w:rsidRDefault="00A53F7D" w:rsidP="00A83D4D">
      <w:pPr>
        <w:pStyle w:val="ChapterIntro"/>
        <w:rPr>
          <w:lang w:eastAsia="en-GB"/>
        </w:rPr>
      </w:pPr>
      <w:r w:rsidRPr="00AA6D19">
        <w:t>In</w:t>
      </w:r>
      <w:r>
        <w:t xml:space="preserve"> </w:t>
      </w:r>
      <w:r w:rsidRPr="00AA6D19">
        <w:t>various</w:t>
      </w:r>
      <w:r>
        <w:t xml:space="preserve"> </w:t>
      </w:r>
      <w:r w:rsidRPr="00AA6D19">
        <w:t>places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AA6D19">
        <w:t>book,</w:t>
      </w:r>
      <w:r>
        <w:t xml:space="preserve"> </w:t>
      </w:r>
      <w:r w:rsidRPr="00AA6D19">
        <w:t>we’ve</w:t>
      </w:r>
      <w:r>
        <w:t xml:space="preserve"> </w:t>
      </w:r>
      <w:r w:rsidRPr="00AA6D19">
        <w:t>discussed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derive</w:t>
      </w:r>
      <w:r>
        <w:t xml:space="preserve"> </w:t>
      </w:r>
      <w:r w:rsidRPr="00AA6D19">
        <w:t>attribute,</w:t>
      </w:r>
      <w:r>
        <w:t xml:space="preserve"> </w:t>
      </w:r>
      <w:r w:rsidRPr="00AA6D19">
        <w:t>which</w:t>
      </w:r>
      <w:r>
        <w:t xml:space="preserve"> </w:t>
      </w:r>
      <w:r w:rsidRPr="00AA6D19">
        <w:t>you</w:t>
      </w:r>
      <w:r>
        <w:t xml:space="preserve"> </w:t>
      </w:r>
      <w:r w:rsidRPr="00AA6D19">
        <w:t>can</w:t>
      </w:r>
      <w:r>
        <w:t xml:space="preserve"> </w:t>
      </w:r>
      <w:r w:rsidRPr="00AA6D19">
        <w:t>apply</w:t>
      </w:r>
      <w:r>
        <w:t xml:space="preserve"> </w:t>
      </w:r>
      <w:r w:rsidRPr="00AA6D19">
        <w:t>to</w:t>
      </w:r>
      <w:r>
        <w:t xml:space="preserve"> </w:t>
      </w:r>
      <w:r w:rsidRPr="00AA6D19">
        <w:t>a</w:t>
      </w:r>
      <w:r>
        <w:t xml:space="preserve"> </w:t>
      </w:r>
      <w:r w:rsidRPr="00AA6D19">
        <w:t>struct</w:t>
      </w:r>
      <w:r>
        <w:t xml:space="preserve"> </w:t>
      </w:r>
      <w:r w:rsidRPr="00AA6D19">
        <w:t>or</w:t>
      </w:r>
      <w:r>
        <w:t xml:space="preserve"> </w:t>
      </w:r>
      <w:r w:rsidRPr="00AA6D19">
        <w:t>enum</w:t>
      </w:r>
      <w:r>
        <w:t xml:space="preserve"> </w:t>
      </w:r>
      <w:r w:rsidRPr="00AA6D19">
        <w:t>definition.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derive</w:t>
      </w:r>
      <w:r>
        <w:t xml:space="preserve"> </w:t>
      </w:r>
      <w:r w:rsidRPr="00AA6D19">
        <w:t>attribute</w:t>
      </w:r>
      <w:r>
        <w:t xml:space="preserve"> </w:t>
      </w:r>
      <w:r w:rsidRPr="00AA6D19">
        <w:t>generates</w:t>
      </w:r>
      <w:r>
        <w:t xml:space="preserve"> </w:t>
      </w:r>
      <w:r w:rsidRPr="00AA6D19">
        <w:t>code</w:t>
      </w:r>
      <w:r>
        <w:t xml:space="preserve"> </w:t>
      </w:r>
      <w:r w:rsidRPr="00AA6D19">
        <w:t>that</w:t>
      </w:r>
      <w:r>
        <w:t xml:space="preserve"> </w:t>
      </w:r>
      <w:r w:rsidRPr="00AA6D19">
        <w:t>will</w:t>
      </w:r>
      <w:r>
        <w:t xml:space="preserve"> </w:t>
      </w:r>
      <w:r w:rsidRPr="00AA6D19">
        <w:t>implement</w:t>
      </w:r>
      <w:r>
        <w:t xml:space="preserve"> </w:t>
      </w:r>
      <w:r w:rsidRPr="00AA6D19">
        <w:t>a</w:t>
      </w:r>
      <w:r>
        <w:t xml:space="preserve"> </w:t>
      </w:r>
      <w:r w:rsidRPr="00AA6D19">
        <w:t>trait</w:t>
      </w:r>
      <w:r>
        <w:t xml:space="preserve"> </w:t>
      </w:r>
      <w:r w:rsidRPr="00AA6D19">
        <w:t>with</w:t>
      </w:r>
      <w:r>
        <w:t xml:space="preserve"> </w:t>
      </w:r>
      <w:r w:rsidRPr="00AA6D19">
        <w:t>its</w:t>
      </w:r>
      <w:r>
        <w:t xml:space="preserve"> </w:t>
      </w:r>
      <w:r w:rsidRPr="00AA6D19">
        <w:t>own</w:t>
      </w:r>
      <w:r>
        <w:t xml:space="preserve"> </w:t>
      </w:r>
      <w:r w:rsidRPr="00AA6D19">
        <w:t>default</w:t>
      </w:r>
      <w:r>
        <w:t xml:space="preserve"> </w:t>
      </w:r>
      <w:r w:rsidRPr="00AA6D19">
        <w:t>implementation</w:t>
      </w:r>
      <w:r>
        <w:t xml:space="preserve"> </w:t>
      </w:r>
      <w:r w:rsidRPr="00AA6D19">
        <w:t>on</w:t>
      </w:r>
      <w:r>
        <w:t xml:space="preserve"> </w:t>
      </w:r>
      <w:r w:rsidRPr="00AA6D19">
        <w:t>the</w:t>
      </w:r>
      <w:r>
        <w:t xml:space="preserve"> </w:t>
      </w:r>
      <w:r w:rsidRPr="00AA6D19">
        <w:t>type</w:t>
      </w:r>
      <w:r>
        <w:t xml:space="preserve"> </w:t>
      </w:r>
      <w:r w:rsidRPr="00AA6D19">
        <w:t>you’ve</w:t>
      </w:r>
      <w:r>
        <w:t xml:space="preserve"> </w:t>
      </w:r>
      <w:r w:rsidRPr="00AA6D19">
        <w:t>annotated</w:t>
      </w:r>
      <w:r>
        <w:t xml:space="preserve"> </w:t>
      </w:r>
      <w:r w:rsidRPr="00AA6D19">
        <w:t>with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derive</w:t>
      </w:r>
      <w:r>
        <w:rPr>
          <w:lang w:eastAsia="en-GB"/>
        </w:rPr>
        <w:t xml:space="preserve"> </w:t>
      </w:r>
      <w:r w:rsidRPr="00AA6D19">
        <w:rPr>
          <w:lang w:eastAsia="en-GB"/>
        </w:rPr>
        <w:t>syntax.</w:t>
      </w:r>
    </w:p>
    <w:p w14:paraId="36127F07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appendix,</w:t>
      </w:r>
      <w:r>
        <w:rPr>
          <w:lang w:eastAsia="en-GB"/>
        </w:rPr>
        <w:t xml:space="preserve"> </w:t>
      </w:r>
      <w:r w:rsidRPr="00AA6D19">
        <w:rPr>
          <w:lang w:eastAsia="en-GB"/>
        </w:rPr>
        <w:t>we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provide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reference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standard</w:t>
      </w:r>
      <w:r>
        <w:rPr>
          <w:lang w:eastAsia="en-GB"/>
        </w:rPr>
        <w:t xml:space="preserve"> </w:t>
      </w:r>
      <w:r w:rsidRPr="00AA6D19">
        <w:rPr>
          <w:lang w:eastAsia="en-GB"/>
        </w:rPr>
        <w:t>library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E25C29">
        <w:rPr>
          <w:rStyle w:val="Literal"/>
        </w:rPr>
        <w:t>derive</w:t>
      </w:r>
      <w:r w:rsidRPr="00AA6D19">
        <w:rPr>
          <w:lang w:eastAsia="en-GB"/>
        </w:rPr>
        <w:t>.</w:t>
      </w:r>
      <w:r>
        <w:rPr>
          <w:lang w:eastAsia="en-GB"/>
        </w:rPr>
        <w:t xml:space="preserve"> </w:t>
      </w: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section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covers:</w:t>
      </w:r>
    </w:p>
    <w:p w14:paraId="7EA00F26" w14:textId="77777777" w:rsidR="00A53F7D" w:rsidRPr="00AA6D19" w:rsidRDefault="00A53F7D" w:rsidP="00A53F7D">
      <w:pPr>
        <w:pStyle w:val="ListBullet"/>
        <w:rPr>
          <w:lang w:eastAsia="en-GB"/>
        </w:rPr>
      </w:pPr>
      <w:r w:rsidRPr="00AA6D19">
        <w:rPr>
          <w:lang w:eastAsia="en-GB"/>
        </w:rPr>
        <w:t>What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methods</w:t>
      </w:r>
      <w:r>
        <w:rPr>
          <w:lang w:eastAsia="en-GB"/>
        </w:rPr>
        <w:t xml:space="preserve"> </w:t>
      </w:r>
      <w:r w:rsidRPr="00AA6D19">
        <w:rPr>
          <w:lang w:eastAsia="en-GB"/>
        </w:rPr>
        <w:t>deriving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enable</w:t>
      </w:r>
    </w:p>
    <w:p w14:paraId="5D721C50" w14:textId="77777777" w:rsidR="00A53F7D" w:rsidRPr="00AA6D19" w:rsidRDefault="00A53F7D" w:rsidP="00A53F7D">
      <w:pPr>
        <w:pStyle w:val="ListBullet"/>
        <w:rPr>
          <w:lang w:eastAsia="en-GB"/>
        </w:rPr>
      </w:pPr>
      <w:r w:rsidRPr="00AA6D19">
        <w:rPr>
          <w:lang w:eastAsia="en-GB"/>
        </w:rPr>
        <w:t>What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implementation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provided</w:t>
      </w:r>
      <w:r>
        <w:rPr>
          <w:lang w:eastAsia="en-GB"/>
        </w:rPr>
        <w:t xml:space="preserve"> </w:t>
      </w:r>
      <w:r w:rsidRPr="00AA6D19">
        <w:rPr>
          <w:lang w:eastAsia="en-GB"/>
        </w:rPr>
        <w:t>by</w:t>
      </w:r>
      <w:r>
        <w:rPr>
          <w:lang w:eastAsia="en-GB"/>
        </w:rPr>
        <w:t xml:space="preserve"> </w:t>
      </w:r>
      <w:r w:rsidRPr="00AA6D19">
        <w:rPr>
          <w:rStyle w:val="Literal"/>
        </w:rPr>
        <w:t>derive</w:t>
      </w:r>
      <w:r>
        <w:rPr>
          <w:lang w:eastAsia="en-GB"/>
        </w:rPr>
        <w:t xml:space="preserve"> </w:t>
      </w:r>
      <w:r w:rsidRPr="00AA6D19">
        <w:rPr>
          <w:lang w:eastAsia="en-GB"/>
        </w:rPr>
        <w:t>does</w:t>
      </w:r>
    </w:p>
    <w:p w14:paraId="7DB51E79" w14:textId="77777777" w:rsidR="00A53F7D" w:rsidRPr="00AA6D19" w:rsidRDefault="00A53F7D" w:rsidP="00A53F7D">
      <w:pPr>
        <w:pStyle w:val="ListBullet"/>
        <w:rPr>
          <w:lang w:eastAsia="en-GB"/>
        </w:rPr>
      </w:pPr>
      <w:r w:rsidRPr="00AA6D19">
        <w:rPr>
          <w:lang w:eastAsia="en-GB"/>
        </w:rPr>
        <w:t>What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signifies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about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</w:p>
    <w:p w14:paraId="285EFA00" w14:textId="77777777" w:rsidR="00A53F7D" w:rsidRPr="00AA6D19" w:rsidRDefault="00A53F7D" w:rsidP="00A53F7D">
      <w:pPr>
        <w:pStyle w:val="ListBullet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conditions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you’re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allowed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not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allowed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</w:p>
    <w:p w14:paraId="5EA99728" w14:textId="77777777" w:rsidR="00A53F7D" w:rsidRPr="00AA6D19" w:rsidRDefault="00A53F7D" w:rsidP="00A53F7D">
      <w:pPr>
        <w:pStyle w:val="ListBullet"/>
        <w:rPr>
          <w:lang w:eastAsia="en-GB"/>
        </w:rPr>
      </w:pPr>
      <w:r w:rsidRPr="00AA6D19">
        <w:rPr>
          <w:lang w:eastAsia="en-GB"/>
        </w:rPr>
        <w:t>Examples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require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</w:p>
    <w:p w14:paraId="2B18CC79" w14:textId="775F1B73" w:rsidR="00A53F7D" w:rsidRPr="00AA6D19" w:rsidRDefault="00A53F7D" w:rsidP="00A53F7D">
      <w:pPr>
        <w:pStyle w:val="Body"/>
        <w:rPr>
          <w:lang w:eastAsia="en-GB"/>
        </w:rPr>
      </w:pPr>
      <w:r w:rsidRPr="00AA6D19">
        <w:lastRenderedPageBreak/>
        <w:t>If</w:t>
      </w:r>
      <w:r>
        <w:t xml:space="preserve"> </w:t>
      </w:r>
      <w:r w:rsidRPr="00AA6D19">
        <w:t>you</w:t>
      </w:r>
      <w:r>
        <w:t xml:space="preserve"> </w:t>
      </w:r>
      <w:r w:rsidRPr="00AA6D19">
        <w:t>want</w:t>
      </w:r>
      <w:r>
        <w:t xml:space="preserve"> </w:t>
      </w:r>
      <w:r w:rsidRPr="00AA6D19">
        <w:t>different</w:t>
      </w:r>
      <w:r>
        <w:t xml:space="preserve"> </w:t>
      </w:r>
      <w:r w:rsidRPr="00AA6D19">
        <w:t>behavior</w:t>
      </w:r>
      <w:r>
        <w:t xml:space="preserve"> </w:t>
      </w:r>
      <w:r w:rsidRPr="00AA6D19">
        <w:t>from</w:t>
      </w:r>
      <w:r>
        <w:t xml:space="preserve"> </w:t>
      </w:r>
      <w:r w:rsidRPr="00AA6D19">
        <w:t>that</w:t>
      </w:r>
      <w:r>
        <w:t xml:space="preserve"> </w:t>
      </w:r>
      <w:r w:rsidRPr="00AA6D19">
        <w:t>provided</w:t>
      </w:r>
      <w:r>
        <w:t xml:space="preserve"> </w:t>
      </w:r>
      <w:r w:rsidRPr="00AA6D19">
        <w:t>by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derive</w:t>
      </w:r>
      <w:r>
        <w:rPr>
          <w:lang w:eastAsia="en-GB"/>
        </w:rPr>
        <w:t xml:space="preserve"> </w:t>
      </w:r>
      <w:r w:rsidRPr="00AA6D19">
        <w:rPr>
          <w:lang w:eastAsia="en-GB"/>
        </w:rPr>
        <w:t>attribute,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standard</w:t>
      </w:r>
      <w:r>
        <w:rPr>
          <w:lang w:eastAsia="en-GB"/>
        </w:rPr>
        <w:t xml:space="preserve"> </w:t>
      </w:r>
      <w:r w:rsidRPr="00AA6D19">
        <w:rPr>
          <w:lang w:eastAsia="en-GB"/>
        </w:rPr>
        <w:t>library</w:t>
      </w:r>
      <w:r>
        <w:rPr>
          <w:lang w:eastAsia="en-GB"/>
        </w:rPr>
        <w:t xml:space="preserve"> </w:t>
      </w:r>
      <w:r w:rsidRPr="00AA6D19">
        <w:rPr>
          <w:lang w:eastAsia="en-GB"/>
        </w:rPr>
        <w:t>documentation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details</w:t>
      </w:r>
      <w:r>
        <w:rPr>
          <w:lang w:eastAsia="en-GB"/>
        </w:rPr>
        <w:t xml:space="preserve"> </w:t>
      </w:r>
      <w:del w:id="0" w:author="Audrey Doyle" w:date="2022-08-07T14:55:00Z">
        <w:r w:rsidRPr="00AA6D19" w:rsidDel="001C46B3">
          <w:rPr>
            <w:lang w:eastAsia="en-GB"/>
          </w:rPr>
          <w:delText>of</w:delText>
        </w:r>
        <w:r w:rsidDel="001C46B3">
          <w:rPr>
            <w:lang w:eastAsia="en-GB"/>
          </w:rPr>
          <w:delText xml:space="preserve"> </w:delText>
        </w:r>
      </w:del>
      <w:ins w:id="1" w:author="Audrey Doyle" w:date="2022-08-07T14:55:00Z">
        <w:r w:rsidR="001C46B3">
          <w:rPr>
            <w:lang w:eastAsia="en-GB"/>
          </w:rPr>
          <w:t>on</w:t>
        </w:r>
        <w:r w:rsidR="001C46B3">
          <w:rPr>
            <w:lang w:eastAsia="en-GB"/>
          </w:rPr>
          <w:t xml:space="preserve"> </w:t>
        </w:r>
      </w:ins>
      <w:r w:rsidRPr="00AA6D19">
        <w:rPr>
          <w:lang w:eastAsia="en-GB"/>
        </w:rPr>
        <w:t>how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manually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them.</w:t>
      </w:r>
    </w:p>
    <w:p w14:paraId="716909DB" w14:textId="3737C70F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del w:id="2" w:author="Audrey Doyle" w:date="2022-08-07T14:55:00Z">
        <w:r w:rsidRPr="00AA6D19" w:rsidDel="001C46B3">
          <w:rPr>
            <w:lang w:eastAsia="en-GB"/>
          </w:rPr>
          <w:delText>se</w:delText>
        </w:r>
      </w:del>
      <w:r>
        <w:rPr>
          <w:lang w:eastAsia="en-GB"/>
        </w:rPr>
        <w:t xml:space="preserve"> </w:t>
      </w:r>
      <w:r w:rsidRPr="00AA6D19">
        <w:rPr>
          <w:lang w:eastAsia="en-GB"/>
        </w:rPr>
        <w:t>traits</w:t>
      </w:r>
      <w:r>
        <w:rPr>
          <w:lang w:eastAsia="en-GB"/>
        </w:rPr>
        <w:t xml:space="preserve"> </w:t>
      </w:r>
      <w:r w:rsidRPr="00AA6D19">
        <w:rPr>
          <w:lang w:eastAsia="en-GB"/>
        </w:rPr>
        <w:t>listed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here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only</w:t>
      </w:r>
      <w:r>
        <w:rPr>
          <w:lang w:eastAsia="en-GB"/>
        </w:rPr>
        <w:t xml:space="preserve"> </w:t>
      </w:r>
      <w:r w:rsidRPr="00AA6D19">
        <w:rPr>
          <w:lang w:eastAsia="en-GB"/>
        </w:rPr>
        <w:t>ones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defined</w:t>
      </w:r>
      <w:r>
        <w:rPr>
          <w:lang w:eastAsia="en-GB"/>
        </w:rPr>
        <w:t xml:space="preserve"> </w:t>
      </w:r>
      <w:r w:rsidRPr="00AA6D19">
        <w:rPr>
          <w:lang w:eastAsia="en-GB"/>
        </w:rPr>
        <w:t>by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standard</w:t>
      </w:r>
      <w:r>
        <w:rPr>
          <w:lang w:eastAsia="en-GB"/>
        </w:rPr>
        <w:t xml:space="preserve"> </w:t>
      </w:r>
      <w:r w:rsidRPr="00AA6D19">
        <w:rPr>
          <w:lang w:eastAsia="en-GB"/>
        </w:rPr>
        <w:t>library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E25C29">
        <w:rPr>
          <w:rStyle w:val="Literal"/>
        </w:rPr>
        <w:t>derive</w:t>
      </w:r>
      <w:r w:rsidRPr="00AA6D19">
        <w:rPr>
          <w:lang w:eastAsia="en-GB"/>
        </w:rPr>
        <w:t>.</w:t>
      </w:r>
      <w:r>
        <w:rPr>
          <w:lang w:eastAsia="en-GB"/>
        </w:rPr>
        <w:t xml:space="preserve"> </w:t>
      </w:r>
      <w:r w:rsidRPr="00AA6D19">
        <w:rPr>
          <w:lang w:eastAsia="en-GB"/>
        </w:rPr>
        <w:t>Other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traits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defined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standard</w:t>
      </w:r>
      <w:r>
        <w:rPr>
          <w:lang w:eastAsia="en-GB"/>
        </w:rPr>
        <w:t xml:space="preserve"> </w:t>
      </w:r>
      <w:r w:rsidRPr="00AA6D19">
        <w:rPr>
          <w:lang w:eastAsia="en-GB"/>
        </w:rPr>
        <w:t>library</w:t>
      </w:r>
      <w:r>
        <w:rPr>
          <w:lang w:eastAsia="en-GB"/>
        </w:rPr>
        <w:t xml:space="preserve"> </w:t>
      </w:r>
      <w:r w:rsidRPr="00AA6D19">
        <w:rPr>
          <w:lang w:eastAsia="en-GB"/>
        </w:rPr>
        <w:t>don’t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have</w:t>
      </w:r>
      <w:r>
        <w:rPr>
          <w:lang w:eastAsia="en-GB"/>
        </w:rPr>
        <w:t xml:space="preserve"> </w:t>
      </w:r>
      <w:r w:rsidRPr="00AA6D19">
        <w:rPr>
          <w:lang w:eastAsia="en-GB"/>
        </w:rPr>
        <w:t>sensible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default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behavior,</w:t>
      </w:r>
      <w:r>
        <w:rPr>
          <w:lang w:eastAsia="en-GB"/>
        </w:rPr>
        <w:t xml:space="preserve"> </w:t>
      </w:r>
      <w:r w:rsidRPr="00AA6D19">
        <w:rPr>
          <w:lang w:eastAsia="en-GB"/>
        </w:rPr>
        <w:t>so</w:t>
      </w:r>
      <w:r>
        <w:rPr>
          <w:lang w:eastAsia="en-GB"/>
        </w:rPr>
        <w:t xml:space="preserve"> </w:t>
      </w:r>
      <w:r w:rsidRPr="00AA6D19">
        <w:rPr>
          <w:lang w:eastAsia="en-GB"/>
        </w:rPr>
        <w:t>it’s</w:t>
      </w:r>
      <w:r>
        <w:rPr>
          <w:lang w:eastAsia="en-GB"/>
        </w:rPr>
        <w:t xml:space="preserve"> </w:t>
      </w:r>
      <w:r w:rsidRPr="00AA6D19">
        <w:rPr>
          <w:lang w:eastAsia="en-GB"/>
        </w:rPr>
        <w:t>up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them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way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makes</w:t>
      </w:r>
      <w:r>
        <w:rPr>
          <w:lang w:eastAsia="en-GB"/>
        </w:rPr>
        <w:t xml:space="preserve"> </w:t>
      </w:r>
      <w:r w:rsidRPr="00AA6D19">
        <w:rPr>
          <w:lang w:eastAsia="en-GB"/>
        </w:rPr>
        <w:t>sense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what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you’re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trying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accomplish.</w:t>
      </w:r>
    </w:p>
    <w:p w14:paraId="65AC16D5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derived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E25C29">
        <w:rPr>
          <w:rStyle w:val="Literal"/>
        </w:rPr>
        <w:t>Display</w:t>
      </w:r>
      <w:r w:rsidRPr="00AA6D19">
        <w:rPr>
          <w:lang w:eastAsia="en-GB"/>
        </w:rPr>
        <w:t>,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handles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formatting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end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users.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should</w:t>
      </w:r>
      <w:r>
        <w:rPr>
          <w:lang w:eastAsia="en-GB"/>
        </w:rPr>
        <w:t xml:space="preserve"> </w:t>
      </w:r>
      <w:r w:rsidRPr="00AA6D19">
        <w:rPr>
          <w:lang w:eastAsia="en-GB"/>
        </w:rPr>
        <w:t>always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consider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appropriate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way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display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end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user.</w:t>
      </w:r>
      <w:r>
        <w:rPr>
          <w:lang w:eastAsia="en-GB"/>
        </w:rPr>
        <w:t xml:space="preserve"> </w:t>
      </w:r>
      <w:r w:rsidRPr="00AA6D19">
        <w:rPr>
          <w:lang w:eastAsia="en-GB"/>
        </w:rPr>
        <w:t>What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parts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should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end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user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allowed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see?</w:t>
      </w:r>
      <w:r>
        <w:rPr>
          <w:lang w:eastAsia="en-GB"/>
        </w:rPr>
        <w:t xml:space="preserve"> </w:t>
      </w:r>
      <w:r w:rsidRPr="00AA6D19">
        <w:rPr>
          <w:lang w:eastAsia="en-GB"/>
        </w:rPr>
        <w:t>What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parts</w:t>
      </w:r>
      <w:r>
        <w:rPr>
          <w:lang w:eastAsia="en-GB"/>
        </w:rPr>
        <w:t xml:space="preserve"> </w:t>
      </w:r>
      <w:r w:rsidRPr="00AA6D19">
        <w:rPr>
          <w:lang w:eastAsia="en-GB"/>
        </w:rPr>
        <w:t>would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they</w:t>
      </w:r>
      <w:r>
        <w:rPr>
          <w:lang w:eastAsia="en-GB"/>
        </w:rPr>
        <w:t xml:space="preserve"> </w:t>
      </w:r>
      <w:r w:rsidRPr="00AA6D19">
        <w:rPr>
          <w:lang w:eastAsia="en-GB"/>
        </w:rPr>
        <w:t>find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relevant?</w:t>
      </w:r>
      <w:r>
        <w:rPr>
          <w:lang w:eastAsia="en-GB"/>
        </w:rPr>
        <w:t xml:space="preserve"> </w:t>
      </w:r>
      <w:r w:rsidRPr="00AA6D19">
        <w:rPr>
          <w:lang w:eastAsia="en-GB"/>
        </w:rPr>
        <w:t>What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format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data</w:t>
      </w:r>
      <w:r>
        <w:rPr>
          <w:lang w:eastAsia="en-GB"/>
        </w:rPr>
        <w:t xml:space="preserve"> </w:t>
      </w:r>
      <w:r w:rsidRPr="00AA6D19">
        <w:rPr>
          <w:lang w:eastAsia="en-GB"/>
        </w:rPr>
        <w:t>would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most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relevant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them?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</w:t>
      </w:r>
      <w:r>
        <w:rPr>
          <w:lang w:eastAsia="en-GB"/>
        </w:rPr>
        <w:t xml:space="preserve"> </w:t>
      </w:r>
      <w:r w:rsidRPr="00AA6D19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have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insight,</w:t>
      </w:r>
      <w:r>
        <w:rPr>
          <w:lang w:eastAsia="en-GB"/>
        </w:rPr>
        <w:t xml:space="preserve"> </w:t>
      </w:r>
      <w:r w:rsidRPr="00AA6D19">
        <w:rPr>
          <w:lang w:eastAsia="en-GB"/>
        </w:rPr>
        <w:t>so</w:t>
      </w:r>
      <w:r>
        <w:rPr>
          <w:lang w:eastAsia="en-GB"/>
        </w:rPr>
        <w:t xml:space="preserve"> </w:t>
      </w:r>
      <w:r w:rsidRPr="00AA6D19">
        <w:rPr>
          <w:lang w:eastAsia="en-GB"/>
        </w:rPr>
        <w:t>it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provide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appropriate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default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behavior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you.</w:t>
      </w:r>
    </w:p>
    <w:p w14:paraId="15F4E863" w14:textId="7E668D1C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list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derivable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traits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provided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appendix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not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comprehensive:</w:t>
      </w:r>
      <w:r>
        <w:rPr>
          <w:lang w:eastAsia="en-GB"/>
        </w:rPr>
        <w:t xml:space="preserve"> </w:t>
      </w:r>
      <w:r w:rsidRPr="00AA6D19">
        <w:rPr>
          <w:lang w:eastAsia="en-GB"/>
        </w:rPr>
        <w:t>libraries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</w:t>
      </w:r>
      <w:r>
        <w:rPr>
          <w:lang w:eastAsia="en-GB"/>
        </w:rPr>
        <w:t xml:space="preserve"> </w:t>
      </w:r>
      <w:r w:rsidRPr="00E25C29">
        <w:rPr>
          <w:rStyle w:val="Literal"/>
        </w:rPr>
        <w:t>derive</w:t>
      </w:r>
      <w:r>
        <w:t xml:space="preserve"> </w:t>
      </w:r>
      <w:r w:rsidRPr="00AA6D19">
        <w:t>for</w:t>
      </w:r>
      <w:r>
        <w:t xml:space="preserve"> </w:t>
      </w:r>
      <w:r w:rsidRPr="00AA6D19">
        <w:t>their</w:t>
      </w:r>
      <w:r>
        <w:t xml:space="preserve"> </w:t>
      </w:r>
      <w:r w:rsidRPr="00AA6D19">
        <w:t>own</w:t>
      </w:r>
      <w:r>
        <w:t xml:space="preserve"> </w:t>
      </w:r>
      <w:r w:rsidRPr="00AA6D19">
        <w:t>traits,</w:t>
      </w:r>
      <w:r>
        <w:t xml:space="preserve"> </w:t>
      </w:r>
      <w:r w:rsidRPr="00AA6D19">
        <w:t>making</w:t>
      </w:r>
      <w:r>
        <w:t xml:space="preserve"> </w:t>
      </w:r>
      <w:r w:rsidRPr="00AA6D19">
        <w:t>the</w:t>
      </w:r>
      <w:r>
        <w:t xml:space="preserve"> </w:t>
      </w:r>
      <w:r w:rsidRPr="00AA6D19">
        <w:t>list</w:t>
      </w:r>
      <w:r>
        <w:t xml:space="preserve"> </w:t>
      </w:r>
      <w:r w:rsidRPr="00AA6D19">
        <w:t>of</w:t>
      </w:r>
      <w:r>
        <w:t xml:space="preserve"> </w:t>
      </w:r>
      <w:r w:rsidRPr="00AA6D19">
        <w:t>traits</w:t>
      </w:r>
      <w:r>
        <w:t xml:space="preserve"> </w:t>
      </w:r>
      <w:r w:rsidRPr="00AA6D19">
        <w:t>you</w:t>
      </w:r>
      <w:r>
        <w:t xml:space="preserve"> </w:t>
      </w:r>
      <w:r w:rsidRPr="00AA6D19">
        <w:t>can</w:t>
      </w:r>
      <w:r>
        <w:t xml:space="preserve"> </w:t>
      </w:r>
      <w:r w:rsidRPr="00AA6D19">
        <w:t>use</w:t>
      </w:r>
      <w:r>
        <w:t xml:space="preserve"> </w:t>
      </w:r>
      <w:r w:rsidRPr="00E25C29">
        <w:rPr>
          <w:rStyle w:val="Literal"/>
        </w:rPr>
        <w:t>derive</w:t>
      </w:r>
      <w:r>
        <w:t xml:space="preserve"> </w:t>
      </w:r>
      <w:r w:rsidRPr="00AA6D19">
        <w:t>with</w:t>
      </w:r>
      <w:r>
        <w:t xml:space="preserve"> </w:t>
      </w:r>
      <w:r w:rsidRPr="00AA6D19">
        <w:t>truly</w:t>
      </w:r>
      <w:r>
        <w:t xml:space="preserve"> </w:t>
      </w:r>
      <w:r w:rsidRPr="00AA6D19">
        <w:t>open</w:t>
      </w:r>
      <w:del w:id="3" w:author="Audrey Doyle" w:date="2022-08-07T14:55:00Z">
        <w:r w:rsidRPr="00AA6D19" w:rsidDel="001C46B3">
          <w:delText>-</w:delText>
        </w:r>
      </w:del>
      <w:ins w:id="4" w:author="Audrey Doyle" w:date="2022-08-07T14:55:00Z">
        <w:r w:rsidR="001C46B3">
          <w:t xml:space="preserve"> </w:t>
        </w:r>
      </w:ins>
      <w:r w:rsidRPr="00AA6D19">
        <w:t>ended.</w:t>
      </w:r>
      <w:r>
        <w:t xml:space="preserve"> </w:t>
      </w:r>
      <w:r w:rsidRPr="00AA6D19">
        <w:t>Implementing</w:t>
      </w:r>
      <w:r>
        <w:t xml:space="preserve"> </w:t>
      </w:r>
      <w:r w:rsidRPr="00E25C29">
        <w:rPr>
          <w:rStyle w:val="Literal"/>
        </w:rPr>
        <w:t>derive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involves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procedural</w:t>
      </w:r>
      <w:r>
        <w:rPr>
          <w:lang w:eastAsia="en-GB"/>
        </w:rPr>
        <w:t xml:space="preserve"> </w:t>
      </w:r>
      <w:r w:rsidRPr="00AA6D19">
        <w:rPr>
          <w:lang w:eastAsia="en-GB"/>
        </w:rPr>
        <w:t>macro,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covered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del w:id="5" w:author="Audrey Doyle" w:date="2022-08-07T14:56:00Z">
        <w:r w:rsidRPr="00AA6D19" w:rsidDel="001C46B3">
          <w:rPr>
            <w:lang w:eastAsia="en-GB"/>
          </w:rPr>
          <w:delText>the</w:delText>
        </w:r>
        <w:r w:rsidDel="001C46B3">
          <w:rPr>
            <w:lang w:eastAsia="en-GB"/>
          </w:rPr>
          <w:delText xml:space="preserve"> </w:delText>
        </w:r>
      </w:del>
      <w:r w:rsidRPr="00B533CF">
        <w:rPr>
          <w:rStyle w:val="Xref"/>
        </w:rPr>
        <w:t>“Macros”</w:t>
      </w:r>
      <w:r w:rsidRPr="001C46B3">
        <w:rPr>
          <w:rPrChange w:id="6" w:author="Audrey Doyle" w:date="2022-08-07T14:56:00Z">
            <w:rPr>
              <w:rStyle w:val="Xref"/>
            </w:rPr>
          </w:rPrChange>
        </w:rPr>
        <w:t xml:space="preserve"> </w:t>
      </w:r>
      <w:del w:id="7" w:author="Audrey Doyle" w:date="2022-08-07T14:56:00Z">
        <w:r w:rsidRPr="001C46B3" w:rsidDel="001C46B3">
          <w:rPr>
            <w:rPrChange w:id="8" w:author="Audrey Doyle" w:date="2022-08-07T14:56:00Z">
              <w:rPr>
                <w:rStyle w:val="Xref"/>
              </w:rPr>
            </w:rPrChange>
          </w:rPr>
          <w:delText>section of</w:delText>
        </w:r>
      </w:del>
      <w:ins w:id="9" w:author="Audrey Doyle" w:date="2022-08-07T14:56:00Z">
        <w:r w:rsidR="001C46B3">
          <w:t>on</w:t>
        </w:r>
      </w:ins>
      <w:r w:rsidRPr="001C46B3">
        <w:rPr>
          <w:rPrChange w:id="10" w:author="Audrey Doyle" w:date="2022-08-07T14:56:00Z">
            <w:rPr>
              <w:rStyle w:val="Xref"/>
            </w:rPr>
          </w:rPrChange>
        </w:rPr>
        <w:t xml:space="preserve"> </w:t>
      </w:r>
      <w:del w:id="11" w:author="Audrey Doyle" w:date="2022-08-07T14:56:00Z">
        <w:r w:rsidRPr="00B533CF" w:rsidDel="001C46B3">
          <w:rPr>
            <w:rStyle w:val="Xref"/>
          </w:rPr>
          <w:delText>Chapter 19</w:delText>
        </w:r>
      </w:del>
      <w:ins w:id="12" w:author="Audrey Doyle" w:date="2022-08-07T14:56:00Z">
        <w:r w:rsidR="001C46B3">
          <w:rPr>
            <w:rStyle w:val="Xref"/>
          </w:rPr>
          <w:t>page XX</w:t>
        </w:r>
      </w:ins>
      <w:r w:rsidRPr="00AA6D19">
        <w:rPr>
          <w:lang w:eastAsia="en-GB"/>
        </w:rPr>
        <w:t>.</w:t>
      </w:r>
    </w:p>
    <w:p w14:paraId="6F83CCDE" w14:textId="77777777" w:rsidR="00A53F7D" w:rsidRPr="00AA6D19" w:rsidRDefault="00A53F7D" w:rsidP="00A53F7D">
      <w:pPr>
        <w:pStyle w:val="HeadA"/>
        <w:rPr>
          <w:lang w:eastAsia="en-GB"/>
        </w:rPr>
      </w:pPr>
      <w:bookmarkStart w:id="13" w:name="`debug`-for-programmer-output"/>
      <w:bookmarkEnd w:id="13"/>
      <w:r w:rsidRPr="00435043">
        <w:t>Debug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Programmer</w:t>
      </w:r>
      <w:r>
        <w:rPr>
          <w:lang w:eastAsia="en-GB"/>
        </w:rPr>
        <w:t xml:space="preserve"> </w:t>
      </w:r>
      <w:r w:rsidRPr="00AA6D19">
        <w:rPr>
          <w:lang w:eastAsia="en-GB"/>
        </w:rPr>
        <w:t>Output</w:t>
      </w:r>
    </w:p>
    <w:p w14:paraId="2E57559D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Debug</w:t>
      </w:r>
      <w:r>
        <w:t xml:space="preserve"> </w:t>
      </w:r>
      <w:r w:rsidRPr="00AA6D19">
        <w:t>trait</w:t>
      </w:r>
      <w:r>
        <w:t xml:space="preserve"> </w:t>
      </w:r>
      <w:r w:rsidRPr="00AA6D19">
        <w:t>enables</w:t>
      </w:r>
      <w:r>
        <w:t xml:space="preserve"> </w:t>
      </w:r>
      <w:r w:rsidRPr="00AA6D19">
        <w:t>debug</w:t>
      </w:r>
      <w:r>
        <w:t xml:space="preserve"> </w:t>
      </w:r>
      <w:r w:rsidRPr="00AA6D19">
        <w:t>formatting</w:t>
      </w:r>
      <w:r>
        <w:t xml:space="preserve"> </w:t>
      </w:r>
      <w:r w:rsidRPr="00AA6D19">
        <w:t>in</w:t>
      </w:r>
      <w:r>
        <w:t xml:space="preserve"> </w:t>
      </w:r>
      <w:r w:rsidRPr="00AA6D19">
        <w:t>format</w:t>
      </w:r>
      <w:r>
        <w:t xml:space="preserve"> </w:t>
      </w:r>
      <w:r w:rsidRPr="00AA6D19">
        <w:t>strings,</w:t>
      </w:r>
      <w:r>
        <w:t xml:space="preserve"> </w:t>
      </w:r>
      <w:r w:rsidRPr="00AA6D19">
        <w:t>which</w:t>
      </w:r>
      <w:r>
        <w:t xml:space="preserve"> </w:t>
      </w:r>
      <w:r w:rsidRPr="00AA6D19">
        <w:t>you</w:t>
      </w:r>
      <w:r>
        <w:t xml:space="preserve"> </w:t>
      </w:r>
      <w:r w:rsidRPr="00AA6D19">
        <w:t>indicate</w:t>
      </w:r>
      <w:r>
        <w:t xml:space="preserve"> </w:t>
      </w:r>
      <w:r w:rsidRPr="00AA6D19">
        <w:t>by</w:t>
      </w:r>
      <w:r>
        <w:t xml:space="preserve"> </w:t>
      </w:r>
      <w:r w:rsidRPr="00AA6D19">
        <w:t>adding</w:t>
      </w:r>
      <w:r>
        <w:t xml:space="preserve"> </w:t>
      </w:r>
      <w:r w:rsidRPr="00E25C29">
        <w:rPr>
          <w:rStyle w:val="Literal"/>
        </w:rPr>
        <w:t>:?</w:t>
      </w:r>
      <w:r>
        <w:t xml:space="preserve"> </w:t>
      </w:r>
      <w:r w:rsidRPr="00AA6D19">
        <w:t>within</w:t>
      </w:r>
      <w:r>
        <w:t xml:space="preserve"> </w:t>
      </w:r>
      <w:r w:rsidRPr="00E25C29">
        <w:rPr>
          <w:rStyle w:val="Literal"/>
        </w:rPr>
        <w:t>{}</w:t>
      </w:r>
      <w:r>
        <w:rPr>
          <w:lang w:eastAsia="en-GB"/>
        </w:rPr>
        <w:t xml:space="preserve"> </w:t>
      </w:r>
      <w:r w:rsidRPr="00AA6D19">
        <w:rPr>
          <w:lang w:eastAsia="en-GB"/>
        </w:rPr>
        <w:t>placeholders.</w:t>
      </w:r>
    </w:p>
    <w:p w14:paraId="677C3057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Debug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print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instances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debugging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purposes,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so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other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programmers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inspect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instance</w:t>
      </w:r>
      <w:r>
        <w:rPr>
          <w:lang w:eastAsia="en-GB"/>
        </w:rPr>
        <w:t xml:space="preserve"> </w:t>
      </w:r>
      <w:r w:rsidRPr="00AA6D19">
        <w:rPr>
          <w:lang w:eastAsia="en-GB"/>
        </w:rPr>
        <w:t>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particular</w:t>
      </w:r>
      <w:r>
        <w:rPr>
          <w:lang w:eastAsia="en-GB"/>
        </w:rPr>
        <w:t xml:space="preserve"> </w:t>
      </w:r>
      <w:r w:rsidRPr="00AA6D19">
        <w:rPr>
          <w:lang w:eastAsia="en-GB"/>
        </w:rPr>
        <w:t>point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program’s</w:t>
      </w:r>
      <w:r>
        <w:rPr>
          <w:lang w:eastAsia="en-GB"/>
        </w:rPr>
        <w:t xml:space="preserve"> </w:t>
      </w:r>
      <w:r w:rsidRPr="00AA6D19">
        <w:rPr>
          <w:lang w:eastAsia="en-GB"/>
        </w:rPr>
        <w:t>execution.</w:t>
      </w:r>
    </w:p>
    <w:p w14:paraId="22575E50" w14:textId="65DC1E8C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Debug</w:t>
      </w:r>
      <w:r>
        <w:t xml:space="preserve"> </w:t>
      </w:r>
      <w:r w:rsidRPr="00AA6D19">
        <w:t>trait</w:t>
      </w:r>
      <w:r>
        <w:t xml:space="preserve"> </w:t>
      </w:r>
      <w:r w:rsidRPr="00AA6D19">
        <w:t>is</w:t>
      </w:r>
      <w:r>
        <w:t xml:space="preserve"> </w:t>
      </w:r>
      <w:r w:rsidRPr="00AA6D19">
        <w:t>required,</w:t>
      </w:r>
      <w:r>
        <w:t xml:space="preserve"> </w:t>
      </w:r>
      <w:r w:rsidRPr="00AA6D19">
        <w:t>for</w:t>
      </w:r>
      <w:r>
        <w:t xml:space="preserve"> </w:t>
      </w:r>
      <w:r w:rsidRPr="00AA6D19">
        <w:t>example,</w:t>
      </w:r>
      <w:r>
        <w:t xml:space="preserve"> </w:t>
      </w:r>
      <w:r w:rsidRPr="00AA6D19">
        <w:t>in</w:t>
      </w:r>
      <w:r>
        <w:t xml:space="preserve"> </w:t>
      </w:r>
      <w:ins w:id="14" w:author="Audrey Doyle" w:date="2022-08-07T14:57:00Z">
        <w:r w:rsidR="001C46B3">
          <w:t xml:space="preserve">the </w:t>
        </w:r>
      </w:ins>
      <w:r w:rsidRPr="00AA6D19">
        <w:t>use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assert_eq!</w:t>
      </w:r>
      <w:r>
        <w:rPr>
          <w:lang w:eastAsia="en-GB"/>
        </w:rPr>
        <w:t xml:space="preserve"> </w:t>
      </w:r>
      <w:r w:rsidRPr="00AA6D19">
        <w:rPr>
          <w:lang w:eastAsia="en-GB"/>
        </w:rPr>
        <w:t>macro.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macro</w:t>
      </w:r>
      <w:r>
        <w:rPr>
          <w:lang w:eastAsia="en-GB"/>
        </w:rPr>
        <w:t xml:space="preserve"> </w:t>
      </w:r>
      <w:r w:rsidRPr="00AA6D19">
        <w:rPr>
          <w:lang w:eastAsia="en-GB"/>
        </w:rPr>
        <w:t>prints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instances</w:t>
      </w:r>
      <w:r>
        <w:rPr>
          <w:lang w:eastAsia="en-GB"/>
        </w:rPr>
        <w:t xml:space="preserve"> </w:t>
      </w:r>
      <w:r w:rsidRPr="00AA6D19">
        <w:rPr>
          <w:lang w:eastAsia="en-GB"/>
        </w:rPr>
        <w:t>given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arguments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if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equality</w:t>
      </w:r>
      <w:r>
        <w:rPr>
          <w:lang w:eastAsia="en-GB"/>
        </w:rPr>
        <w:t xml:space="preserve"> </w:t>
      </w:r>
      <w:r w:rsidRPr="00AA6D19">
        <w:rPr>
          <w:lang w:eastAsia="en-GB"/>
        </w:rPr>
        <w:t>assertion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fails</w:t>
      </w:r>
      <w:r>
        <w:rPr>
          <w:lang w:eastAsia="en-GB"/>
        </w:rPr>
        <w:t xml:space="preserve"> </w:t>
      </w:r>
      <w:r w:rsidRPr="00AA6D19">
        <w:rPr>
          <w:lang w:eastAsia="en-GB"/>
        </w:rPr>
        <w:t>so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programmers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see</w:t>
      </w:r>
      <w:r>
        <w:rPr>
          <w:lang w:eastAsia="en-GB"/>
        </w:rPr>
        <w:t xml:space="preserve"> </w:t>
      </w:r>
      <w:r w:rsidRPr="00AA6D19">
        <w:rPr>
          <w:lang w:eastAsia="en-GB"/>
        </w:rPr>
        <w:t>why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two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instances</w:t>
      </w:r>
      <w:r>
        <w:rPr>
          <w:lang w:eastAsia="en-GB"/>
        </w:rPr>
        <w:t xml:space="preserve"> </w:t>
      </w:r>
      <w:r w:rsidRPr="00AA6D19">
        <w:rPr>
          <w:lang w:eastAsia="en-GB"/>
        </w:rPr>
        <w:t>weren’t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equal.</w:t>
      </w:r>
    </w:p>
    <w:p w14:paraId="0CC9DB56" w14:textId="77777777" w:rsidR="00A53F7D" w:rsidRPr="00AA6D19" w:rsidRDefault="00A53F7D" w:rsidP="00A53F7D">
      <w:pPr>
        <w:pStyle w:val="HeadA"/>
        <w:rPr>
          <w:lang w:eastAsia="en-GB"/>
        </w:rPr>
      </w:pPr>
      <w:bookmarkStart w:id="15" w:name="`partialeq`-and-`eq`-for-equality-compar"/>
      <w:bookmarkEnd w:id="15"/>
      <w:r w:rsidRPr="00435043">
        <w:t>PartialEq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435043">
        <w:t>Eq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Equality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Comparisons</w:t>
      </w:r>
    </w:p>
    <w:p w14:paraId="36F03587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PartialEq</w:t>
      </w:r>
      <w:r>
        <w:t xml:space="preserve"> </w:t>
      </w:r>
      <w:r w:rsidRPr="00AA6D19">
        <w:t>trait</w:t>
      </w:r>
      <w:r>
        <w:t xml:space="preserve"> </w:t>
      </w:r>
      <w:r w:rsidRPr="00AA6D19">
        <w:t>allows</w:t>
      </w:r>
      <w:r>
        <w:t xml:space="preserve"> </w:t>
      </w:r>
      <w:r w:rsidRPr="00AA6D19">
        <w:t>you</w:t>
      </w:r>
      <w:r>
        <w:t xml:space="preserve"> </w:t>
      </w:r>
      <w:r w:rsidRPr="00AA6D19">
        <w:t>to</w:t>
      </w:r>
      <w:r>
        <w:t xml:space="preserve"> </w:t>
      </w:r>
      <w:r w:rsidRPr="00AA6D19">
        <w:t>compare</w:t>
      </w:r>
      <w:r>
        <w:t xml:space="preserve"> </w:t>
      </w:r>
      <w:r w:rsidRPr="00AA6D19">
        <w:t>instances</w:t>
      </w:r>
      <w:r>
        <w:t xml:space="preserve"> </w:t>
      </w:r>
      <w:r w:rsidRPr="00AA6D19">
        <w:t>of</w:t>
      </w:r>
      <w:r>
        <w:t xml:space="preserve"> </w:t>
      </w:r>
      <w:r w:rsidRPr="00AA6D19">
        <w:t>a</w:t>
      </w:r>
      <w:r>
        <w:t xml:space="preserve"> </w:t>
      </w:r>
      <w:r w:rsidRPr="00AA6D19">
        <w:t>type</w:t>
      </w:r>
      <w:r>
        <w:t xml:space="preserve"> </w:t>
      </w:r>
      <w:r w:rsidRPr="00AA6D19">
        <w:t>to</w:t>
      </w:r>
      <w:r>
        <w:t xml:space="preserve"> </w:t>
      </w:r>
      <w:r w:rsidRPr="00AA6D19">
        <w:t>check</w:t>
      </w:r>
      <w:r>
        <w:t xml:space="preserve"> </w:t>
      </w:r>
      <w:r w:rsidRPr="00AA6D19">
        <w:t>for</w:t>
      </w:r>
      <w:r>
        <w:t xml:space="preserve"> </w:t>
      </w:r>
      <w:r w:rsidRPr="00AA6D19">
        <w:t>equality</w:t>
      </w:r>
      <w:r>
        <w:t xml:space="preserve"> </w:t>
      </w:r>
      <w:r w:rsidRPr="00AA6D19">
        <w:t>and</w:t>
      </w:r>
      <w:r>
        <w:t xml:space="preserve"> </w:t>
      </w:r>
      <w:r w:rsidRPr="00AA6D19">
        <w:t>enables</w:t>
      </w:r>
      <w:r>
        <w:t xml:space="preserve"> </w:t>
      </w:r>
      <w:r w:rsidRPr="00AA6D19">
        <w:t>use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==</w:t>
      </w:r>
      <w:r>
        <w:t xml:space="preserve"> </w:t>
      </w:r>
      <w:r w:rsidRPr="00AA6D19">
        <w:t>and</w:t>
      </w:r>
      <w:r>
        <w:t xml:space="preserve"> </w:t>
      </w:r>
      <w:r w:rsidRPr="00E25C29">
        <w:rPr>
          <w:rStyle w:val="Literal"/>
        </w:rPr>
        <w:t>!=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operators.</w:t>
      </w:r>
    </w:p>
    <w:p w14:paraId="38425A3B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Deriving</w:t>
      </w:r>
      <w:r>
        <w:rPr>
          <w:lang w:eastAsia="en-GB"/>
        </w:rPr>
        <w:t xml:space="preserve"> </w:t>
      </w:r>
      <w:r w:rsidRPr="00E25C29">
        <w:rPr>
          <w:rStyle w:val="Literal"/>
        </w:rPr>
        <w:t>PartialEq</w:t>
      </w:r>
      <w:r>
        <w:t xml:space="preserve"> </w:t>
      </w:r>
      <w:r w:rsidRPr="00AA6D19">
        <w:t>implements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eq</w:t>
      </w:r>
      <w:r>
        <w:t xml:space="preserve"> </w:t>
      </w:r>
      <w:r w:rsidRPr="00AA6D19">
        <w:t>method.</w:t>
      </w:r>
      <w:r>
        <w:t xml:space="preserve"> </w:t>
      </w:r>
      <w:r w:rsidRPr="00AA6D19">
        <w:t>When</w:t>
      </w:r>
      <w:r>
        <w:t xml:space="preserve"> </w:t>
      </w:r>
      <w:r w:rsidRPr="00E25C29">
        <w:rPr>
          <w:rStyle w:val="Literal"/>
        </w:rPr>
        <w:t>PartialEq</w:t>
      </w:r>
      <w:r>
        <w:t xml:space="preserve"> </w:t>
      </w:r>
      <w:r w:rsidRPr="00AA6D19">
        <w:t>is</w:t>
      </w:r>
      <w:r>
        <w:t xml:space="preserve"> </w:t>
      </w:r>
      <w:r w:rsidRPr="00AA6D19">
        <w:t>derived</w:t>
      </w:r>
      <w:r>
        <w:t xml:space="preserve"> </w:t>
      </w:r>
      <w:r w:rsidRPr="00AA6D19">
        <w:t>on</w:t>
      </w:r>
      <w:r>
        <w:t xml:space="preserve"> </w:t>
      </w:r>
      <w:r w:rsidRPr="00AA6D19">
        <w:t>structs,</w:t>
      </w:r>
      <w:r>
        <w:t xml:space="preserve"> </w:t>
      </w:r>
      <w:r w:rsidRPr="00AA6D19">
        <w:t>two</w:t>
      </w:r>
      <w:r>
        <w:t xml:space="preserve"> </w:t>
      </w:r>
      <w:r w:rsidRPr="00AA6D19">
        <w:t>instances</w:t>
      </w:r>
      <w:r>
        <w:t xml:space="preserve"> </w:t>
      </w:r>
      <w:r w:rsidRPr="00AA6D19">
        <w:t>are</w:t>
      </w:r>
      <w:r>
        <w:t xml:space="preserve"> </w:t>
      </w:r>
      <w:r w:rsidRPr="00AA6D19">
        <w:t>equal</w:t>
      </w:r>
      <w:r>
        <w:t xml:space="preserve"> </w:t>
      </w:r>
      <w:r w:rsidRPr="00AA6D19">
        <w:t>only</w:t>
      </w:r>
      <w:r>
        <w:t xml:space="preserve"> </w:t>
      </w:r>
      <w:r w:rsidRPr="00AA6D19">
        <w:t>if</w:t>
      </w:r>
      <w:r>
        <w:t xml:space="preserve"> </w:t>
      </w:r>
      <w:r w:rsidRPr="00E25C29">
        <w:rPr>
          <w:rStyle w:val="Italic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fields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instances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not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</w:t>
      </w:r>
      <w:r>
        <w:rPr>
          <w:lang w:eastAsia="en-GB"/>
        </w:rPr>
        <w:t xml:space="preserve"> </w:t>
      </w:r>
      <w:r w:rsidRPr="00AA6D19">
        <w:rPr>
          <w:lang w:eastAsia="en-GB"/>
        </w:rPr>
        <w:t>if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fields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not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equal.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AA6D19">
        <w:rPr>
          <w:lang w:eastAsia="en-GB"/>
        </w:rPr>
        <w:t>derived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enums,</w:t>
      </w:r>
      <w:r>
        <w:rPr>
          <w:lang w:eastAsia="en-GB"/>
        </w:rPr>
        <w:t xml:space="preserve"> </w:t>
      </w: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variant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itself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not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other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variants.</w:t>
      </w:r>
    </w:p>
    <w:p w14:paraId="648C4945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PartialEq</w:t>
      </w:r>
      <w:r>
        <w:t xml:space="preserve"> </w:t>
      </w:r>
      <w:r w:rsidRPr="00AA6D19">
        <w:t>trait</w:t>
      </w:r>
      <w:r>
        <w:t xml:space="preserve"> </w:t>
      </w:r>
      <w:r w:rsidRPr="00AA6D19">
        <w:t>is</w:t>
      </w:r>
      <w:r>
        <w:t xml:space="preserve"> </w:t>
      </w:r>
      <w:r w:rsidRPr="00AA6D19">
        <w:t>required,</w:t>
      </w:r>
      <w:r>
        <w:t xml:space="preserve"> </w:t>
      </w:r>
      <w:r w:rsidRPr="00AA6D19">
        <w:t>for</w:t>
      </w:r>
      <w:r>
        <w:t xml:space="preserve"> </w:t>
      </w:r>
      <w:r w:rsidRPr="00AA6D19">
        <w:t>example,</w:t>
      </w:r>
      <w:r>
        <w:t xml:space="preserve"> </w:t>
      </w:r>
      <w:r w:rsidRPr="00AA6D19">
        <w:t>with</w:t>
      </w:r>
      <w:r>
        <w:t xml:space="preserve"> </w:t>
      </w:r>
      <w:r w:rsidRPr="00AA6D19">
        <w:t>the</w:t>
      </w:r>
      <w:r>
        <w:t xml:space="preserve"> </w:t>
      </w:r>
      <w:r w:rsidRPr="00AA6D19">
        <w:t>use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assert_eq!</w:t>
      </w:r>
      <w:r>
        <w:rPr>
          <w:lang w:eastAsia="en-GB"/>
        </w:rPr>
        <w:t xml:space="preserve"> </w:t>
      </w:r>
      <w:r w:rsidRPr="00AA6D19">
        <w:rPr>
          <w:lang w:eastAsia="en-GB"/>
        </w:rPr>
        <w:t>macro,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needs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two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instances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equality.</w:t>
      </w:r>
    </w:p>
    <w:p w14:paraId="74E3D2FA" w14:textId="69D53521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Eq</w:t>
      </w:r>
      <w:r>
        <w:t xml:space="preserve"> </w:t>
      </w:r>
      <w:r w:rsidRPr="00AA6D19">
        <w:t>trait</w:t>
      </w:r>
      <w:r>
        <w:t xml:space="preserve"> </w:t>
      </w:r>
      <w:r w:rsidRPr="00AA6D19">
        <w:t>has</w:t>
      </w:r>
      <w:r>
        <w:t xml:space="preserve"> </w:t>
      </w:r>
      <w:r w:rsidRPr="00AA6D19">
        <w:t>no</w:t>
      </w:r>
      <w:r>
        <w:t xml:space="preserve"> </w:t>
      </w:r>
      <w:r w:rsidRPr="00AA6D19">
        <w:t>methods.</w:t>
      </w:r>
      <w:r>
        <w:t xml:space="preserve"> </w:t>
      </w:r>
      <w:r w:rsidRPr="00AA6D19">
        <w:t>Its</w:t>
      </w:r>
      <w:r>
        <w:t xml:space="preserve"> </w:t>
      </w:r>
      <w:r w:rsidRPr="00AA6D19">
        <w:t>purpose</w:t>
      </w:r>
      <w:r>
        <w:t xml:space="preserve"> </w:t>
      </w:r>
      <w:r w:rsidRPr="00AA6D19">
        <w:t>is</w:t>
      </w:r>
      <w:r>
        <w:t xml:space="preserve"> </w:t>
      </w:r>
      <w:r w:rsidRPr="00AA6D19">
        <w:t>to</w:t>
      </w:r>
      <w:r>
        <w:t xml:space="preserve"> </w:t>
      </w:r>
      <w:r w:rsidRPr="00AA6D19">
        <w:t>signal</w:t>
      </w:r>
      <w:r>
        <w:t xml:space="preserve"> </w:t>
      </w:r>
      <w:r w:rsidRPr="00AA6D19">
        <w:t>that</w:t>
      </w:r>
      <w:r>
        <w:t xml:space="preserve"> </w:t>
      </w:r>
      <w:r w:rsidRPr="00AA6D19">
        <w:t>for</w:t>
      </w:r>
      <w:r>
        <w:t xml:space="preserve"> </w:t>
      </w:r>
      <w:r w:rsidRPr="00AA6D19">
        <w:t>every</w:t>
      </w:r>
      <w:r>
        <w:t xml:space="preserve"> </w:t>
      </w:r>
      <w:r w:rsidRPr="00AA6D19">
        <w:t>value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lastRenderedPageBreak/>
        <w:t>annotated</w:t>
      </w:r>
      <w:r>
        <w:t xml:space="preserve"> </w:t>
      </w:r>
      <w:r w:rsidRPr="00AA6D19">
        <w:t>type,</w:t>
      </w:r>
      <w:r>
        <w:t xml:space="preserve"> </w:t>
      </w:r>
      <w:r w:rsidRPr="00AA6D19">
        <w:t>the</w:t>
      </w:r>
      <w:r>
        <w:t xml:space="preserve"> </w:t>
      </w:r>
      <w:r w:rsidRPr="00AA6D19">
        <w:t>value</w:t>
      </w:r>
      <w:r>
        <w:t xml:space="preserve"> </w:t>
      </w:r>
      <w:r w:rsidRPr="00AA6D19">
        <w:t>is</w:t>
      </w:r>
      <w:r>
        <w:t xml:space="preserve"> </w:t>
      </w:r>
      <w:r w:rsidRPr="00AA6D19">
        <w:t>equal</w:t>
      </w:r>
      <w:r>
        <w:t xml:space="preserve"> </w:t>
      </w:r>
      <w:r w:rsidRPr="00AA6D19">
        <w:t>to</w:t>
      </w:r>
      <w:r>
        <w:t xml:space="preserve"> </w:t>
      </w:r>
      <w:r w:rsidRPr="00AA6D19">
        <w:t>itself.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Eq</w:t>
      </w:r>
      <w:r>
        <w:t xml:space="preserve"> </w:t>
      </w:r>
      <w:r w:rsidRPr="00AA6D19">
        <w:t>trait</w:t>
      </w:r>
      <w:r>
        <w:t xml:space="preserve"> </w:t>
      </w:r>
      <w:r w:rsidRPr="00AA6D19">
        <w:t>can</w:t>
      </w:r>
      <w:r>
        <w:t xml:space="preserve"> </w:t>
      </w:r>
      <w:r w:rsidRPr="00AA6D19">
        <w:t>only</w:t>
      </w:r>
      <w:r>
        <w:t xml:space="preserve"> </w:t>
      </w:r>
      <w:r w:rsidRPr="00AA6D19">
        <w:t>be</w:t>
      </w:r>
      <w:r>
        <w:t xml:space="preserve"> </w:t>
      </w:r>
      <w:r w:rsidRPr="00AA6D19">
        <w:t>applied</w:t>
      </w:r>
      <w:r>
        <w:t xml:space="preserve"> </w:t>
      </w:r>
      <w:r w:rsidRPr="00AA6D19">
        <w:t>to</w:t>
      </w:r>
      <w:r>
        <w:t xml:space="preserve"> </w:t>
      </w:r>
      <w:r w:rsidRPr="00AA6D19">
        <w:t>types</w:t>
      </w:r>
      <w:r>
        <w:t xml:space="preserve"> </w:t>
      </w:r>
      <w:r w:rsidRPr="00AA6D19">
        <w:t>that</w:t>
      </w:r>
      <w:r>
        <w:t xml:space="preserve"> </w:t>
      </w:r>
      <w:r w:rsidRPr="00AA6D19">
        <w:t>also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PartialEq</w:t>
      </w:r>
      <w:r w:rsidRPr="00AA6D19">
        <w:t>,</w:t>
      </w:r>
      <w:r>
        <w:t xml:space="preserve"> </w:t>
      </w:r>
      <w:r w:rsidRPr="00AA6D19">
        <w:t>although</w:t>
      </w:r>
      <w:r>
        <w:t xml:space="preserve"> </w:t>
      </w:r>
      <w:r w:rsidRPr="00AA6D19">
        <w:t>not</w:t>
      </w:r>
      <w:r>
        <w:t xml:space="preserve"> </w:t>
      </w:r>
      <w:r w:rsidRPr="00AA6D19">
        <w:t>all</w:t>
      </w:r>
      <w:r>
        <w:t xml:space="preserve"> </w:t>
      </w:r>
      <w:r w:rsidRPr="00AA6D19">
        <w:t>types</w:t>
      </w:r>
      <w:r>
        <w:t xml:space="preserve"> </w:t>
      </w:r>
      <w:r w:rsidRPr="00AA6D19">
        <w:t>that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PartialEq</w:t>
      </w:r>
      <w:r>
        <w:t xml:space="preserve"> </w:t>
      </w:r>
      <w:r w:rsidRPr="00AA6D19">
        <w:t>can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Eq</w:t>
      </w:r>
      <w:r w:rsidRPr="00AA6D19">
        <w:t>.</w:t>
      </w:r>
      <w:r>
        <w:t xml:space="preserve"> </w:t>
      </w:r>
      <w:r w:rsidRPr="00AA6D19">
        <w:t>One</w:t>
      </w:r>
      <w:r>
        <w:t xml:space="preserve"> </w:t>
      </w:r>
      <w:r w:rsidRPr="00AA6D19">
        <w:t>example</w:t>
      </w:r>
      <w:r>
        <w:t xml:space="preserve"> </w:t>
      </w:r>
      <w:r w:rsidRPr="00AA6D19">
        <w:t>of</w:t>
      </w:r>
      <w:r>
        <w:t xml:space="preserve"> </w:t>
      </w:r>
      <w:r w:rsidRPr="00AA6D19">
        <w:t>this</w:t>
      </w:r>
      <w:r>
        <w:t xml:space="preserve"> </w:t>
      </w:r>
      <w:r w:rsidRPr="00AA6D19">
        <w:t>is</w:t>
      </w:r>
      <w:r>
        <w:t xml:space="preserve"> </w:t>
      </w:r>
      <w:del w:id="16" w:author="Audrey Doyle" w:date="2022-08-07T14:58:00Z">
        <w:r w:rsidRPr="00AA6D19" w:rsidDel="001C46B3">
          <w:delText>floating</w:delText>
        </w:r>
        <w:r w:rsidDel="001C46B3">
          <w:delText xml:space="preserve"> </w:delText>
        </w:r>
      </w:del>
      <w:ins w:id="17" w:author="Audrey Doyle" w:date="2022-08-07T14:58:00Z">
        <w:r w:rsidR="001C46B3" w:rsidRPr="00AA6D19">
          <w:t>floating</w:t>
        </w:r>
        <w:r w:rsidR="001C46B3">
          <w:t>-</w:t>
        </w:r>
      </w:ins>
      <w:r w:rsidRPr="00AA6D19">
        <w:t>point</w:t>
      </w:r>
      <w:r>
        <w:t xml:space="preserve"> </w:t>
      </w:r>
      <w:r w:rsidRPr="00AA6D19">
        <w:t>number</w:t>
      </w:r>
      <w:r>
        <w:t xml:space="preserve"> </w:t>
      </w:r>
      <w:r w:rsidRPr="00AA6D19">
        <w:t>types:</w:t>
      </w:r>
      <w:r>
        <w:t xml:space="preserve"> </w:t>
      </w:r>
      <w:r w:rsidRPr="00AA6D19">
        <w:t>the</w:t>
      </w:r>
      <w:r>
        <w:t xml:space="preserve"> </w:t>
      </w:r>
      <w:r w:rsidRPr="00AA6D19">
        <w:t>implementation</w:t>
      </w:r>
      <w:r>
        <w:t xml:space="preserve"> </w:t>
      </w:r>
      <w:r w:rsidRPr="00AA6D19">
        <w:t>of</w:t>
      </w:r>
      <w:r>
        <w:t xml:space="preserve"> </w:t>
      </w:r>
      <w:del w:id="18" w:author="Audrey Doyle" w:date="2022-08-07T14:58:00Z">
        <w:r w:rsidRPr="00AA6D19" w:rsidDel="001C46B3">
          <w:delText>floating</w:delText>
        </w:r>
        <w:r w:rsidDel="001C46B3">
          <w:delText xml:space="preserve"> </w:delText>
        </w:r>
      </w:del>
      <w:ins w:id="19" w:author="Audrey Doyle" w:date="2022-08-07T14:58:00Z">
        <w:r w:rsidR="001C46B3" w:rsidRPr="00AA6D19">
          <w:t>floating</w:t>
        </w:r>
        <w:r w:rsidR="001C46B3">
          <w:t>-</w:t>
        </w:r>
      </w:ins>
      <w:r w:rsidRPr="00AA6D19">
        <w:t>point</w:t>
      </w:r>
      <w:r>
        <w:t xml:space="preserve"> </w:t>
      </w:r>
      <w:r w:rsidRPr="00AA6D19">
        <w:t>numbers</w:t>
      </w:r>
      <w:r>
        <w:t xml:space="preserve"> </w:t>
      </w:r>
      <w:r w:rsidRPr="00AA6D19">
        <w:t>states</w:t>
      </w:r>
      <w:r>
        <w:t xml:space="preserve"> </w:t>
      </w:r>
      <w:r w:rsidRPr="00AA6D19">
        <w:t>that</w:t>
      </w:r>
      <w:r>
        <w:t xml:space="preserve"> </w:t>
      </w:r>
      <w:r w:rsidRPr="00AA6D19">
        <w:t>two</w:t>
      </w:r>
      <w:r>
        <w:t xml:space="preserve"> </w:t>
      </w:r>
      <w:r w:rsidRPr="00AA6D19">
        <w:t>instances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not-a-number</w:t>
      </w:r>
      <w:r>
        <w:t xml:space="preserve"> </w:t>
      </w:r>
      <w:r w:rsidRPr="00AA6D19">
        <w:t>(</w:t>
      </w:r>
      <w:proofErr w:type="spellStart"/>
      <w:r w:rsidRPr="00E25C29">
        <w:rPr>
          <w:rStyle w:val="Literal"/>
        </w:rPr>
        <w:t>NaN</w:t>
      </w:r>
      <w:proofErr w:type="spellEnd"/>
      <w:r w:rsidRPr="00AA6D19">
        <w:rPr>
          <w:lang w:eastAsia="en-GB"/>
        </w:rPr>
        <w:t>)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not</w:t>
      </w:r>
      <w:r>
        <w:rPr>
          <w:lang w:eastAsia="en-GB"/>
        </w:rPr>
        <w:t xml:space="preserve"> </w:t>
      </w:r>
      <w:r w:rsidRPr="00AA6D19">
        <w:rPr>
          <w:lang w:eastAsia="en-GB"/>
        </w:rPr>
        <w:t>equal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other.</w:t>
      </w:r>
    </w:p>
    <w:p w14:paraId="6321A4C6" w14:textId="49A72DFE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E25C29">
        <w:rPr>
          <w:rStyle w:val="Literal"/>
        </w:rPr>
        <w:t>Eq</w:t>
      </w:r>
      <w:r>
        <w:t xml:space="preserve"> </w:t>
      </w:r>
      <w:r w:rsidRPr="00AA6D19">
        <w:t>is</w:t>
      </w:r>
      <w:r>
        <w:t xml:space="preserve"> </w:t>
      </w:r>
      <w:r w:rsidRPr="00AA6D19">
        <w:t>required</w:t>
      </w:r>
      <w:r>
        <w:t xml:space="preserve"> </w:t>
      </w:r>
      <w:r w:rsidRPr="00AA6D19">
        <w:t>is</w:t>
      </w:r>
      <w:r>
        <w:t xml:space="preserve"> </w:t>
      </w:r>
      <w:r w:rsidRPr="00AA6D19">
        <w:t>for</w:t>
      </w:r>
      <w:r>
        <w:t xml:space="preserve"> </w:t>
      </w:r>
      <w:r w:rsidRPr="00AA6D19">
        <w:t>keys</w:t>
      </w:r>
      <w:r>
        <w:t xml:space="preserve"> </w:t>
      </w:r>
      <w:r w:rsidRPr="00AA6D19">
        <w:t>in</w:t>
      </w:r>
      <w:r>
        <w:t xml:space="preserve"> </w:t>
      </w:r>
      <w:r w:rsidRPr="00AA6D19">
        <w:t>a</w:t>
      </w:r>
      <w:r>
        <w:t xml:space="preserve"> </w:t>
      </w:r>
      <w:r w:rsidRPr="00E25C29">
        <w:rPr>
          <w:rStyle w:val="Literal"/>
        </w:rPr>
        <w:t>HashMap&lt;K, V&gt;</w:t>
      </w:r>
      <w:r>
        <w:t xml:space="preserve"> </w:t>
      </w:r>
      <w:r w:rsidRPr="00AA6D19">
        <w:t>so</w:t>
      </w:r>
      <w:r>
        <w:t xml:space="preserve"> </w:t>
      </w:r>
      <w:ins w:id="20" w:author="Audrey Doyle" w:date="2022-08-07T15:10:00Z">
        <w:r w:rsidR="003A0015">
          <w:t xml:space="preserve">that </w:t>
        </w:r>
      </w:ins>
      <w:r w:rsidRPr="00AA6D19">
        <w:t>the</w:t>
      </w:r>
      <w:r>
        <w:t xml:space="preserve"> </w:t>
      </w:r>
      <w:r w:rsidRPr="00E25C29">
        <w:rPr>
          <w:rStyle w:val="Literal"/>
        </w:rPr>
        <w:t>HashMap&lt;K, V&gt;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tell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two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same.</w:t>
      </w:r>
    </w:p>
    <w:p w14:paraId="1CBB25C2" w14:textId="77777777" w:rsidR="00A53F7D" w:rsidRPr="00AA6D19" w:rsidRDefault="00A53F7D" w:rsidP="00A53F7D">
      <w:pPr>
        <w:pStyle w:val="HeadA"/>
        <w:rPr>
          <w:lang w:eastAsia="en-GB"/>
        </w:rPr>
      </w:pPr>
      <w:bookmarkStart w:id="21" w:name="`partialord`-and-`ord`-for-ordering-comp"/>
      <w:bookmarkEnd w:id="21"/>
      <w:r w:rsidRPr="00435043">
        <w:t>PartialOrd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435043">
        <w:t>Ord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Ordering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Comparisons</w:t>
      </w:r>
    </w:p>
    <w:p w14:paraId="52A4578C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PartialOrd</w:t>
      </w:r>
      <w:r>
        <w:t xml:space="preserve"> </w:t>
      </w:r>
      <w:r w:rsidRPr="00AA6D19">
        <w:t>trait</w:t>
      </w:r>
      <w:r>
        <w:t xml:space="preserve"> </w:t>
      </w:r>
      <w:r w:rsidRPr="00AA6D19">
        <w:t>allows</w:t>
      </w:r>
      <w:r>
        <w:t xml:space="preserve"> </w:t>
      </w:r>
      <w:r w:rsidRPr="00AA6D19">
        <w:t>you</w:t>
      </w:r>
      <w:r>
        <w:t xml:space="preserve"> </w:t>
      </w:r>
      <w:r w:rsidRPr="00AA6D19">
        <w:t>to</w:t>
      </w:r>
      <w:r>
        <w:t xml:space="preserve"> </w:t>
      </w:r>
      <w:r w:rsidRPr="00AA6D19">
        <w:t>compare</w:t>
      </w:r>
      <w:r>
        <w:t xml:space="preserve"> </w:t>
      </w:r>
      <w:r w:rsidRPr="00AA6D19">
        <w:t>instances</w:t>
      </w:r>
      <w:r>
        <w:t xml:space="preserve"> </w:t>
      </w:r>
      <w:r w:rsidRPr="00AA6D19">
        <w:t>of</w:t>
      </w:r>
      <w:r>
        <w:t xml:space="preserve"> </w:t>
      </w:r>
      <w:r w:rsidRPr="00AA6D19">
        <w:t>a</w:t>
      </w:r>
      <w:r>
        <w:t xml:space="preserve"> </w:t>
      </w:r>
      <w:r w:rsidRPr="00AA6D19">
        <w:t>type</w:t>
      </w:r>
      <w:r>
        <w:t xml:space="preserve"> </w:t>
      </w:r>
      <w:r w:rsidRPr="00AA6D19">
        <w:t>for</w:t>
      </w:r>
      <w:r>
        <w:t xml:space="preserve"> </w:t>
      </w:r>
      <w:r w:rsidRPr="00AA6D19">
        <w:t>sorting</w:t>
      </w:r>
      <w:r>
        <w:t xml:space="preserve"> </w:t>
      </w:r>
      <w:r w:rsidRPr="00AA6D19">
        <w:t>purposes.</w:t>
      </w:r>
      <w:r>
        <w:t xml:space="preserve"> </w:t>
      </w:r>
      <w:r w:rsidRPr="00AA6D19">
        <w:t>A</w:t>
      </w:r>
      <w:r>
        <w:t xml:space="preserve"> </w:t>
      </w:r>
      <w:r w:rsidRPr="00AA6D19">
        <w:t>type</w:t>
      </w:r>
      <w:r>
        <w:t xml:space="preserve"> </w:t>
      </w:r>
      <w:r w:rsidRPr="00AA6D19">
        <w:t>that</w:t>
      </w:r>
      <w:r>
        <w:t xml:space="preserve"> </w:t>
      </w:r>
      <w:r w:rsidRPr="00AA6D19">
        <w:t>implements</w:t>
      </w:r>
      <w:r>
        <w:t xml:space="preserve"> </w:t>
      </w:r>
      <w:r w:rsidRPr="00E25C29">
        <w:rPr>
          <w:rStyle w:val="Literal"/>
        </w:rPr>
        <w:t>PartialOrd</w:t>
      </w:r>
      <w:r>
        <w:t xml:space="preserve"> </w:t>
      </w:r>
      <w:r w:rsidRPr="00AA6D19">
        <w:t>can</w:t>
      </w:r>
      <w:r>
        <w:t xml:space="preserve"> </w:t>
      </w:r>
      <w:r w:rsidRPr="00AA6D19">
        <w:t>be</w:t>
      </w:r>
      <w:r>
        <w:t xml:space="preserve"> </w:t>
      </w:r>
      <w:r w:rsidRPr="00AA6D19">
        <w:t>used</w:t>
      </w:r>
      <w:r>
        <w:t xml:space="preserve"> </w:t>
      </w:r>
      <w:r w:rsidRPr="00AA6D19">
        <w:t>with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&lt;</w:t>
      </w:r>
      <w:r w:rsidRPr="00AA6D19">
        <w:t>,</w:t>
      </w:r>
      <w:r>
        <w:t xml:space="preserve"> </w:t>
      </w:r>
      <w:r w:rsidRPr="00E25C29">
        <w:rPr>
          <w:rStyle w:val="Literal"/>
        </w:rPr>
        <w:t>&gt;</w:t>
      </w:r>
      <w:r w:rsidRPr="00AA6D19">
        <w:t>,</w:t>
      </w:r>
      <w:r>
        <w:t xml:space="preserve"> </w:t>
      </w:r>
      <w:r w:rsidRPr="00E25C29">
        <w:rPr>
          <w:rStyle w:val="Literal"/>
        </w:rPr>
        <w:t>&lt;=</w:t>
      </w:r>
      <w:r w:rsidRPr="00AA6D19">
        <w:t>,</w:t>
      </w:r>
      <w:r>
        <w:t xml:space="preserve"> </w:t>
      </w:r>
      <w:r w:rsidRPr="00AA6D19">
        <w:t>and</w:t>
      </w:r>
      <w:r>
        <w:t xml:space="preserve"> </w:t>
      </w:r>
      <w:r w:rsidRPr="00E25C29">
        <w:rPr>
          <w:rStyle w:val="Literal"/>
        </w:rPr>
        <w:t>&gt;=</w:t>
      </w:r>
      <w:r>
        <w:t xml:space="preserve"> </w:t>
      </w:r>
      <w:r w:rsidRPr="00AA6D19">
        <w:t>operators.</w:t>
      </w:r>
      <w:r>
        <w:t xml:space="preserve"> </w:t>
      </w:r>
      <w:r w:rsidRPr="00AA6D19">
        <w:t>You</w:t>
      </w:r>
      <w:r>
        <w:t xml:space="preserve"> </w:t>
      </w:r>
      <w:r w:rsidRPr="00AA6D19">
        <w:t>can</w:t>
      </w:r>
      <w:r>
        <w:t xml:space="preserve"> </w:t>
      </w:r>
      <w:r w:rsidRPr="00AA6D19">
        <w:t>only</w:t>
      </w:r>
      <w:r>
        <w:t xml:space="preserve"> </w:t>
      </w:r>
      <w:r w:rsidRPr="00AA6D19">
        <w:t>apply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PartialOrd</w:t>
      </w:r>
      <w:r>
        <w:t xml:space="preserve"> </w:t>
      </w:r>
      <w:r w:rsidRPr="00AA6D19">
        <w:t>trait</w:t>
      </w:r>
      <w:r>
        <w:t xml:space="preserve"> </w:t>
      </w:r>
      <w:r w:rsidRPr="00AA6D19">
        <w:t>to</w:t>
      </w:r>
      <w:r>
        <w:t xml:space="preserve"> </w:t>
      </w:r>
      <w:r w:rsidRPr="00AA6D19">
        <w:t>types</w:t>
      </w:r>
      <w:r>
        <w:t xml:space="preserve"> </w:t>
      </w:r>
      <w:r w:rsidRPr="00AA6D19">
        <w:t>that</w:t>
      </w:r>
      <w:r>
        <w:t xml:space="preserve"> </w:t>
      </w:r>
      <w:r w:rsidRPr="00AA6D19">
        <w:t>also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PartialEq</w:t>
      </w:r>
      <w:r w:rsidRPr="00AA6D19">
        <w:rPr>
          <w:lang w:eastAsia="en-GB"/>
        </w:rPr>
        <w:t>.</w:t>
      </w:r>
    </w:p>
    <w:p w14:paraId="05BF680F" w14:textId="3DE6D94A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Deriving</w:t>
      </w:r>
      <w:r>
        <w:rPr>
          <w:lang w:eastAsia="en-GB"/>
        </w:rPr>
        <w:t xml:space="preserve"> </w:t>
      </w:r>
      <w:r w:rsidRPr="00E25C29">
        <w:rPr>
          <w:rStyle w:val="Literal"/>
        </w:rPr>
        <w:t>PartialOrd</w:t>
      </w:r>
      <w:r>
        <w:t xml:space="preserve"> </w:t>
      </w:r>
      <w:r w:rsidRPr="00AA6D19">
        <w:t>implements</w:t>
      </w:r>
      <w:r>
        <w:t xml:space="preserve"> </w:t>
      </w:r>
      <w:r w:rsidRPr="00AA6D19">
        <w:t>the</w:t>
      </w:r>
      <w:r>
        <w:t xml:space="preserve"> </w:t>
      </w:r>
      <w:proofErr w:type="spellStart"/>
      <w:r w:rsidRPr="00E25C29">
        <w:rPr>
          <w:rStyle w:val="Literal"/>
        </w:rPr>
        <w:t>partial_cmp</w:t>
      </w:r>
      <w:proofErr w:type="spellEnd"/>
      <w:r>
        <w:t xml:space="preserve"> </w:t>
      </w:r>
      <w:r w:rsidRPr="00AA6D19">
        <w:t>method,</w:t>
      </w:r>
      <w:r>
        <w:t xml:space="preserve"> </w:t>
      </w:r>
      <w:r w:rsidRPr="00AA6D19">
        <w:t>which</w:t>
      </w:r>
      <w:r>
        <w:t xml:space="preserve"> </w:t>
      </w:r>
      <w:r w:rsidRPr="00AA6D19">
        <w:t>returns</w:t>
      </w:r>
      <w:r>
        <w:t xml:space="preserve"> </w:t>
      </w:r>
      <w:r w:rsidRPr="00AA6D19">
        <w:t>an</w:t>
      </w:r>
      <w:r>
        <w:t xml:space="preserve"> </w:t>
      </w:r>
      <w:r w:rsidRPr="00E25C29">
        <w:rPr>
          <w:rStyle w:val="Literal"/>
        </w:rPr>
        <w:t>Option&lt;Ordering&gt;</w:t>
      </w:r>
      <w:r>
        <w:t xml:space="preserve"> </w:t>
      </w:r>
      <w:r w:rsidRPr="00AA6D19">
        <w:t>that</w:t>
      </w:r>
      <w:r>
        <w:t xml:space="preserve"> </w:t>
      </w:r>
      <w:r w:rsidRPr="00AA6D19">
        <w:t>will</w:t>
      </w:r>
      <w:r>
        <w:t xml:space="preserve"> </w:t>
      </w:r>
      <w:r w:rsidRPr="00AA6D19">
        <w:t>be</w:t>
      </w:r>
      <w:r>
        <w:t xml:space="preserve"> </w:t>
      </w:r>
      <w:r w:rsidRPr="00E25C29">
        <w:rPr>
          <w:rStyle w:val="Literal"/>
        </w:rPr>
        <w:t>None</w:t>
      </w:r>
      <w:r>
        <w:t xml:space="preserve"> </w:t>
      </w:r>
      <w:r w:rsidRPr="00AA6D19">
        <w:t>when</w:t>
      </w:r>
      <w:r>
        <w:t xml:space="preserve"> </w:t>
      </w:r>
      <w:r w:rsidRPr="00AA6D19">
        <w:t>the</w:t>
      </w:r>
      <w:r>
        <w:t xml:space="preserve"> </w:t>
      </w:r>
      <w:r w:rsidRPr="00AA6D19">
        <w:t>values</w:t>
      </w:r>
      <w:r>
        <w:t xml:space="preserve"> </w:t>
      </w:r>
      <w:r w:rsidRPr="00AA6D19">
        <w:t>given</w:t>
      </w:r>
      <w:r>
        <w:t xml:space="preserve"> </w:t>
      </w:r>
      <w:r w:rsidRPr="00AA6D19">
        <w:t>don’t</w:t>
      </w:r>
      <w:r>
        <w:t xml:space="preserve"> </w:t>
      </w:r>
      <w:r w:rsidRPr="00AA6D19">
        <w:t>produce</w:t>
      </w:r>
      <w:r>
        <w:t xml:space="preserve"> </w:t>
      </w:r>
      <w:r w:rsidRPr="00AA6D19">
        <w:t>an</w:t>
      </w:r>
      <w:r>
        <w:t xml:space="preserve"> </w:t>
      </w:r>
      <w:r w:rsidRPr="00AA6D19">
        <w:t>ordering.</w:t>
      </w:r>
      <w:r>
        <w:t xml:space="preserve"> </w:t>
      </w:r>
      <w:r w:rsidRPr="00AA6D19">
        <w:t>An</w:t>
      </w:r>
      <w:r>
        <w:t xml:space="preserve"> </w:t>
      </w:r>
      <w:r w:rsidRPr="00AA6D19">
        <w:t>example</w:t>
      </w:r>
      <w:r>
        <w:t xml:space="preserve"> </w:t>
      </w:r>
      <w:r w:rsidRPr="00AA6D19">
        <w:t>of</w:t>
      </w:r>
      <w:r>
        <w:t xml:space="preserve"> </w:t>
      </w:r>
      <w:r w:rsidRPr="00AA6D19">
        <w:t>a</w:t>
      </w:r>
      <w:r>
        <w:t xml:space="preserve"> </w:t>
      </w:r>
      <w:r w:rsidRPr="00AA6D19">
        <w:t>value</w:t>
      </w:r>
      <w:r>
        <w:t xml:space="preserve"> </w:t>
      </w:r>
      <w:r w:rsidRPr="00AA6D19">
        <w:t>that</w:t>
      </w:r>
      <w:r>
        <w:t xml:space="preserve"> </w:t>
      </w:r>
      <w:r w:rsidRPr="00AA6D19">
        <w:t>doesn’t</w:t>
      </w:r>
      <w:r>
        <w:t xml:space="preserve"> </w:t>
      </w:r>
      <w:r w:rsidRPr="00AA6D19">
        <w:t>produce</w:t>
      </w:r>
      <w:r>
        <w:t xml:space="preserve"> </w:t>
      </w:r>
      <w:r w:rsidRPr="00AA6D19">
        <w:t>an</w:t>
      </w:r>
      <w:r>
        <w:t xml:space="preserve"> </w:t>
      </w:r>
      <w:r w:rsidRPr="00AA6D19">
        <w:t>ordering,</w:t>
      </w:r>
      <w:r>
        <w:t xml:space="preserve"> </w:t>
      </w:r>
      <w:r w:rsidRPr="00AA6D19">
        <w:t>even</w:t>
      </w:r>
      <w:r>
        <w:t xml:space="preserve"> </w:t>
      </w:r>
      <w:r w:rsidRPr="00AA6D19">
        <w:t>though</w:t>
      </w:r>
      <w:r>
        <w:t xml:space="preserve"> </w:t>
      </w:r>
      <w:r w:rsidRPr="00AA6D19">
        <w:t>most</w:t>
      </w:r>
      <w:r>
        <w:t xml:space="preserve"> </w:t>
      </w:r>
      <w:r w:rsidRPr="00AA6D19">
        <w:t>values</w:t>
      </w:r>
      <w:r>
        <w:t xml:space="preserve"> </w:t>
      </w:r>
      <w:r w:rsidRPr="00AA6D19">
        <w:t>of</w:t>
      </w:r>
      <w:r>
        <w:t xml:space="preserve"> </w:t>
      </w:r>
      <w:r w:rsidRPr="00AA6D19">
        <w:t>that</w:t>
      </w:r>
      <w:r>
        <w:t xml:space="preserve"> </w:t>
      </w:r>
      <w:r w:rsidRPr="00AA6D19">
        <w:t>type</w:t>
      </w:r>
      <w:r>
        <w:t xml:space="preserve"> </w:t>
      </w:r>
      <w:r w:rsidRPr="00AA6D19">
        <w:t>can</w:t>
      </w:r>
      <w:r>
        <w:t xml:space="preserve"> </w:t>
      </w:r>
      <w:r w:rsidRPr="00AA6D19">
        <w:t>be</w:t>
      </w:r>
      <w:r>
        <w:t xml:space="preserve"> </w:t>
      </w:r>
      <w:r w:rsidRPr="00AA6D19">
        <w:t>compared,</w:t>
      </w:r>
      <w:r>
        <w:t xml:space="preserve"> </w:t>
      </w:r>
      <w:r w:rsidRPr="00AA6D19">
        <w:t>is</w:t>
      </w:r>
      <w:r>
        <w:t xml:space="preserve"> </w:t>
      </w:r>
      <w:r w:rsidRPr="00AA6D19">
        <w:t>the</w:t>
      </w:r>
      <w:r>
        <w:t xml:space="preserve"> </w:t>
      </w:r>
      <w:r w:rsidRPr="00AA6D19">
        <w:t>not-a-number</w:t>
      </w:r>
      <w:r>
        <w:t xml:space="preserve"> </w:t>
      </w:r>
      <w:r w:rsidRPr="00AA6D19">
        <w:t>(</w:t>
      </w:r>
      <w:proofErr w:type="spellStart"/>
      <w:r w:rsidRPr="00E25C29">
        <w:rPr>
          <w:rStyle w:val="Literal"/>
        </w:rPr>
        <w:t>NaN</w:t>
      </w:r>
      <w:proofErr w:type="spellEnd"/>
      <w:r w:rsidRPr="00AA6D19">
        <w:t>)</w:t>
      </w:r>
      <w:r>
        <w:t xml:space="preserve"> </w:t>
      </w:r>
      <w:r w:rsidRPr="00AA6D19">
        <w:t>floating</w:t>
      </w:r>
      <w:r>
        <w:t xml:space="preserve"> </w:t>
      </w:r>
      <w:r w:rsidRPr="00AA6D19">
        <w:t>point</w:t>
      </w:r>
      <w:r>
        <w:t xml:space="preserve"> </w:t>
      </w:r>
      <w:r w:rsidRPr="00AA6D19">
        <w:t>value.</w:t>
      </w:r>
      <w:r>
        <w:t xml:space="preserve"> </w:t>
      </w:r>
      <w:r w:rsidRPr="00AA6D19">
        <w:t>Calling</w:t>
      </w:r>
      <w:r>
        <w:t xml:space="preserve"> </w:t>
      </w:r>
      <w:proofErr w:type="spellStart"/>
      <w:r w:rsidRPr="00E25C29">
        <w:rPr>
          <w:rStyle w:val="Literal"/>
        </w:rPr>
        <w:t>partial_cmp</w:t>
      </w:r>
      <w:proofErr w:type="spellEnd"/>
      <w:r>
        <w:t xml:space="preserve"> </w:t>
      </w:r>
      <w:r w:rsidRPr="00AA6D19">
        <w:t>with</w:t>
      </w:r>
      <w:r>
        <w:t xml:space="preserve"> </w:t>
      </w:r>
      <w:r w:rsidRPr="00AA6D19">
        <w:t>any</w:t>
      </w:r>
      <w:r>
        <w:t xml:space="preserve"> </w:t>
      </w:r>
      <w:del w:id="22" w:author="Audrey Doyle" w:date="2022-08-07T15:01:00Z">
        <w:r w:rsidRPr="00AA6D19" w:rsidDel="00C87AB8">
          <w:delText>floating</w:delText>
        </w:r>
        <w:r w:rsidDel="00C87AB8">
          <w:delText xml:space="preserve"> </w:delText>
        </w:r>
      </w:del>
      <w:ins w:id="23" w:author="Audrey Doyle" w:date="2022-08-07T15:01:00Z">
        <w:r w:rsidR="00C87AB8" w:rsidRPr="00AA6D19">
          <w:t>floating</w:t>
        </w:r>
        <w:r w:rsidR="00C87AB8">
          <w:t>-</w:t>
        </w:r>
      </w:ins>
      <w:r w:rsidRPr="00AA6D19">
        <w:t>point</w:t>
      </w:r>
      <w:r>
        <w:t xml:space="preserve"> </w:t>
      </w:r>
      <w:r w:rsidRPr="00AA6D19">
        <w:t>number</w:t>
      </w:r>
      <w:r>
        <w:t xml:space="preserve"> </w:t>
      </w:r>
      <w:r w:rsidRPr="00AA6D19">
        <w:t>and</w:t>
      </w:r>
      <w:r>
        <w:t xml:space="preserve"> </w:t>
      </w:r>
      <w:r w:rsidRPr="00AA6D19">
        <w:t>the</w:t>
      </w:r>
      <w:r>
        <w:t xml:space="preserve"> </w:t>
      </w:r>
      <w:proofErr w:type="spellStart"/>
      <w:r w:rsidRPr="00E25C29">
        <w:rPr>
          <w:rStyle w:val="Literal"/>
        </w:rPr>
        <w:t>NaN</w:t>
      </w:r>
      <w:proofErr w:type="spellEnd"/>
      <w:r>
        <w:t xml:space="preserve"> </w:t>
      </w:r>
      <w:del w:id="24" w:author="Audrey Doyle" w:date="2022-08-07T15:01:00Z">
        <w:r w:rsidRPr="00AA6D19" w:rsidDel="00C87AB8">
          <w:delText>floating</w:delText>
        </w:r>
        <w:r w:rsidDel="00C87AB8">
          <w:delText xml:space="preserve"> </w:delText>
        </w:r>
      </w:del>
      <w:ins w:id="25" w:author="Audrey Doyle" w:date="2022-08-07T15:01:00Z">
        <w:r w:rsidR="00C87AB8" w:rsidRPr="00AA6D19">
          <w:t>floating</w:t>
        </w:r>
        <w:r w:rsidR="00C87AB8">
          <w:t>-</w:t>
        </w:r>
      </w:ins>
      <w:r w:rsidRPr="00AA6D19">
        <w:t>point</w:t>
      </w:r>
      <w:r>
        <w:t xml:space="preserve"> </w:t>
      </w:r>
      <w:r w:rsidRPr="00AA6D19">
        <w:t>value</w:t>
      </w:r>
      <w:r>
        <w:t xml:space="preserve"> </w:t>
      </w:r>
      <w:r w:rsidRPr="00AA6D19">
        <w:t>will</w:t>
      </w:r>
      <w:r>
        <w:t xml:space="preserve"> </w:t>
      </w:r>
      <w:r w:rsidRPr="00AA6D19">
        <w:t>return</w:t>
      </w:r>
      <w:r>
        <w:t xml:space="preserve"> </w:t>
      </w:r>
      <w:r w:rsidRPr="00E25C29">
        <w:rPr>
          <w:rStyle w:val="Literal"/>
        </w:rPr>
        <w:t>None</w:t>
      </w:r>
      <w:r w:rsidRPr="00AA6D19">
        <w:rPr>
          <w:lang w:eastAsia="en-GB"/>
        </w:rPr>
        <w:t>.</w:t>
      </w:r>
    </w:p>
    <w:p w14:paraId="1B07C4E5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AA6D19">
        <w:rPr>
          <w:lang w:eastAsia="en-GB"/>
        </w:rPr>
        <w:t>derived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structs,</w:t>
      </w:r>
      <w:r>
        <w:rPr>
          <w:lang w:eastAsia="en-GB"/>
        </w:rPr>
        <w:t xml:space="preserve"> </w:t>
      </w:r>
      <w:r w:rsidRPr="00E25C29">
        <w:rPr>
          <w:rStyle w:val="Literal"/>
        </w:rPr>
        <w:t>PartialOrd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compares</w:t>
      </w:r>
      <w:r>
        <w:rPr>
          <w:lang w:eastAsia="en-GB"/>
        </w:rPr>
        <w:t xml:space="preserve"> </w:t>
      </w:r>
      <w:r w:rsidRPr="00AA6D19">
        <w:rPr>
          <w:lang w:eastAsia="en-GB"/>
        </w:rPr>
        <w:t>two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instances</w:t>
      </w:r>
      <w:r>
        <w:rPr>
          <w:lang w:eastAsia="en-GB"/>
        </w:rPr>
        <w:t xml:space="preserve"> </w:t>
      </w:r>
      <w:r w:rsidRPr="00AA6D19">
        <w:rPr>
          <w:lang w:eastAsia="en-GB"/>
        </w:rPr>
        <w:t>by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comparing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field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order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fields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struct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definition.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AA6D19">
        <w:rPr>
          <w:lang w:eastAsia="en-GB"/>
        </w:rPr>
        <w:t>derived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enums,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variants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enum</w:t>
      </w:r>
      <w:r>
        <w:rPr>
          <w:lang w:eastAsia="en-GB"/>
        </w:rPr>
        <w:t xml:space="preserve"> </w:t>
      </w:r>
      <w:r w:rsidRPr="00AA6D19">
        <w:rPr>
          <w:lang w:eastAsia="en-GB"/>
        </w:rPr>
        <w:t>declared</w:t>
      </w:r>
      <w:r>
        <w:rPr>
          <w:lang w:eastAsia="en-GB"/>
        </w:rPr>
        <w:t xml:space="preserve"> </w:t>
      </w:r>
      <w:r w:rsidRPr="00AA6D19">
        <w:rPr>
          <w:lang w:eastAsia="en-GB"/>
        </w:rPr>
        <w:t>earlier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enum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considered</w:t>
      </w:r>
      <w:r>
        <w:rPr>
          <w:lang w:eastAsia="en-GB"/>
        </w:rPr>
        <w:t xml:space="preserve"> </w:t>
      </w:r>
      <w:r w:rsidRPr="00AA6D19">
        <w:rPr>
          <w:lang w:eastAsia="en-GB"/>
        </w:rPr>
        <w:t>less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variants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listed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later.</w:t>
      </w:r>
    </w:p>
    <w:p w14:paraId="14193692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PartialOrd</w:t>
      </w:r>
      <w:r>
        <w:t xml:space="preserve"> </w:t>
      </w:r>
      <w:r w:rsidRPr="00AA6D19">
        <w:t>trait</w:t>
      </w:r>
      <w:r>
        <w:t xml:space="preserve"> </w:t>
      </w:r>
      <w:r w:rsidRPr="00AA6D19">
        <w:t>is</w:t>
      </w:r>
      <w:r>
        <w:t xml:space="preserve"> </w:t>
      </w:r>
      <w:r w:rsidRPr="00AA6D19">
        <w:t>required,</w:t>
      </w:r>
      <w:r>
        <w:t xml:space="preserve"> </w:t>
      </w:r>
      <w:r w:rsidRPr="00AA6D19">
        <w:t>for</w:t>
      </w:r>
      <w:r>
        <w:t xml:space="preserve"> </w:t>
      </w:r>
      <w:r w:rsidRPr="00AA6D19">
        <w:t>example,</w:t>
      </w:r>
      <w:r>
        <w:t xml:space="preserve"> </w:t>
      </w:r>
      <w:r w:rsidRPr="00AA6D19">
        <w:t>for</w:t>
      </w:r>
      <w:r>
        <w:t xml:space="preserve"> </w:t>
      </w:r>
      <w:r w:rsidRPr="00AA6D19">
        <w:t>the</w:t>
      </w:r>
      <w:r>
        <w:t xml:space="preserve"> </w:t>
      </w:r>
      <w:proofErr w:type="spellStart"/>
      <w:r w:rsidRPr="00E25C29">
        <w:rPr>
          <w:rStyle w:val="Literal"/>
        </w:rPr>
        <w:t>gen_range</w:t>
      </w:r>
      <w:proofErr w:type="spellEnd"/>
      <w:r>
        <w:t xml:space="preserve"> </w:t>
      </w:r>
      <w:r w:rsidRPr="00AA6D19">
        <w:t>method</w:t>
      </w:r>
      <w:r>
        <w:t xml:space="preserve"> </w:t>
      </w:r>
      <w:r w:rsidRPr="00AA6D19">
        <w:t>from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rand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crate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generates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random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range</w:t>
      </w:r>
      <w:r>
        <w:rPr>
          <w:lang w:eastAsia="en-GB"/>
        </w:rPr>
        <w:t xml:space="preserve"> </w:t>
      </w:r>
      <w:r w:rsidRPr="00AA6D19">
        <w:rPr>
          <w:lang w:eastAsia="en-GB"/>
        </w:rPr>
        <w:t>specified</w:t>
      </w:r>
      <w:r>
        <w:rPr>
          <w:lang w:eastAsia="en-GB"/>
        </w:rPr>
        <w:t xml:space="preserve"> </w:t>
      </w:r>
      <w:r w:rsidRPr="00AA6D19">
        <w:rPr>
          <w:lang w:eastAsia="en-GB"/>
        </w:rPr>
        <w:t>by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range</w:t>
      </w:r>
      <w:r>
        <w:rPr>
          <w:lang w:eastAsia="en-GB"/>
        </w:rPr>
        <w:t xml:space="preserve"> </w:t>
      </w:r>
      <w:r w:rsidRPr="00AA6D19">
        <w:rPr>
          <w:lang w:eastAsia="en-GB"/>
        </w:rPr>
        <w:t>expression.</w:t>
      </w:r>
    </w:p>
    <w:p w14:paraId="264F4D6A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Ord</w:t>
      </w:r>
      <w:r>
        <w:t xml:space="preserve"> </w:t>
      </w:r>
      <w:r w:rsidRPr="00AA6D19">
        <w:t>trait</w:t>
      </w:r>
      <w:r>
        <w:t xml:space="preserve"> </w:t>
      </w:r>
      <w:r w:rsidRPr="00AA6D19">
        <w:t>allows</w:t>
      </w:r>
      <w:r>
        <w:t xml:space="preserve"> </w:t>
      </w:r>
      <w:r w:rsidRPr="00AA6D19">
        <w:t>you</w:t>
      </w:r>
      <w:r>
        <w:t xml:space="preserve"> </w:t>
      </w:r>
      <w:r w:rsidRPr="00AA6D19">
        <w:t>to</w:t>
      </w:r>
      <w:r>
        <w:t xml:space="preserve"> </w:t>
      </w:r>
      <w:r w:rsidRPr="00AA6D19">
        <w:t>know</w:t>
      </w:r>
      <w:r>
        <w:t xml:space="preserve"> </w:t>
      </w:r>
      <w:r w:rsidRPr="00AA6D19">
        <w:t>that</w:t>
      </w:r>
      <w:r>
        <w:t xml:space="preserve"> </w:t>
      </w:r>
      <w:r w:rsidRPr="00AA6D19">
        <w:t>for</w:t>
      </w:r>
      <w:r>
        <w:t xml:space="preserve"> </w:t>
      </w:r>
      <w:r w:rsidRPr="00AA6D19">
        <w:t>any</w:t>
      </w:r>
      <w:r>
        <w:t xml:space="preserve"> </w:t>
      </w:r>
      <w:r w:rsidRPr="00AA6D19">
        <w:t>two</w:t>
      </w:r>
      <w:r>
        <w:t xml:space="preserve"> </w:t>
      </w:r>
      <w:r w:rsidRPr="00AA6D19">
        <w:t>values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annotated</w:t>
      </w:r>
      <w:r>
        <w:t xml:space="preserve"> </w:t>
      </w:r>
      <w:r w:rsidRPr="00AA6D19">
        <w:t>type,</w:t>
      </w:r>
      <w:r>
        <w:t xml:space="preserve"> </w:t>
      </w:r>
      <w:r w:rsidRPr="00AA6D19">
        <w:t>a</w:t>
      </w:r>
      <w:r>
        <w:t xml:space="preserve"> </w:t>
      </w:r>
      <w:r w:rsidRPr="00AA6D19">
        <w:t>valid</w:t>
      </w:r>
      <w:r>
        <w:t xml:space="preserve"> </w:t>
      </w:r>
      <w:r w:rsidRPr="00AA6D19">
        <w:t>ordering</w:t>
      </w:r>
      <w:r>
        <w:t xml:space="preserve"> </w:t>
      </w:r>
      <w:r w:rsidRPr="00AA6D19">
        <w:t>will</w:t>
      </w:r>
      <w:r>
        <w:t xml:space="preserve"> </w:t>
      </w:r>
      <w:r w:rsidRPr="00AA6D19">
        <w:t>exist.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Ord</w:t>
      </w:r>
      <w:r>
        <w:t xml:space="preserve"> </w:t>
      </w:r>
      <w:r w:rsidRPr="00AA6D19">
        <w:t>trait</w:t>
      </w:r>
      <w:r>
        <w:t xml:space="preserve"> </w:t>
      </w:r>
      <w:r w:rsidRPr="00AA6D19">
        <w:t>implements</w:t>
      </w:r>
      <w:r>
        <w:t xml:space="preserve"> </w:t>
      </w:r>
      <w:r w:rsidRPr="00AA6D19">
        <w:t>the</w:t>
      </w:r>
      <w:r>
        <w:t xml:space="preserve"> </w:t>
      </w:r>
      <w:proofErr w:type="spellStart"/>
      <w:r w:rsidRPr="00E25C29">
        <w:rPr>
          <w:rStyle w:val="Literal"/>
        </w:rPr>
        <w:t>cmp</w:t>
      </w:r>
      <w:proofErr w:type="spellEnd"/>
      <w:r>
        <w:t xml:space="preserve"> </w:t>
      </w:r>
      <w:r w:rsidRPr="00AA6D19">
        <w:t>method,</w:t>
      </w:r>
      <w:r>
        <w:t xml:space="preserve"> </w:t>
      </w:r>
      <w:r w:rsidRPr="00AA6D19">
        <w:t>which</w:t>
      </w:r>
      <w:r>
        <w:t xml:space="preserve"> </w:t>
      </w:r>
      <w:r w:rsidRPr="00AA6D19">
        <w:t>returns</w:t>
      </w:r>
      <w:r>
        <w:t xml:space="preserve"> </w:t>
      </w:r>
      <w:r w:rsidRPr="00AA6D19">
        <w:t>an</w:t>
      </w:r>
      <w:r>
        <w:t xml:space="preserve"> </w:t>
      </w:r>
      <w:r w:rsidRPr="00E25C29">
        <w:rPr>
          <w:rStyle w:val="Literal"/>
        </w:rPr>
        <w:t>Ordering</w:t>
      </w:r>
      <w:r>
        <w:t xml:space="preserve"> </w:t>
      </w:r>
      <w:r w:rsidRPr="00AA6D19">
        <w:t>rather</w:t>
      </w:r>
      <w:r>
        <w:t xml:space="preserve"> </w:t>
      </w:r>
      <w:r w:rsidRPr="00AA6D19">
        <w:t>than</w:t>
      </w:r>
      <w:r>
        <w:t xml:space="preserve"> </w:t>
      </w:r>
      <w:r w:rsidRPr="00AA6D19">
        <w:t>an</w:t>
      </w:r>
      <w:r>
        <w:t xml:space="preserve"> </w:t>
      </w:r>
      <w:r w:rsidRPr="00E25C29">
        <w:rPr>
          <w:rStyle w:val="Literal"/>
        </w:rPr>
        <w:t>Option&lt;Ordering&gt;</w:t>
      </w:r>
      <w:r>
        <w:t xml:space="preserve"> </w:t>
      </w:r>
      <w:r w:rsidRPr="00AA6D19">
        <w:t>because</w:t>
      </w:r>
      <w:r>
        <w:t xml:space="preserve"> </w:t>
      </w:r>
      <w:r w:rsidRPr="00AA6D19">
        <w:t>a</w:t>
      </w:r>
      <w:r>
        <w:t xml:space="preserve"> </w:t>
      </w:r>
      <w:r w:rsidRPr="00AA6D19">
        <w:t>valid</w:t>
      </w:r>
      <w:r>
        <w:t xml:space="preserve"> </w:t>
      </w:r>
      <w:r w:rsidRPr="00AA6D19">
        <w:t>ordering</w:t>
      </w:r>
      <w:r>
        <w:t xml:space="preserve"> </w:t>
      </w:r>
      <w:r w:rsidRPr="00AA6D19">
        <w:t>will</w:t>
      </w:r>
      <w:r>
        <w:t xml:space="preserve"> </w:t>
      </w:r>
      <w:r w:rsidRPr="00AA6D19">
        <w:t>always</w:t>
      </w:r>
      <w:r>
        <w:t xml:space="preserve"> </w:t>
      </w:r>
      <w:r w:rsidRPr="00AA6D19">
        <w:t>be</w:t>
      </w:r>
      <w:r>
        <w:t xml:space="preserve"> </w:t>
      </w:r>
      <w:r w:rsidRPr="00AA6D19">
        <w:t>possible.</w:t>
      </w:r>
      <w:r>
        <w:t xml:space="preserve"> </w:t>
      </w:r>
      <w:r w:rsidRPr="00AA6D19">
        <w:t>You</w:t>
      </w:r>
      <w:r>
        <w:t xml:space="preserve"> </w:t>
      </w:r>
      <w:r w:rsidRPr="00AA6D19">
        <w:t>can</w:t>
      </w:r>
      <w:r>
        <w:t xml:space="preserve"> </w:t>
      </w:r>
      <w:r w:rsidRPr="00AA6D19">
        <w:t>only</w:t>
      </w:r>
      <w:r>
        <w:t xml:space="preserve"> </w:t>
      </w:r>
      <w:r w:rsidRPr="00AA6D19">
        <w:t>apply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Ord</w:t>
      </w:r>
      <w:r>
        <w:t xml:space="preserve"> </w:t>
      </w:r>
      <w:r w:rsidRPr="00AA6D19">
        <w:t>trait</w:t>
      </w:r>
      <w:r>
        <w:t xml:space="preserve"> </w:t>
      </w:r>
      <w:r w:rsidRPr="00AA6D19">
        <w:t>to</w:t>
      </w:r>
      <w:r>
        <w:t xml:space="preserve"> </w:t>
      </w:r>
      <w:r w:rsidRPr="00AA6D19">
        <w:t>types</w:t>
      </w:r>
      <w:r>
        <w:t xml:space="preserve"> </w:t>
      </w:r>
      <w:r w:rsidRPr="00AA6D19">
        <w:t>that</w:t>
      </w:r>
      <w:r>
        <w:t xml:space="preserve"> </w:t>
      </w:r>
      <w:r w:rsidRPr="00AA6D19">
        <w:t>also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PartialOrd</w:t>
      </w:r>
      <w:r>
        <w:t xml:space="preserve"> </w:t>
      </w:r>
      <w:r w:rsidRPr="00AA6D19">
        <w:t>and</w:t>
      </w:r>
      <w:r>
        <w:t xml:space="preserve"> </w:t>
      </w:r>
      <w:r w:rsidRPr="00E25C29">
        <w:rPr>
          <w:rStyle w:val="Literal"/>
        </w:rPr>
        <w:t>Eq</w:t>
      </w:r>
      <w:r>
        <w:t xml:space="preserve"> </w:t>
      </w:r>
      <w:r w:rsidRPr="00AA6D19">
        <w:t>(and</w:t>
      </w:r>
      <w:r>
        <w:t xml:space="preserve"> </w:t>
      </w:r>
      <w:r w:rsidRPr="00E25C29">
        <w:rPr>
          <w:rStyle w:val="Literal"/>
        </w:rPr>
        <w:t>Eq</w:t>
      </w:r>
      <w:r>
        <w:t xml:space="preserve"> </w:t>
      </w:r>
      <w:r w:rsidRPr="00AA6D19">
        <w:t>requires</w:t>
      </w:r>
      <w:r>
        <w:t xml:space="preserve"> </w:t>
      </w:r>
      <w:r w:rsidRPr="00E25C29">
        <w:rPr>
          <w:rStyle w:val="Literal"/>
        </w:rPr>
        <w:t>PartialEq</w:t>
      </w:r>
      <w:r w:rsidRPr="00AA6D19">
        <w:t>).</w:t>
      </w:r>
      <w:r>
        <w:t xml:space="preserve"> </w:t>
      </w:r>
      <w:r w:rsidRPr="00AA6D19">
        <w:t>When</w:t>
      </w:r>
      <w:r>
        <w:t xml:space="preserve"> </w:t>
      </w:r>
      <w:r w:rsidRPr="00AA6D19">
        <w:t>derived</w:t>
      </w:r>
      <w:r>
        <w:t xml:space="preserve"> </w:t>
      </w:r>
      <w:r w:rsidRPr="00AA6D19">
        <w:t>on</w:t>
      </w:r>
      <w:r>
        <w:t xml:space="preserve"> </w:t>
      </w:r>
      <w:r w:rsidRPr="00AA6D19">
        <w:t>structs</w:t>
      </w:r>
      <w:r>
        <w:t xml:space="preserve"> </w:t>
      </w:r>
      <w:r w:rsidRPr="00AA6D19">
        <w:t>and</w:t>
      </w:r>
      <w:r>
        <w:t xml:space="preserve"> </w:t>
      </w:r>
      <w:r w:rsidRPr="00AA6D19">
        <w:t>enums,</w:t>
      </w:r>
      <w:r>
        <w:t xml:space="preserve"> </w:t>
      </w:r>
      <w:proofErr w:type="spellStart"/>
      <w:r w:rsidRPr="00E25C29">
        <w:rPr>
          <w:rStyle w:val="Literal"/>
        </w:rPr>
        <w:t>cmp</w:t>
      </w:r>
      <w:proofErr w:type="spellEnd"/>
      <w:r>
        <w:t xml:space="preserve"> </w:t>
      </w:r>
      <w:r w:rsidRPr="00AA6D19">
        <w:t>behaves</w:t>
      </w:r>
      <w:r>
        <w:t xml:space="preserve"> </w:t>
      </w:r>
      <w:r w:rsidRPr="00AA6D19">
        <w:t>the</w:t>
      </w:r>
      <w:r>
        <w:t xml:space="preserve"> </w:t>
      </w:r>
      <w:r w:rsidRPr="00AA6D19">
        <w:t>same</w:t>
      </w:r>
      <w:r>
        <w:t xml:space="preserve"> </w:t>
      </w:r>
      <w:r w:rsidRPr="00AA6D19">
        <w:t>way</w:t>
      </w:r>
      <w:r>
        <w:t xml:space="preserve"> </w:t>
      </w:r>
      <w:r w:rsidRPr="00AA6D19">
        <w:t>as</w:t>
      </w:r>
      <w:r>
        <w:t xml:space="preserve"> </w:t>
      </w:r>
      <w:r w:rsidRPr="00AA6D19">
        <w:t>the</w:t>
      </w:r>
      <w:r>
        <w:t xml:space="preserve"> </w:t>
      </w:r>
      <w:r w:rsidRPr="00AA6D19">
        <w:t>derived</w:t>
      </w:r>
      <w:r>
        <w:t xml:space="preserve"> </w:t>
      </w:r>
      <w:r w:rsidRPr="00AA6D19">
        <w:t>implementation</w:t>
      </w:r>
      <w:r>
        <w:t xml:space="preserve"> </w:t>
      </w:r>
      <w:r w:rsidRPr="00AA6D19">
        <w:t>for</w:t>
      </w:r>
      <w:r>
        <w:t xml:space="preserve"> </w:t>
      </w:r>
      <w:proofErr w:type="spellStart"/>
      <w:r w:rsidRPr="00E25C29">
        <w:rPr>
          <w:rStyle w:val="Literal"/>
        </w:rPr>
        <w:t>partial_cmp</w:t>
      </w:r>
      <w:proofErr w:type="spellEnd"/>
      <w:r>
        <w:t xml:space="preserve"> </w:t>
      </w:r>
      <w:r w:rsidRPr="00AA6D19">
        <w:t>does</w:t>
      </w:r>
      <w:r>
        <w:t xml:space="preserve"> </w:t>
      </w:r>
      <w:r w:rsidRPr="00AA6D19">
        <w:t>with</w:t>
      </w:r>
      <w:r>
        <w:t xml:space="preserve"> </w:t>
      </w:r>
      <w:r w:rsidRPr="00E25C29">
        <w:rPr>
          <w:rStyle w:val="Literal"/>
        </w:rPr>
        <w:t>PartialOrd</w:t>
      </w:r>
      <w:r w:rsidRPr="00AA6D19">
        <w:rPr>
          <w:lang w:eastAsia="en-GB"/>
        </w:rPr>
        <w:t>.</w:t>
      </w:r>
    </w:p>
    <w:p w14:paraId="4B59B532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E25C29">
        <w:rPr>
          <w:rStyle w:val="Literal"/>
        </w:rPr>
        <w:t>Ord</w:t>
      </w:r>
      <w:r>
        <w:t xml:space="preserve"> </w:t>
      </w:r>
      <w:r w:rsidRPr="00AA6D19">
        <w:t>is</w:t>
      </w:r>
      <w:r>
        <w:t xml:space="preserve"> </w:t>
      </w:r>
      <w:r w:rsidRPr="00AA6D19">
        <w:t>required</w:t>
      </w:r>
      <w:r>
        <w:t xml:space="preserve"> </w:t>
      </w:r>
      <w:r w:rsidRPr="00AA6D19">
        <w:t>is</w:t>
      </w:r>
      <w:r>
        <w:t xml:space="preserve"> </w:t>
      </w:r>
      <w:r w:rsidRPr="00AA6D19">
        <w:t>when</w:t>
      </w:r>
      <w:r>
        <w:t xml:space="preserve"> </w:t>
      </w:r>
      <w:r w:rsidRPr="00AA6D19">
        <w:t>storing</w:t>
      </w:r>
      <w:r>
        <w:t xml:space="preserve"> </w:t>
      </w:r>
      <w:r w:rsidRPr="00AA6D19">
        <w:t>values</w:t>
      </w:r>
      <w:r>
        <w:t xml:space="preserve"> </w:t>
      </w:r>
      <w:r w:rsidRPr="00AA6D19">
        <w:t>in</w:t>
      </w:r>
      <w:r>
        <w:t xml:space="preserve"> </w:t>
      </w:r>
      <w:r w:rsidRPr="00AA6D19">
        <w:t>a</w:t>
      </w:r>
      <w:r>
        <w:t xml:space="preserve"> </w:t>
      </w:r>
      <w:proofErr w:type="spellStart"/>
      <w:r w:rsidRPr="00E25C29">
        <w:rPr>
          <w:rStyle w:val="Literal"/>
        </w:rPr>
        <w:t>BTreeSet</w:t>
      </w:r>
      <w:proofErr w:type="spellEnd"/>
      <w:r w:rsidRPr="00E25C29">
        <w:rPr>
          <w:rStyle w:val="Literal"/>
        </w:rPr>
        <w:t>&lt;T&gt;</w:t>
      </w:r>
      <w:r w:rsidRPr="00AA6D19">
        <w:rPr>
          <w:lang w:eastAsia="en-GB"/>
        </w:rPr>
        <w:t>,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data</w:t>
      </w:r>
      <w:r>
        <w:rPr>
          <w:lang w:eastAsia="en-GB"/>
        </w:rPr>
        <w:t xml:space="preserve"> </w:t>
      </w:r>
      <w:r w:rsidRPr="00AA6D19">
        <w:rPr>
          <w:lang w:eastAsia="en-GB"/>
        </w:rPr>
        <w:t>structure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stores</w:t>
      </w:r>
      <w:r>
        <w:rPr>
          <w:lang w:eastAsia="en-GB"/>
        </w:rPr>
        <w:t xml:space="preserve"> </w:t>
      </w:r>
      <w:r w:rsidRPr="00AA6D19">
        <w:rPr>
          <w:lang w:eastAsia="en-GB"/>
        </w:rPr>
        <w:t>data</w:t>
      </w:r>
      <w:r>
        <w:rPr>
          <w:lang w:eastAsia="en-GB"/>
        </w:rPr>
        <w:t xml:space="preserve"> </w:t>
      </w:r>
      <w:r w:rsidRPr="00AA6D19">
        <w:rPr>
          <w:lang w:eastAsia="en-GB"/>
        </w:rPr>
        <w:t>based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sort</w:t>
      </w:r>
      <w:r>
        <w:rPr>
          <w:lang w:eastAsia="en-GB"/>
        </w:rPr>
        <w:t xml:space="preserve"> </w:t>
      </w:r>
      <w:r w:rsidRPr="00AA6D19">
        <w:rPr>
          <w:lang w:eastAsia="en-GB"/>
        </w:rPr>
        <w:t>order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values.</w:t>
      </w:r>
    </w:p>
    <w:p w14:paraId="4B892943" w14:textId="77777777" w:rsidR="00A53F7D" w:rsidRPr="00AA6D19" w:rsidRDefault="00A53F7D" w:rsidP="00A53F7D">
      <w:pPr>
        <w:pStyle w:val="HeadA"/>
        <w:rPr>
          <w:lang w:eastAsia="en-GB"/>
        </w:rPr>
      </w:pPr>
      <w:bookmarkStart w:id="26" w:name="`clone`-and-`copy`-for-duplicating-value"/>
      <w:bookmarkEnd w:id="26"/>
      <w:r w:rsidRPr="00435043">
        <w:t>Clone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435043">
        <w:t>Copy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Duplicating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Values</w:t>
      </w:r>
    </w:p>
    <w:p w14:paraId="6800D0F8" w14:textId="1CB0A766" w:rsidR="00A53F7D" w:rsidRPr="00AA6D19" w:rsidRDefault="00A53F7D" w:rsidP="00A53F7D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Clone</w:t>
      </w:r>
      <w:r>
        <w:t xml:space="preserve"> </w:t>
      </w:r>
      <w:r w:rsidRPr="00AA6D19">
        <w:t>trait</w:t>
      </w:r>
      <w:r>
        <w:t xml:space="preserve"> </w:t>
      </w:r>
      <w:r w:rsidRPr="00AA6D19">
        <w:t>allows</w:t>
      </w:r>
      <w:r>
        <w:t xml:space="preserve"> </w:t>
      </w:r>
      <w:r w:rsidRPr="00AA6D19">
        <w:t>you</w:t>
      </w:r>
      <w:r>
        <w:t xml:space="preserve"> </w:t>
      </w:r>
      <w:r w:rsidRPr="00AA6D19">
        <w:t>to</w:t>
      </w:r>
      <w:r>
        <w:t xml:space="preserve"> </w:t>
      </w:r>
      <w:r w:rsidRPr="00AA6D19">
        <w:t>explicitly</w:t>
      </w:r>
      <w:r>
        <w:t xml:space="preserve"> </w:t>
      </w:r>
      <w:r w:rsidRPr="00AA6D19">
        <w:t>create</w:t>
      </w:r>
      <w:r>
        <w:t xml:space="preserve"> </w:t>
      </w:r>
      <w:r w:rsidRPr="00AA6D19">
        <w:t>a</w:t>
      </w:r>
      <w:r>
        <w:t xml:space="preserve"> </w:t>
      </w:r>
      <w:r w:rsidRPr="00AA6D19">
        <w:t>deep</w:t>
      </w:r>
      <w:r>
        <w:t xml:space="preserve"> </w:t>
      </w:r>
      <w:r w:rsidRPr="00AA6D19">
        <w:t>copy</w:t>
      </w:r>
      <w:r>
        <w:t xml:space="preserve"> </w:t>
      </w:r>
      <w:r w:rsidRPr="00AA6D19">
        <w:t>of</w:t>
      </w:r>
      <w:r>
        <w:t xml:space="preserve"> </w:t>
      </w:r>
      <w:r w:rsidRPr="00AA6D19">
        <w:t>a</w:t>
      </w:r>
      <w:r>
        <w:t xml:space="preserve"> </w:t>
      </w:r>
      <w:r w:rsidRPr="00AA6D19">
        <w:t>value,</w:t>
      </w:r>
      <w:r>
        <w:t xml:space="preserve"> </w:t>
      </w:r>
      <w:r w:rsidRPr="00AA6D19">
        <w:t>and</w:t>
      </w:r>
      <w:r>
        <w:t xml:space="preserve"> </w:t>
      </w:r>
      <w:r w:rsidRPr="00AA6D19">
        <w:t>the</w:t>
      </w:r>
      <w:r>
        <w:t xml:space="preserve"> </w:t>
      </w:r>
      <w:r w:rsidRPr="00AA6D19">
        <w:t>duplication</w:t>
      </w:r>
      <w:r>
        <w:t xml:space="preserve"> </w:t>
      </w:r>
      <w:r w:rsidRPr="00AA6D19">
        <w:t>process</w:t>
      </w:r>
      <w:r>
        <w:t xml:space="preserve"> </w:t>
      </w:r>
      <w:r w:rsidRPr="00AA6D19">
        <w:t>might</w:t>
      </w:r>
      <w:r>
        <w:t xml:space="preserve"> </w:t>
      </w:r>
      <w:r w:rsidRPr="00AA6D19">
        <w:t>involve</w:t>
      </w:r>
      <w:r>
        <w:t xml:space="preserve"> </w:t>
      </w:r>
      <w:r w:rsidRPr="00AA6D19">
        <w:t>running</w:t>
      </w:r>
      <w:r>
        <w:t xml:space="preserve"> </w:t>
      </w:r>
      <w:r w:rsidRPr="00AA6D19">
        <w:t>arbitrary</w:t>
      </w:r>
      <w:r>
        <w:t xml:space="preserve"> </w:t>
      </w:r>
      <w:r w:rsidRPr="00AA6D19">
        <w:t>code</w:t>
      </w:r>
      <w:r>
        <w:t xml:space="preserve"> </w:t>
      </w:r>
      <w:r w:rsidRPr="00AA6D19">
        <w:t>and</w:t>
      </w:r>
      <w:r>
        <w:t xml:space="preserve"> </w:t>
      </w:r>
      <w:r w:rsidRPr="00AA6D19">
        <w:t>copying</w:t>
      </w:r>
      <w:r>
        <w:t xml:space="preserve"> </w:t>
      </w:r>
      <w:r w:rsidRPr="00AA6D19">
        <w:t>heap</w:t>
      </w:r>
      <w:r>
        <w:t xml:space="preserve"> </w:t>
      </w:r>
      <w:r w:rsidRPr="00AA6D19">
        <w:t>data.</w:t>
      </w:r>
      <w:r>
        <w:t xml:space="preserve"> </w:t>
      </w:r>
      <w:r w:rsidRPr="00AA6D19">
        <w:t>See</w:t>
      </w:r>
      <w:r>
        <w:t xml:space="preserve"> </w:t>
      </w:r>
      <w:del w:id="27" w:author="Audrey Doyle" w:date="2022-08-07T15:02:00Z">
        <w:r w:rsidRPr="00AA6D19" w:rsidDel="00C87AB8">
          <w:delText>the</w:delText>
        </w:r>
        <w:r w:rsidDel="00C87AB8">
          <w:delText xml:space="preserve"> </w:delText>
        </w:r>
      </w:del>
      <w:commentRangeStart w:id="28"/>
      <w:r w:rsidRPr="00C87AB8">
        <w:rPr>
          <w:rStyle w:val="Xref"/>
          <w:rPrChange w:id="29" w:author="Audrey Doyle" w:date="2022-08-07T15:02:00Z">
            <w:rPr/>
          </w:rPrChange>
        </w:rPr>
        <w:t>“</w:t>
      </w:r>
      <w:proofErr w:type="spellStart"/>
      <w:r w:rsidRPr="00C87AB8">
        <w:rPr>
          <w:rStyle w:val="Xref"/>
        </w:rPr>
        <w:t>W</w:t>
      </w:r>
      <w:r w:rsidRPr="00B533CF">
        <w:rPr>
          <w:rStyle w:val="Xref"/>
        </w:rPr>
        <w:t>ays</w:t>
      </w:r>
      <w:proofErr w:type="spellEnd"/>
      <w:r w:rsidRPr="00B533CF">
        <w:rPr>
          <w:rStyle w:val="Xref"/>
        </w:rPr>
        <w:t xml:space="preserve"> Variables and Data </w:t>
      </w:r>
      <w:proofErr w:type="spellStart"/>
      <w:r w:rsidRPr="00B533CF">
        <w:rPr>
          <w:rStyle w:val="Xref"/>
        </w:rPr>
        <w:t>Interact</w:t>
      </w:r>
      <w:proofErr w:type="spellEnd"/>
      <w:r w:rsidRPr="00B533CF">
        <w:rPr>
          <w:rStyle w:val="Xref"/>
        </w:rPr>
        <w:t>: Clone”</w:t>
      </w:r>
      <w:r w:rsidRPr="00C87AB8">
        <w:rPr>
          <w:rPrChange w:id="30" w:author="Audrey Doyle" w:date="2022-08-07T15:02:00Z">
            <w:rPr>
              <w:rStyle w:val="Xref"/>
            </w:rPr>
          </w:rPrChange>
        </w:rPr>
        <w:t xml:space="preserve"> </w:t>
      </w:r>
      <w:commentRangeEnd w:id="28"/>
      <w:r w:rsidR="00C87AB8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8"/>
      </w:r>
      <w:del w:id="31" w:author="Audrey Doyle" w:date="2022-08-07T15:02:00Z">
        <w:r w:rsidRPr="00C87AB8" w:rsidDel="00C87AB8">
          <w:rPr>
            <w:rPrChange w:id="32" w:author="Audrey Doyle" w:date="2022-08-07T15:02:00Z">
              <w:rPr>
                <w:rStyle w:val="Xref"/>
              </w:rPr>
            </w:rPrChange>
          </w:rPr>
          <w:delText>section i</w:delText>
        </w:r>
      </w:del>
      <w:ins w:id="33" w:author="Audrey Doyle" w:date="2022-08-07T15:02:00Z">
        <w:r w:rsidR="00C87AB8">
          <w:t>o</w:t>
        </w:r>
      </w:ins>
      <w:r w:rsidRPr="00C87AB8">
        <w:rPr>
          <w:rPrChange w:id="34" w:author="Audrey Doyle" w:date="2022-08-07T15:02:00Z">
            <w:rPr>
              <w:rStyle w:val="Xref"/>
            </w:rPr>
          </w:rPrChange>
        </w:rPr>
        <w:t xml:space="preserve">n </w:t>
      </w:r>
      <w:del w:id="35" w:author="Audrey Doyle" w:date="2022-08-07T15:02:00Z">
        <w:r w:rsidRPr="00B533CF" w:rsidDel="00C87AB8">
          <w:rPr>
            <w:rStyle w:val="Xref"/>
          </w:rPr>
          <w:delText>Chapter</w:delText>
        </w:r>
        <w:r w:rsidDel="00C87AB8">
          <w:delText xml:space="preserve"> </w:delText>
        </w:r>
        <w:r w:rsidRPr="00AA6D19" w:rsidDel="00C87AB8">
          <w:delText>4</w:delText>
        </w:r>
      </w:del>
      <w:ins w:id="36" w:author="Audrey Doyle" w:date="2022-08-07T15:02:00Z">
        <w:r w:rsidR="00C87AB8">
          <w:rPr>
            <w:rStyle w:val="Xref"/>
          </w:rPr>
          <w:t xml:space="preserve">page </w:t>
        </w:r>
        <w:r w:rsidR="00C87AB8">
          <w:rPr>
            <w:rStyle w:val="Xref"/>
          </w:rPr>
          <w:lastRenderedPageBreak/>
          <w:t>XX</w:t>
        </w:r>
      </w:ins>
      <w:r>
        <w:t xml:space="preserve"> </w:t>
      </w:r>
      <w:r w:rsidRPr="00AA6D19">
        <w:t>for</w:t>
      </w:r>
      <w:r>
        <w:t xml:space="preserve"> </w:t>
      </w:r>
      <w:r w:rsidRPr="00AA6D19">
        <w:t>more</w:t>
      </w:r>
      <w:r>
        <w:t xml:space="preserve"> </w:t>
      </w:r>
      <w:r w:rsidRPr="00AA6D19">
        <w:t>information</w:t>
      </w:r>
      <w:r>
        <w:t xml:space="preserve"> </w:t>
      </w:r>
      <w:r w:rsidRPr="00AA6D19">
        <w:t>on</w:t>
      </w:r>
      <w:r>
        <w:t xml:space="preserve"> </w:t>
      </w:r>
      <w:r w:rsidRPr="00E25C29">
        <w:rPr>
          <w:rStyle w:val="Literal"/>
        </w:rPr>
        <w:t>Clone</w:t>
      </w:r>
      <w:r w:rsidRPr="00AA6D19">
        <w:rPr>
          <w:lang w:eastAsia="en-GB"/>
        </w:rPr>
        <w:t>.</w:t>
      </w:r>
    </w:p>
    <w:p w14:paraId="025DADF0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Deriving</w:t>
      </w:r>
      <w:r>
        <w:rPr>
          <w:lang w:eastAsia="en-GB"/>
        </w:rPr>
        <w:t xml:space="preserve"> </w:t>
      </w:r>
      <w:r w:rsidRPr="00E25C29">
        <w:rPr>
          <w:rStyle w:val="Literal"/>
        </w:rPr>
        <w:t>Clone</w:t>
      </w:r>
      <w:r>
        <w:t xml:space="preserve"> </w:t>
      </w:r>
      <w:r w:rsidRPr="00AA6D19">
        <w:t>implements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clone</w:t>
      </w:r>
      <w:r>
        <w:t xml:space="preserve"> </w:t>
      </w:r>
      <w:r w:rsidRPr="00AA6D19">
        <w:t>method,</w:t>
      </w:r>
      <w:r>
        <w:t xml:space="preserve"> </w:t>
      </w:r>
      <w:r w:rsidRPr="00AA6D19">
        <w:t>which</w:t>
      </w:r>
      <w:r>
        <w:t xml:space="preserve"> </w:t>
      </w:r>
      <w:r w:rsidRPr="00AA6D19">
        <w:t>when</w:t>
      </w:r>
      <w:r>
        <w:t xml:space="preserve"> </w:t>
      </w:r>
      <w:r w:rsidRPr="00AA6D19">
        <w:t>implemented</w:t>
      </w:r>
      <w:r>
        <w:t xml:space="preserve"> </w:t>
      </w:r>
      <w:r w:rsidRPr="00AA6D19">
        <w:t>for</w:t>
      </w:r>
      <w:r>
        <w:t xml:space="preserve"> </w:t>
      </w:r>
      <w:r w:rsidRPr="00AA6D19">
        <w:t>the</w:t>
      </w:r>
      <w:r>
        <w:t xml:space="preserve"> </w:t>
      </w:r>
      <w:r w:rsidRPr="00AA6D19">
        <w:t>whole</w:t>
      </w:r>
      <w:r>
        <w:t xml:space="preserve"> </w:t>
      </w:r>
      <w:r w:rsidRPr="00AA6D19">
        <w:t>type,</w:t>
      </w:r>
      <w:r>
        <w:t xml:space="preserve"> </w:t>
      </w:r>
      <w:r w:rsidRPr="00AA6D19">
        <w:t>calls</w:t>
      </w:r>
      <w:r>
        <w:t xml:space="preserve"> </w:t>
      </w:r>
      <w:r w:rsidRPr="00E25C29">
        <w:rPr>
          <w:rStyle w:val="Literal"/>
        </w:rPr>
        <w:t>clone</w:t>
      </w:r>
      <w:r>
        <w:t xml:space="preserve"> </w:t>
      </w:r>
      <w:r w:rsidRPr="00AA6D19">
        <w:t>on</w:t>
      </w:r>
      <w:r>
        <w:t xml:space="preserve"> </w:t>
      </w:r>
      <w:r w:rsidRPr="00AA6D19">
        <w:t>each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parts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type.</w:t>
      </w:r>
      <w:r>
        <w:t xml:space="preserve"> </w:t>
      </w:r>
      <w:r w:rsidRPr="00AA6D19">
        <w:t>This</w:t>
      </w:r>
      <w:r>
        <w:t xml:space="preserve"> </w:t>
      </w:r>
      <w:r w:rsidRPr="00AA6D19">
        <w:t>means</w:t>
      </w:r>
      <w:r>
        <w:t xml:space="preserve"> </w:t>
      </w:r>
      <w:r w:rsidRPr="00AA6D19">
        <w:t>all</w:t>
      </w:r>
      <w:r>
        <w:t xml:space="preserve"> </w:t>
      </w:r>
      <w:r w:rsidRPr="00AA6D19">
        <w:t>the</w:t>
      </w:r>
      <w:r>
        <w:t xml:space="preserve"> </w:t>
      </w:r>
      <w:r w:rsidRPr="00AA6D19">
        <w:t>fields</w:t>
      </w:r>
      <w:r>
        <w:t xml:space="preserve"> </w:t>
      </w:r>
      <w:r w:rsidRPr="00AA6D19">
        <w:t>or</w:t>
      </w:r>
      <w:r>
        <w:t xml:space="preserve"> </w:t>
      </w:r>
      <w:r w:rsidRPr="00AA6D19">
        <w:t>values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AA6D19">
        <w:t>type</w:t>
      </w:r>
      <w:r>
        <w:t xml:space="preserve"> </w:t>
      </w:r>
      <w:r w:rsidRPr="00AA6D19">
        <w:t>must</w:t>
      </w:r>
      <w:r>
        <w:t xml:space="preserve"> </w:t>
      </w:r>
      <w:r w:rsidRPr="00AA6D19">
        <w:t>also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Clone</w:t>
      </w:r>
      <w:r>
        <w:t xml:space="preserve"> </w:t>
      </w:r>
      <w:r w:rsidRPr="00AA6D19">
        <w:t>to</w:t>
      </w:r>
      <w:r>
        <w:t xml:space="preserve"> </w:t>
      </w:r>
      <w:r w:rsidRPr="00AA6D19">
        <w:t>derive</w:t>
      </w:r>
      <w:r>
        <w:t xml:space="preserve"> </w:t>
      </w:r>
      <w:r w:rsidRPr="00E25C29">
        <w:rPr>
          <w:rStyle w:val="Literal"/>
        </w:rPr>
        <w:t>Clone</w:t>
      </w:r>
      <w:r w:rsidRPr="00AA6D19">
        <w:rPr>
          <w:lang w:eastAsia="en-GB"/>
        </w:rPr>
        <w:t>.</w:t>
      </w:r>
    </w:p>
    <w:p w14:paraId="5EE67C9E" w14:textId="7C59E8D0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E25C29">
        <w:rPr>
          <w:rStyle w:val="Literal"/>
        </w:rPr>
        <w:t>Clone</w:t>
      </w:r>
      <w:r>
        <w:t xml:space="preserve"> </w:t>
      </w:r>
      <w:r w:rsidRPr="00AA6D19">
        <w:t>is</w:t>
      </w:r>
      <w:r>
        <w:t xml:space="preserve"> </w:t>
      </w:r>
      <w:r w:rsidRPr="00AA6D19">
        <w:t>required</w:t>
      </w:r>
      <w:r>
        <w:t xml:space="preserve"> </w:t>
      </w:r>
      <w:r w:rsidRPr="00AA6D19">
        <w:t>is</w:t>
      </w:r>
      <w:r>
        <w:t xml:space="preserve"> </w:t>
      </w:r>
      <w:r w:rsidRPr="00AA6D19">
        <w:t>when</w:t>
      </w:r>
      <w:r>
        <w:t xml:space="preserve"> </w:t>
      </w:r>
      <w:r w:rsidRPr="00AA6D19">
        <w:t>calling</w:t>
      </w:r>
      <w:r>
        <w:t xml:space="preserve"> </w:t>
      </w:r>
      <w:r w:rsidRPr="00AA6D19">
        <w:t>the</w:t>
      </w:r>
      <w:r>
        <w:t xml:space="preserve"> </w:t>
      </w:r>
      <w:proofErr w:type="spellStart"/>
      <w:r w:rsidRPr="00E25C29">
        <w:rPr>
          <w:rStyle w:val="Literal"/>
        </w:rPr>
        <w:t>to_vec</w:t>
      </w:r>
      <w:proofErr w:type="spellEnd"/>
      <w:r>
        <w:t xml:space="preserve"> </w:t>
      </w:r>
      <w:r w:rsidRPr="00AA6D19">
        <w:t>method</w:t>
      </w:r>
      <w:r>
        <w:t xml:space="preserve"> </w:t>
      </w:r>
      <w:r w:rsidRPr="00AA6D19">
        <w:t>on</w:t>
      </w:r>
      <w:r>
        <w:t xml:space="preserve"> </w:t>
      </w:r>
      <w:r w:rsidRPr="00AA6D19">
        <w:t>a</w:t>
      </w:r>
      <w:r>
        <w:t xml:space="preserve"> </w:t>
      </w:r>
      <w:r w:rsidRPr="00AA6D19">
        <w:t>slice.</w:t>
      </w:r>
      <w:r>
        <w:t xml:space="preserve"> </w:t>
      </w:r>
      <w:r w:rsidRPr="00AA6D19">
        <w:t>The</w:t>
      </w:r>
      <w:r>
        <w:t xml:space="preserve"> </w:t>
      </w:r>
      <w:r w:rsidRPr="00AA6D19">
        <w:t>slice</w:t>
      </w:r>
      <w:r>
        <w:t xml:space="preserve"> </w:t>
      </w:r>
      <w:r w:rsidRPr="00AA6D19">
        <w:t>doesn’t</w:t>
      </w:r>
      <w:r>
        <w:t xml:space="preserve"> </w:t>
      </w:r>
      <w:r w:rsidRPr="00AA6D19">
        <w:t>own</w:t>
      </w:r>
      <w:r>
        <w:t xml:space="preserve"> </w:t>
      </w:r>
      <w:r w:rsidRPr="00AA6D19">
        <w:t>the</w:t>
      </w:r>
      <w:r>
        <w:t xml:space="preserve"> </w:t>
      </w:r>
      <w:r w:rsidRPr="00AA6D19">
        <w:t>type</w:t>
      </w:r>
      <w:r>
        <w:t xml:space="preserve"> </w:t>
      </w:r>
      <w:r w:rsidRPr="00AA6D19">
        <w:t>instances</w:t>
      </w:r>
      <w:r>
        <w:t xml:space="preserve"> </w:t>
      </w:r>
      <w:r w:rsidRPr="00AA6D19">
        <w:t>it</w:t>
      </w:r>
      <w:r>
        <w:t xml:space="preserve"> </w:t>
      </w:r>
      <w:r w:rsidRPr="00AA6D19">
        <w:t>contains,</w:t>
      </w:r>
      <w:r>
        <w:t xml:space="preserve"> </w:t>
      </w:r>
      <w:r w:rsidRPr="00AA6D19">
        <w:t>but</w:t>
      </w:r>
      <w:r>
        <w:t xml:space="preserve"> </w:t>
      </w:r>
      <w:r w:rsidRPr="00AA6D19">
        <w:t>the</w:t>
      </w:r>
      <w:r>
        <w:t xml:space="preserve"> </w:t>
      </w:r>
      <w:r w:rsidRPr="00AA6D19">
        <w:t>vector</w:t>
      </w:r>
      <w:r>
        <w:t xml:space="preserve"> </w:t>
      </w:r>
      <w:r w:rsidRPr="00AA6D19">
        <w:t>returned</w:t>
      </w:r>
      <w:r>
        <w:t xml:space="preserve"> </w:t>
      </w:r>
      <w:r w:rsidRPr="00AA6D19">
        <w:t>from</w:t>
      </w:r>
      <w:r>
        <w:t xml:space="preserve"> </w:t>
      </w:r>
      <w:proofErr w:type="spellStart"/>
      <w:r w:rsidRPr="00E25C29">
        <w:rPr>
          <w:rStyle w:val="Literal"/>
        </w:rPr>
        <w:t>to_vec</w:t>
      </w:r>
      <w:proofErr w:type="spellEnd"/>
      <w:r>
        <w:t xml:space="preserve"> </w:t>
      </w:r>
      <w:r w:rsidRPr="00AA6D19">
        <w:t>will</w:t>
      </w:r>
      <w:r>
        <w:t xml:space="preserve"> </w:t>
      </w:r>
      <w:r w:rsidRPr="00AA6D19">
        <w:t>need</w:t>
      </w:r>
      <w:r>
        <w:t xml:space="preserve"> </w:t>
      </w:r>
      <w:r w:rsidRPr="00AA6D19">
        <w:t>to</w:t>
      </w:r>
      <w:r>
        <w:t xml:space="preserve"> </w:t>
      </w:r>
      <w:r w:rsidRPr="00AA6D19">
        <w:t>own</w:t>
      </w:r>
      <w:r>
        <w:t xml:space="preserve"> </w:t>
      </w:r>
      <w:r w:rsidRPr="00AA6D19">
        <w:t>its</w:t>
      </w:r>
      <w:r>
        <w:t xml:space="preserve"> </w:t>
      </w:r>
      <w:r w:rsidRPr="00AA6D19">
        <w:t>instances,</w:t>
      </w:r>
      <w:r>
        <w:t xml:space="preserve"> </w:t>
      </w:r>
      <w:r w:rsidRPr="00AA6D19">
        <w:t>so</w:t>
      </w:r>
      <w:r>
        <w:t xml:space="preserve"> </w:t>
      </w:r>
      <w:proofErr w:type="spellStart"/>
      <w:r w:rsidRPr="00E25C29">
        <w:rPr>
          <w:rStyle w:val="Literal"/>
        </w:rPr>
        <w:t>to_vec</w:t>
      </w:r>
      <w:proofErr w:type="spellEnd"/>
      <w:r>
        <w:t xml:space="preserve"> </w:t>
      </w:r>
      <w:r w:rsidRPr="00AA6D19">
        <w:t>calls</w:t>
      </w:r>
      <w:r>
        <w:t xml:space="preserve"> </w:t>
      </w:r>
      <w:r w:rsidRPr="00E25C29">
        <w:rPr>
          <w:rStyle w:val="Literal"/>
        </w:rPr>
        <w:t>clone</w:t>
      </w:r>
      <w:r>
        <w:t xml:space="preserve"> </w:t>
      </w:r>
      <w:r w:rsidRPr="00AA6D19">
        <w:t>on</w:t>
      </w:r>
      <w:r>
        <w:t xml:space="preserve"> </w:t>
      </w:r>
      <w:r w:rsidRPr="00AA6D19">
        <w:t>each</w:t>
      </w:r>
      <w:r>
        <w:t xml:space="preserve"> </w:t>
      </w:r>
      <w:r w:rsidRPr="00AA6D19">
        <w:t>item.</w:t>
      </w:r>
      <w:r>
        <w:t xml:space="preserve"> </w:t>
      </w:r>
      <w:r w:rsidRPr="00AA6D19">
        <w:t>Thus</w:t>
      </w:r>
      <w:del w:id="37" w:author="Audrey Doyle" w:date="2022-08-07T15:04:00Z">
        <w:r w:rsidRPr="00AA6D19" w:rsidDel="00C87AB8">
          <w:delText>,</w:delText>
        </w:r>
      </w:del>
      <w:r>
        <w:t xml:space="preserve"> </w:t>
      </w:r>
      <w:r w:rsidRPr="00AA6D19">
        <w:t>the</w:t>
      </w:r>
      <w:r>
        <w:t xml:space="preserve"> </w:t>
      </w:r>
      <w:r w:rsidRPr="00AA6D19">
        <w:t>type</w:t>
      </w:r>
      <w:r>
        <w:t xml:space="preserve"> </w:t>
      </w:r>
      <w:r w:rsidRPr="00AA6D19">
        <w:t>stored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AA6D19">
        <w:t>slice</w:t>
      </w:r>
      <w:r>
        <w:t xml:space="preserve"> </w:t>
      </w:r>
      <w:r w:rsidRPr="00AA6D19">
        <w:t>must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Clone</w:t>
      </w:r>
      <w:r w:rsidRPr="00AA6D19">
        <w:rPr>
          <w:lang w:eastAsia="en-GB"/>
        </w:rPr>
        <w:t>.</w:t>
      </w:r>
    </w:p>
    <w:p w14:paraId="4B47AE97" w14:textId="01D31932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Copy</w:t>
      </w:r>
      <w:r>
        <w:t xml:space="preserve"> </w:t>
      </w:r>
      <w:r w:rsidRPr="00AA6D19">
        <w:t>trait</w:t>
      </w:r>
      <w:r>
        <w:t xml:space="preserve"> </w:t>
      </w:r>
      <w:r w:rsidRPr="00AA6D19">
        <w:t>allows</w:t>
      </w:r>
      <w:r>
        <w:t xml:space="preserve"> </w:t>
      </w:r>
      <w:r w:rsidRPr="00AA6D19">
        <w:t>you</w:t>
      </w:r>
      <w:r>
        <w:t xml:space="preserve"> </w:t>
      </w:r>
      <w:r w:rsidRPr="00AA6D19">
        <w:t>to</w:t>
      </w:r>
      <w:r>
        <w:t xml:space="preserve"> </w:t>
      </w:r>
      <w:r w:rsidRPr="00AA6D19">
        <w:t>duplicate</w:t>
      </w:r>
      <w:r>
        <w:t xml:space="preserve"> </w:t>
      </w:r>
      <w:r w:rsidRPr="00AA6D19">
        <w:t>a</w:t>
      </w:r>
      <w:r>
        <w:t xml:space="preserve"> </w:t>
      </w:r>
      <w:r w:rsidRPr="00AA6D19">
        <w:t>value</w:t>
      </w:r>
      <w:r>
        <w:t xml:space="preserve"> </w:t>
      </w:r>
      <w:r w:rsidRPr="00AA6D19">
        <w:t>by</w:t>
      </w:r>
      <w:r>
        <w:t xml:space="preserve"> </w:t>
      </w:r>
      <w:r w:rsidRPr="00AA6D19">
        <w:t>only</w:t>
      </w:r>
      <w:r>
        <w:t xml:space="preserve"> </w:t>
      </w:r>
      <w:r w:rsidRPr="00AA6D19">
        <w:t>copying</w:t>
      </w:r>
      <w:r>
        <w:t xml:space="preserve"> </w:t>
      </w:r>
      <w:r w:rsidRPr="00AA6D19">
        <w:t>bits</w:t>
      </w:r>
      <w:r>
        <w:t xml:space="preserve"> </w:t>
      </w:r>
      <w:r w:rsidRPr="00AA6D19">
        <w:t>stored</w:t>
      </w:r>
      <w:r>
        <w:t xml:space="preserve"> </w:t>
      </w:r>
      <w:r w:rsidRPr="00AA6D19">
        <w:t>on</w:t>
      </w:r>
      <w:r>
        <w:t xml:space="preserve"> </w:t>
      </w:r>
      <w:r w:rsidRPr="00AA6D19">
        <w:t>the</w:t>
      </w:r>
      <w:r>
        <w:t xml:space="preserve"> </w:t>
      </w:r>
      <w:r w:rsidRPr="00AA6D19">
        <w:t>stack;</w:t>
      </w:r>
      <w:r>
        <w:t xml:space="preserve"> </w:t>
      </w:r>
      <w:r w:rsidRPr="00AA6D19">
        <w:t>no</w:t>
      </w:r>
      <w:r>
        <w:t xml:space="preserve"> </w:t>
      </w:r>
      <w:r w:rsidRPr="00AA6D19">
        <w:t>arbitrary</w:t>
      </w:r>
      <w:r>
        <w:t xml:space="preserve"> </w:t>
      </w:r>
      <w:r w:rsidRPr="00AA6D19">
        <w:t>code</w:t>
      </w:r>
      <w:r>
        <w:t xml:space="preserve"> </w:t>
      </w:r>
      <w:r w:rsidRPr="00AA6D19">
        <w:t>is</w:t>
      </w:r>
      <w:r>
        <w:t xml:space="preserve"> </w:t>
      </w:r>
      <w:r w:rsidRPr="00AA6D19">
        <w:t>necessary.</w:t>
      </w:r>
      <w:r>
        <w:t xml:space="preserve"> </w:t>
      </w:r>
      <w:r w:rsidRPr="00AA6D19">
        <w:t>See</w:t>
      </w:r>
      <w:r>
        <w:t xml:space="preserve"> </w:t>
      </w:r>
      <w:del w:id="38" w:author="Audrey Doyle" w:date="2022-08-07T15:04:00Z">
        <w:r w:rsidRPr="00AA6D19" w:rsidDel="00C87AB8">
          <w:delText>the</w:delText>
        </w:r>
        <w:r w:rsidDel="00C87AB8">
          <w:delText xml:space="preserve"> </w:delText>
        </w:r>
      </w:del>
      <w:r w:rsidRPr="00B533CF">
        <w:rPr>
          <w:rStyle w:val="Xref"/>
        </w:rPr>
        <w:t>“Stack-</w:t>
      </w:r>
      <w:proofErr w:type="spellStart"/>
      <w:r w:rsidRPr="00B533CF">
        <w:rPr>
          <w:rStyle w:val="Xref"/>
        </w:rPr>
        <w:t>Only</w:t>
      </w:r>
      <w:proofErr w:type="spellEnd"/>
      <w:r w:rsidRPr="00B533CF">
        <w:rPr>
          <w:rStyle w:val="Xref"/>
        </w:rPr>
        <w:t xml:space="preserve"> Data: Copy”</w:t>
      </w:r>
      <w:del w:id="39" w:author="Audrey Doyle" w:date="2022-08-07T15:04:00Z">
        <w:r w:rsidRPr="00C87AB8" w:rsidDel="00C87AB8">
          <w:rPr>
            <w:rPrChange w:id="40" w:author="Audrey Doyle" w:date="2022-08-07T15:04:00Z">
              <w:rPr>
                <w:rStyle w:val="Xref"/>
              </w:rPr>
            </w:rPrChange>
          </w:rPr>
          <w:delText xml:space="preserve"> section in</w:delText>
        </w:r>
      </w:del>
      <w:ins w:id="41" w:author="Audrey Doyle" w:date="2022-08-07T15:04:00Z">
        <w:r w:rsidR="00C87AB8">
          <w:t xml:space="preserve"> on</w:t>
        </w:r>
      </w:ins>
      <w:r w:rsidRPr="00B533CF">
        <w:rPr>
          <w:rStyle w:val="Xref"/>
        </w:rPr>
        <w:t xml:space="preserve"> </w:t>
      </w:r>
      <w:del w:id="42" w:author="Audrey Doyle" w:date="2022-08-07T15:04:00Z">
        <w:r w:rsidRPr="00B533CF" w:rsidDel="00C87AB8">
          <w:rPr>
            <w:rStyle w:val="Xref"/>
          </w:rPr>
          <w:delText>Chapter 4</w:delText>
        </w:r>
      </w:del>
      <w:ins w:id="43" w:author="Audrey Doyle" w:date="2022-08-07T15:04:00Z">
        <w:r w:rsidR="00C87AB8">
          <w:rPr>
            <w:rStyle w:val="Xref"/>
          </w:rPr>
          <w:t>page XX</w:t>
        </w:r>
      </w:ins>
      <w:r>
        <w:t xml:space="preserve"> </w:t>
      </w:r>
      <w:r w:rsidRPr="00AA6D19">
        <w:t>for</w:t>
      </w:r>
      <w:r>
        <w:t xml:space="preserve"> </w:t>
      </w:r>
      <w:r w:rsidRPr="00AA6D19">
        <w:t>more</w:t>
      </w:r>
      <w:r>
        <w:t xml:space="preserve"> </w:t>
      </w:r>
      <w:r w:rsidRPr="00AA6D19">
        <w:t>information</w:t>
      </w:r>
      <w:r>
        <w:t xml:space="preserve"> </w:t>
      </w:r>
      <w:r w:rsidRPr="00AA6D19">
        <w:t>on</w:t>
      </w:r>
      <w:r>
        <w:t xml:space="preserve"> </w:t>
      </w:r>
      <w:r w:rsidRPr="00E25C29">
        <w:rPr>
          <w:rStyle w:val="Literal"/>
        </w:rPr>
        <w:t>Copy</w:t>
      </w:r>
      <w:r w:rsidRPr="00AA6D19">
        <w:rPr>
          <w:lang w:eastAsia="en-GB"/>
        </w:rPr>
        <w:t>.</w:t>
      </w:r>
    </w:p>
    <w:p w14:paraId="1801A4A2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Copy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methods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prevent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programmers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from</w:t>
      </w:r>
      <w:r>
        <w:rPr>
          <w:lang w:eastAsia="en-GB"/>
        </w:rPr>
        <w:t xml:space="preserve"> </w:t>
      </w:r>
      <w:r w:rsidRPr="00AA6D19">
        <w:rPr>
          <w:lang w:eastAsia="en-GB"/>
        </w:rPr>
        <w:t>overloading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those</w:t>
      </w:r>
      <w:r>
        <w:rPr>
          <w:lang w:eastAsia="en-GB"/>
        </w:rPr>
        <w:t xml:space="preserve"> </w:t>
      </w:r>
      <w:r w:rsidRPr="00AA6D19">
        <w:rPr>
          <w:lang w:eastAsia="en-GB"/>
        </w:rPr>
        <w:t>methods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violating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assumption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no</w:t>
      </w:r>
      <w:r>
        <w:rPr>
          <w:lang w:eastAsia="en-GB"/>
        </w:rPr>
        <w:t xml:space="preserve"> </w:t>
      </w:r>
      <w:r w:rsidRPr="00AA6D19">
        <w:rPr>
          <w:lang w:eastAsia="en-GB"/>
        </w:rPr>
        <w:t>arbitrary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being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run.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way,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programmers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assume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copying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very</w:t>
      </w:r>
      <w:r>
        <w:rPr>
          <w:lang w:eastAsia="en-GB"/>
        </w:rPr>
        <w:t xml:space="preserve"> </w:t>
      </w:r>
      <w:r w:rsidRPr="00AA6D19">
        <w:rPr>
          <w:lang w:eastAsia="en-GB"/>
        </w:rPr>
        <w:t>fast.</w:t>
      </w:r>
    </w:p>
    <w:p w14:paraId="1215A329" w14:textId="7DF1D830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derive</w:t>
      </w:r>
      <w:r>
        <w:rPr>
          <w:lang w:eastAsia="en-GB"/>
        </w:rPr>
        <w:t xml:space="preserve"> </w:t>
      </w:r>
      <w:r w:rsidRPr="00E25C29">
        <w:rPr>
          <w:rStyle w:val="Literal"/>
        </w:rPr>
        <w:t>Copy</w:t>
      </w:r>
      <w:r>
        <w:t xml:space="preserve"> </w:t>
      </w:r>
      <w:r w:rsidRPr="00AA6D19">
        <w:t>on</w:t>
      </w:r>
      <w:r>
        <w:t xml:space="preserve"> </w:t>
      </w:r>
      <w:r w:rsidRPr="00AA6D19">
        <w:t>any</w:t>
      </w:r>
      <w:r>
        <w:t xml:space="preserve"> </w:t>
      </w:r>
      <w:r w:rsidRPr="00AA6D19">
        <w:t>type</w:t>
      </w:r>
      <w:r>
        <w:t xml:space="preserve"> </w:t>
      </w:r>
      <w:r w:rsidRPr="00AA6D19">
        <w:t>whose</w:t>
      </w:r>
      <w:r>
        <w:t xml:space="preserve"> </w:t>
      </w:r>
      <w:r w:rsidRPr="00AA6D19">
        <w:t>parts</w:t>
      </w:r>
      <w:r>
        <w:t xml:space="preserve"> </w:t>
      </w:r>
      <w:r w:rsidRPr="00AA6D19">
        <w:t>all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Copy</w:t>
      </w:r>
      <w:r w:rsidRPr="00AA6D19">
        <w:t>.</w:t>
      </w:r>
      <w:r>
        <w:t xml:space="preserve"> </w:t>
      </w:r>
      <w:r w:rsidRPr="00AA6D19">
        <w:t>A</w:t>
      </w:r>
      <w:r>
        <w:t xml:space="preserve"> </w:t>
      </w:r>
      <w:r w:rsidRPr="00AA6D19">
        <w:t>type</w:t>
      </w:r>
      <w:r>
        <w:t xml:space="preserve"> </w:t>
      </w:r>
      <w:r w:rsidRPr="00AA6D19">
        <w:t>that</w:t>
      </w:r>
      <w:r>
        <w:t xml:space="preserve"> </w:t>
      </w:r>
      <w:r w:rsidRPr="00AA6D19">
        <w:t>implements</w:t>
      </w:r>
      <w:r>
        <w:t xml:space="preserve"> </w:t>
      </w:r>
      <w:r w:rsidRPr="00E25C29">
        <w:rPr>
          <w:rStyle w:val="Literal"/>
        </w:rPr>
        <w:t>Copy</w:t>
      </w:r>
      <w:r>
        <w:t xml:space="preserve"> </w:t>
      </w:r>
      <w:r w:rsidRPr="00AA6D19">
        <w:t>must</w:t>
      </w:r>
      <w:r>
        <w:t xml:space="preserve"> </w:t>
      </w:r>
      <w:r w:rsidRPr="00AA6D19">
        <w:t>also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Clone</w:t>
      </w:r>
      <w:del w:id="44" w:author="Audrey Doyle" w:date="2022-08-07T15:05:00Z">
        <w:r w:rsidRPr="00AA6D19" w:rsidDel="00C86215">
          <w:delText>,</w:delText>
        </w:r>
      </w:del>
      <w:r>
        <w:t xml:space="preserve"> </w:t>
      </w:r>
      <w:r w:rsidRPr="00AA6D19">
        <w:t>because</w:t>
      </w:r>
      <w:r>
        <w:t xml:space="preserve"> </w:t>
      </w:r>
      <w:r w:rsidRPr="00AA6D19">
        <w:t>a</w:t>
      </w:r>
      <w:r>
        <w:t xml:space="preserve"> </w:t>
      </w:r>
      <w:r w:rsidRPr="00AA6D19">
        <w:t>type</w:t>
      </w:r>
      <w:r>
        <w:t xml:space="preserve"> </w:t>
      </w:r>
      <w:r w:rsidRPr="00AA6D19">
        <w:t>that</w:t>
      </w:r>
      <w:r>
        <w:t xml:space="preserve"> </w:t>
      </w:r>
      <w:r w:rsidRPr="00AA6D19">
        <w:t>implements</w:t>
      </w:r>
      <w:r>
        <w:t xml:space="preserve"> </w:t>
      </w:r>
      <w:r w:rsidRPr="00E25C29">
        <w:rPr>
          <w:rStyle w:val="Literal"/>
        </w:rPr>
        <w:t>Copy</w:t>
      </w:r>
      <w:r>
        <w:t xml:space="preserve"> </w:t>
      </w:r>
      <w:r w:rsidRPr="00AA6D19">
        <w:t>has</w:t>
      </w:r>
      <w:r>
        <w:t xml:space="preserve"> </w:t>
      </w:r>
      <w:r w:rsidRPr="00AA6D19">
        <w:t>a</w:t>
      </w:r>
      <w:r>
        <w:t xml:space="preserve"> </w:t>
      </w:r>
      <w:r w:rsidRPr="00AA6D19">
        <w:t>trivial</w:t>
      </w:r>
      <w:r>
        <w:t xml:space="preserve"> </w:t>
      </w:r>
      <w:r w:rsidRPr="00AA6D19">
        <w:t>implementation</w:t>
      </w:r>
      <w:r>
        <w:t xml:space="preserve"> </w:t>
      </w:r>
      <w:r w:rsidRPr="00AA6D19">
        <w:t>of</w:t>
      </w:r>
      <w:r>
        <w:t xml:space="preserve"> </w:t>
      </w:r>
      <w:r w:rsidRPr="00E25C29">
        <w:rPr>
          <w:rStyle w:val="Literal"/>
        </w:rPr>
        <w:t>Clone</w:t>
      </w:r>
      <w:r>
        <w:t xml:space="preserve"> </w:t>
      </w:r>
      <w:r w:rsidRPr="00AA6D19">
        <w:t>that</w:t>
      </w:r>
      <w:r>
        <w:t xml:space="preserve"> </w:t>
      </w:r>
      <w:r w:rsidRPr="00AA6D19">
        <w:t>performs</w:t>
      </w:r>
      <w:r>
        <w:t xml:space="preserve"> </w:t>
      </w:r>
      <w:r w:rsidRPr="00AA6D19">
        <w:t>the</w:t>
      </w:r>
      <w:r>
        <w:t xml:space="preserve"> </w:t>
      </w:r>
      <w:r w:rsidRPr="00AA6D19">
        <w:t>same</w:t>
      </w:r>
      <w:r>
        <w:t xml:space="preserve"> </w:t>
      </w:r>
      <w:r w:rsidRPr="00AA6D19">
        <w:t>task</w:t>
      </w:r>
      <w:r>
        <w:t xml:space="preserve"> </w:t>
      </w:r>
      <w:r w:rsidRPr="00AA6D19">
        <w:t>as</w:t>
      </w:r>
      <w:r>
        <w:t xml:space="preserve"> </w:t>
      </w:r>
      <w:r w:rsidRPr="00E25C29">
        <w:rPr>
          <w:rStyle w:val="Literal"/>
        </w:rPr>
        <w:t>Copy</w:t>
      </w:r>
      <w:r w:rsidRPr="00AA6D19">
        <w:rPr>
          <w:lang w:eastAsia="en-GB"/>
        </w:rPr>
        <w:t>.</w:t>
      </w:r>
    </w:p>
    <w:p w14:paraId="63211A3C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Copy</w:t>
      </w:r>
      <w:r>
        <w:t xml:space="preserve"> </w:t>
      </w:r>
      <w:r w:rsidRPr="00AA6D19">
        <w:t>trait</w:t>
      </w:r>
      <w:r>
        <w:t xml:space="preserve"> </w:t>
      </w:r>
      <w:r w:rsidRPr="00AA6D19">
        <w:t>is</w:t>
      </w:r>
      <w:r>
        <w:t xml:space="preserve"> </w:t>
      </w:r>
      <w:r w:rsidRPr="00AA6D19">
        <w:t>rarely</w:t>
      </w:r>
      <w:r>
        <w:t xml:space="preserve"> </w:t>
      </w:r>
      <w:r w:rsidRPr="00AA6D19">
        <w:t>required;</w:t>
      </w:r>
      <w:r>
        <w:t xml:space="preserve"> </w:t>
      </w:r>
      <w:r w:rsidRPr="00AA6D19">
        <w:t>types</w:t>
      </w:r>
      <w:r>
        <w:t xml:space="preserve"> </w:t>
      </w:r>
      <w:r w:rsidRPr="00AA6D19">
        <w:t>that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Copy</w:t>
      </w:r>
      <w:r>
        <w:t xml:space="preserve"> </w:t>
      </w:r>
      <w:r w:rsidRPr="00AA6D19">
        <w:t>have</w:t>
      </w:r>
      <w:r>
        <w:t xml:space="preserve"> </w:t>
      </w:r>
      <w:r w:rsidRPr="00AA6D19">
        <w:t>optimizations</w:t>
      </w:r>
      <w:r>
        <w:t xml:space="preserve"> </w:t>
      </w:r>
      <w:r w:rsidRPr="00AA6D19">
        <w:t>available,</w:t>
      </w:r>
      <w:r>
        <w:t xml:space="preserve"> </w:t>
      </w:r>
      <w:r w:rsidRPr="00AA6D19">
        <w:t>meaning</w:t>
      </w:r>
      <w:r>
        <w:t xml:space="preserve"> </w:t>
      </w:r>
      <w:r w:rsidRPr="00AA6D19">
        <w:t>you</w:t>
      </w:r>
      <w:r>
        <w:t xml:space="preserve"> </w:t>
      </w:r>
      <w:r w:rsidRPr="00AA6D19">
        <w:t>don’t</w:t>
      </w:r>
      <w:r>
        <w:t xml:space="preserve"> </w:t>
      </w:r>
      <w:r w:rsidRPr="00AA6D19">
        <w:t>have</w:t>
      </w:r>
      <w:r>
        <w:t xml:space="preserve"> </w:t>
      </w:r>
      <w:r w:rsidRPr="00AA6D19">
        <w:t>to</w:t>
      </w:r>
      <w:r>
        <w:t xml:space="preserve"> </w:t>
      </w:r>
      <w:r w:rsidRPr="00AA6D19">
        <w:t>call</w:t>
      </w:r>
      <w:r>
        <w:t xml:space="preserve"> </w:t>
      </w:r>
      <w:r w:rsidRPr="00E25C29">
        <w:rPr>
          <w:rStyle w:val="Literal"/>
        </w:rPr>
        <w:t>clone</w:t>
      </w:r>
      <w:r w:rsidRPr="00AA6D19">
        <w:rPr>
          <w:lang w:eastAsia="en-GB"/>
        </w:rPr>
        <w:t>,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makes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r>
        <w:rPr>
          <w:lang w:eastAsia="en-GB"/>
        </w:rPr>
        <w:t xml:space="preserve"> </w:t>
      </w:r>
      <w:r w:rsidRPr="00AA6D19">
        <w:rPr>
          <w:lang w:eastAsia="en-GB"/>
        </w:rPr>
        <w:t>more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concise.</w:t>
      </w:r>
    </w:p>
    <w:p w14:paraId="07F84E6F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Everything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possible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E25C29">
        <w:rPr>
          <w:rStyle w:val="Literal"/>
        </w:rPr>
        <w:t>Copy</w:t>
      </w:r>
      <w:r>
        <w:t xml:space="preserve"> </w:t>
      </w:r>
      <w:r w:rsidRPr="00AA6D19">
        <w:t>you</w:t>
      </w:r>
      <w:r>
        <w:t xml:space="preserve"> </w:t>
      </w:r>
      <w:r w:rsidRPr="00AA6D19">
        <w:t>can</w:t>
      </w:r>
      <w:r>
        <w:t xml:space="preserve"> </w:t>
      </w:r>
      <w:r w:rsidRPr="00AA6D19">
        <w:t>also</w:t>
      </w:r>
      <w:r>
        <w:t xml:space="preserve"> </w:t>
      </w:r>
      <w:r w:rsidRPr="00AA6D19">
        <w:t>accomplish</w:t>
      </w:r>
      <w:r>
        <w:t xml:space="preserve"> </w:t>
      </w:r>
      <w:r w:rsidRPr="00AA6D19">
        <w:t>with</w:t>
      </w:r>
      <w:r>
        <w:t xml:space="preserve"> </w:t>
      </w:r>
      <w:r w:rsidRPr="00E25C29">
        <w:rPr>
          <w:rStyle w:val="Literal"/>
        </w:rPr>
        <w:t>Clone</w:t>
      </w:r>
      <w:r w:rsidRPr="00AA6D19">
        <w:t>,</w:t>
      </w:r>
      <w:r>
        <w:t xml:space="preserve"> </w:t>
      </w:r>
      <w:r w:rsidRPr="00AA6D19">
        <w:t>but</w:t>
      </w:r>
      <w:r>
        <w:t xml:space="preserve"> </w:t>
      </w:r>
      <w:r w:rsidRPr="00AA6D19">
        <w:t>the</w:t>
      </w:r>
      <w:r>
        <w:t xml:space="preserve"> </w:t>
      </w:r>
      <w:r w:rsidRPr="00AA6D19">
        <w:t>code</w:t>
      </w:r>
      <w:r>
        <w:t xml:space="preserve"> </w:t>
      </w:r>
      <w:r w:rsidRPr="00AA6D19">
        <w:t>might</w:t>
      </w:r>
      <w:r>
        <w:t xml:space="preserve"> </w:t>
      </w:r>
      <w:r w:rsidRPr="00AA6D19">
        <w:t>be</w:t>
      </w:r>
      <w:r>
        <w:t xml:space="preserve"> </w:t>
      </w:r>
      <w:r w:rsidRPr="00AA6D19">
        <w:t>slower</w:t>
      </w:r>
      <w:r>
        <w:t xml:space="preserve"> </w:t>
      </w:r>
      <w:r w:rsidRPr="00AA6D19">
        <w:t>or</w:t>
      </w:r>
      <w:r>
        <w:t xml:space="preserve"> </w:t>
      </w:r>
      <w:r w:rsidRPr="00AA6D19">
        <w:t>have</w:t>
      </w:r>
      <w:r>
        <w:t xml:space="preserve"> </w:t>
      </w:r>
      <w:r w:rsidRPr="00AA6D19">
        <w:t>to</w:t>
      </w:r>
      <w:r>
        <w:t xml:space="preserve"> </w:t>
      </w:r>
      <w:r w:rsidRPr="00AA6D19">
        <w:t>use</w:t>
      </w:r>
      <w:r>
        <w:t xml:space="preserve"> </w:t>
      </w:r>
      <w:r w:rsidRPr="00E25C29">
        <w:rPr>
          <w:rStyle w:val="Literal"/>
        </w:rPr>
        <w:t>clone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places.</w:t>
      </w:r>
    </w:p>
    <w:p w14:paraId="5BE5BB9C" w14:textId="77777777" w:rsidR="00A53F7D" w:rsidRPr="00AA6D19" w:rsidRDefault="00A53F7D" w:rsidP="00A53F7D">
      <w:pPr>
        <w:pStyle w:val="HeadA"/>
        <w:rPr>
          <w:lang w:eastAsia="en-GB"/>
        </w:rPr>
      </w:pPr>
      <w:bookmarkStart w:id="45" w:name="`hash`-for-mapping-a-value-to-a-value-of"/>
      <w:bookmarkEnd w:id="45"/>
      <w:r w:rsidRPr="00435043">
        <w:t>Hash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Mapping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Fixed</w:t>
      </w:r>
      <w:r>
        <w:rPr>
          <w:lang w:eastAsia="en-GB"/>
        </w:rPr>
        <w:t xml:space="preserve"> </w:t>
      </w:r>
      <w:r w:rsidRPr="00AA6D19">
        <w:rPr>
          <w:lang w:eastAsia="en-GB"/>
        </w:rPr>
        <w:t>Size</w:t>
      </w:r>
    </w:p>
    <w:p w14:paraId="175B2DDC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Hash</w:t>
      </w:r>
      <w:r>
        <w:t xml:space="preserve"> </w:t>
      </w:r>
      <w:r w:rsidRPr="00AA6D19">
        <w:t>trait</w:t>
      </w:r>
      <w:r>
        <w:t xml:space="preserve"> </w:t>
      </w:r>
      <w:r w:rsidRPr="00AA6D19">
        <w:t>allows</w:t>
      </w:r>
      <w:r>
        <w:t xml:space="preserve"> </w:t>
      </w:r>
      <w:r w:rsidRPr="00AA6D19">
        <w:t>you</w:t>
      </w:r>
      <w:r>
        <w:t xml:space="preserve"> </w:t>
      </w:r>
      <w:r w:rsidRPr="00AA6D19">
        <w:t>to</w:t>
      </w:r>
      <w:r>
        <w:t xml:space="preserve"> </w:t>
      </w:r>
      <w:r w:rsidRPr="00AA6D19">
        <w:t>take</w:t>
      </w:r>
      <w:r>
        <w:t xml:space="preserve"> </w:t>
      </w:r>
      <w:r w:rsidRPr="00AA6D19">
        <w:t>an</w:t>
      </w:r>
      <w:r>
        <w:t xml:space="preserve"> </w:t>
      </w:r>
      <w:r w:rsidRPr="00AA6D19">
        <w:t>instance</w:t>
      </w:r>
      <w:r>
        <w:t xml:space="preserve"> </w:t>
      </w:r>
      <w:r w:rsidRPr="00AA6D19">
        <w:t>of</w:t>
      </w:r>
      <w:r>
        <w:t xml:space="preserve"> </w:t>
      </w:r>
      <w:r w:rsidRPr="00AA6D19">
        <w:t>a</w:t>
      </w:r>
      <w:r>
        <w:t xml:space="preserve"> </w:t>
      </w:r>
      <w:r w:rsidRPr="00AA6D19">
        <w:t>type</w:t>
      </w:r>
      <w:r>
        <w:t xml:space="preserve"> </w:t>
      </w:r>
      <w:r w:rsidRPr="00AA6D19">
        <w:t>of</w:t>
      </w:r>
      <w:r>
        <w:t xml:space="preserve"> </w:t>
      </w:r>
      <w:r w:rsidRPr="00AA6D19">
        <w:t>arbitrary</w:t>
      </w:r>
      <w:r>
        <w:t xml:space="preserve"> </w:t>
      </w:r>
      <w:r w:rsidRPr="00AA6D19">
        <w:t>size</w:t>
      </w:r>
      <w:r>
        <w:t xml:space="preserve"> </w:t>
      </w:r>
      <w:r w:rsidRPr="00AA6D19">
        <w:t>and</w:t>
      </w:r>
      <w:r>
        <w:t xml:space="preserve"> </w:t>
      </w:r>
      <w:r w:rsidRPr="00AA6D19">
        <w:t>map</w:t>
      </w:r>
      <w:r>
        <w:t xml:space="preserve"> </w:t>
      </w:r>
      <w:r w:rsidRPr="00AA6D19">
        <w:t>that</w:t>
      </w:r>
      <w:r>
        <w:t xml:space="preserve"> </w:t>
      </w:r>
      <w:r w:rsidRPr="00AA6D19">
        <w:t>instance</w:t>
      </w:r>
      <w:r>
        <w:t xml:space="preserve"> </w:t>
      </w:r>
      <w:r w:rsidRPr="00AA6D19">
        <w:t>to</w:t>
      </w:r>
      <w:r>
        <w:t xml:space="preserve"> </w:t>
      </w:r>
      <w:r w:rsidRPr="00AA6D19">
        <w:t>a</w:t>
      </w:r>
      <w:r>
        <w:t xml:space="preserve"> </w:t>
      </w:r>
      <w:r w:rsidRPr="00AA6D19">
        <w:t>value</w:t>
      </w:r>
      <w:r>
        <w:t xml:space="preserve"> </w:t>
      </w:r>
      <w:r w:rsidRPr="00AA6D19">
        <w:t>of</w:t>
      </w:r>
      <w:r>
        <w:t xml:space="preserve"> </w:t>
      </w:r>
      <w:r w:rsidRPr="00AA6D19">
        <w:t>fixed</w:t>
      </w:r>
      <w:r>
        <w:t xml:space="preserve"> </w:t>
      </w:r>
      <w:r w:rsidRPr="00AA6D19">
        <w:t>size</w:t>
      </w:r>
      <w:r>
        <w:t xml:space="preserve"> </w:t>
      </w:r>
      <w:r w:rsidRPr="00AA6D19">
        <w:t>using</w:t>
      </w:r>
      <w:r>
        <w:t xml:space="preserve"> </w:t>
      </w:r>
      <w:r w:rsidRPr="00AA6D19">
        <w:t>a</w:t>
      </w:r>
      <w:r>
        <w:t xml:space="preserve"> </w:t>
      </w:r>
      <w:r w:rsidRPr="00AA6D19">
        <w:t>hash</w:t>
      </w:r>
      <w:r>
        <w:t xml:space="preserve"> </w:t>
      </w:r>
      <w:r w:rsidRPr="00AA6D19">
        <w:t>function.</w:t>
      </w:r>
      <w:r>
        <w:t xml:space="preserve"> </w:t>
      </w:r>
      <w:r w:rsidRPr="00AA6D19">
        <w:t>Deriving</w:t>
      </w:r>
      <w:r>
        <w:t xml:space="preserve"> </w:t>
      </w:r>
      <w:r w:rsidRPr="00E25C29">
        <w:rPr>
          <w:rStyle w:val="Literal"/>
        </w:rPr>
        <w:t>Hash</w:t>
      </w:r>
      <w:r>
        <w:t xml:space="preserve"> </w:t>
      </w:r>
      <w:r w:rsidRPr="00AA6D19">
        <w:t>implements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hash</w:t>
      </w:r>
      <w:r>
        <w:t xml:space="preserve"> </w:t>
      </w:r>
      <w:r w:rsidRPr="00AA6D19">
        <w:t>method.</w:t>
      </w:r>
      <w:r>
        <w:t xml:space="preserve"> </w:t>
      </w:r>
      <w:r w:rsidRPr="00AA6D19">
        <w:t>The</w:t>
      </w:r>
      <w:r>
        <w:t xml:space="preserve"> </w:t>
      </w:r>
      <w:r w:rsidRPr="00AA6D19">
        <w:t>derived</w:t>
      </w:r>
      <w:r>
        <w:t xml:space="preserve"> </w:t>
      </w:r>
      <w:r w:rsidRPr="00AA6D19">
        <w:t>implementation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hash</w:t>
      </w:r>
      <w:r>
        <w:t xml:space="preserve"> </w:t>
      </w:r>
      <w:r w:rsidRPr="00AA6D19">
        <w:t>method</w:t>
      </w:r>
      <w:r>
        <w:t xml:space="preserve"> </w:t>
      </w:r>
      <w:r w:rsidRPr="00AA6D19">
        <w:t>combines</w:t>
      </w:r>
      <w:r>
        <w:t xml:space="preserve"> </w:t>
      </w:r>
      <w:r w:rsidRPr="00AA6D19">
        <w:t>the</w:t>
      </w:r>
      <w:r>
        <w:t xml:space="preserve"> </w:t>
      </w:r>
      <w:r w:rsidRPr="00AA6D19">
        <w:t>result</w:t>
      </w:r>
      <w:r>
        <w:t xml:space="preserve"> </w:t>
      </w:r>
      <w:r w:rsidRPr="00AA6D19">
        <w:t>of</w:t>
      </w:r>
      <w:r>
        <w:t xml:space="preserve"> </w:t>
      </w:r>
      <w:r w:rsidRPr="00AA6D19">
        <w:t>calling</w:t>
      </w:r>
      <w:r>
        <w:t xml:space="preserve"> </w:t>
      </w:r>
      <w:r w:rsidRPr="00E25C29">
        <w:rPr>
          <w:rStyle w:val="Literal"/>
        </w:rPr>
        <w:t>hash</w:t>
      </w:r>
      <w:r>
        <w:t xml:space="preserve"> </w:t>
      </w:r>
      <w:r w:rsidRPr="00AA6D19">
        <w:t>on</w:t>
      </w:r>
      <w:r>
        <w:t xml:space="preserve"> </w:t>
      </w:r>
      <w:r w:rsidRPr="00AA6D19">
        <w:t>each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parts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type,</w:t>
      </w:r>
      <w:r>
        <w:t xml:space="preserve"> </w:t>
      </w:r>
      <w:r w:rsidRPr="00AA6D19">
        <w:t>meaning</w:t>
      </w:r>
      <w:r>
        <w:t xml:space="preserve"> </w:t>
      </w:r>
      <w:r w:rsidRPr="00AA6D19">
        <w:t>all</w:t>
      </w:r>
      <w:r>
        <w:t xml:space="preserve"> </w:t>
      </w:r>
      <w:r w:rsidRPr="00AA6D19">
        <w:t>fields</w:t>
      </w:r>
      <w:r>
        <w:t xml:space="preserve"> </w:t>
      </w:r>
      <w:r w:rsidRPr="00AA6D19">
        <w:t>or</w:t>
      </w:r>
      <w:r>
        <w:t xml:space="preserve"> </w:t>
      </w:r>
      <w:r w:rsidRPr="00AA6D19">
        <w:t>values</w:t>
      </w:r>
      <w:r>
        <w:t xml:space="preserve"> </w:t>
      </w:r>
      <w:r w:rsidRPr="00AA6D19">
        <w:t>must</w:t>
      </w:r>
      <w:r>
        <w:t xml:space="preserve"> </w:t>
      </w:r>
      <w:r w:rsidRPr="00AA6D19">
        <w:t>also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Hash</w:t>
      </w:r>
      <w:r>
        <w:t xml:space="preserve"> </w:t>
      </w:r>
      <w:r w:rsidRPr="00AA6D19">
        <w:t>to</w:t>
      </w:r>
      <w:r>
        <w:t xml:space="preserve"> </w:t>
      </w:r>
      <w:r w:rsidRPr="00AA6D19">
        <w:t>derive</w:t>
      </w:r>
      <w:r>
        <w:t xml:space="preserve"> </w:t>
      </w:r>
      <w:r w:rsidRPr="00E25C29">
        <w:rPr>
          <w:rStyle w:val="Literal"/>
        </w:rPr>
        <w:t>Hash</w:t>
      </w:r>
      <w:r w:rsidRPr="00AA6D19">
        <w:rPr>
          <w:lang w:eastAsia="en-GB"/>
        </w:rPr>
        <w:t>.</w:t>
      </w:r>
    </w:p>
    <w:p w14:paraId="1FFB10C3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E25C29">
        <w:rPr>
          <w:rStyle w:val="Literal"/>
        </w:rPr>
        <w:t>Hash</w:t>
      </w:r>
      <w:r>
        <w:t xml:space="preserve"> </w:t>
      </w:r>
      <w:r w:rsidRPr="00AA6D19">
        <w:t>is</w:t>
      </w:r>
      <w:r>
        <w:t xml:space="preserve"> </w:t>
      </w:r>
      <w:r w:rsidRPr="00AA6D19">
        <w:t>required</w:t>
      </w:r>
      <w:r>
        <w:t xml:space="preserve"> </w:t>
      </w:r>
      <w:r w:rsidRPr="00AA6D19">
        <w:t>is</w:t>
      </w:r>
      <w:r>
        <w:t xml:space="preserve"> </w:t>
      </w:r>
      <w:r w:rsidRPr="00AA6D19">
        <w:t>in</w:t>
      </w:r>
      <w:r>
        <w:t xml:space="preserve"> </w:t>
      </w:r>
      <w:r w:rsidRPr="00AA6D19">
        <w:t>storing</w:t>
      </w:r>
      <w:r>
        <w:t xml:space="preserve"> </w:t>
      </w:r>
      <w:r w:rsidRPr="00AA6D19">
        <w:t>keys</w:t>
      </w:r>
      <w:r>
        <w:t xml:space="preserve"> </w:t>
      </w:r>
      <w:r w:rsidRPr="00AA6D19">
        <w:t>in</w:t>
      </w:r>
      <w:r>
        <w:t xml:space="preserve"> </w:t>
      </w:r>
      <w:r w:rsidRPr="00AA6D19">
        <w:t>a</w:t>
      </w:r>
      <w:r>
        <w:t xml:space="preserve"> </w:t>
      </w:r>
      <w:r w:rsidRPr="00E25C29">
        <w:rPr>
          <w:rStyle w:val="Literal"/>
        </w:rPr>
        <w:t>HashMap&lt;K, V&gt;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store</w:t>
      </w:r>
      <w:r>
        <w:rPr>
          <w:lang w:eastAsia="en-GB"/>
        </w:rPr>
        <w:t xml:space="preserve"> </w:t>
      </w:r>
      <w:r w:rsidRPr="00AA6D19">
        <w:rPr>
          <w:lang w:eastAsia="en-GB"/>
        </w:rPr>
        <w:t>data</w:t>
      </w:r>
      <w:r>
        <w:rPr>
          <w:lang w:eastAsia="en-GB"/>
        </w:rPr>
        <w:t xml:space="preserve"> </w:t>
      </w:r>
      <w:r w:rsidRPr="00AA6D19">
        <w:rPr>
          <w:lang w:eastAsia="en-GB"/>
        </w:rPr>
        <w:t>efficiently.</w:t>
      </w:r>
    </w:p>
    <w:p w14:paraId="7DBED962" w14:textId="77777777" w:rsidR="00A53F7D" w:rsidRPr="00AA6D19" w:rsidRDefault="00A53F7D" w:rsidP="00A53F7D">
      <w:pPr>
        <w:pStyle w:val="HeadA"/>
        <w:rPr>
          <w:lang w:eastAsia="en-GB"/>
        </w:rPr>
      </w:pPr>
      <w:bookmarkStart w:id="46" w:name="`default`-for-default-values"/>
      <w:bookmarkEnd w:id="46"/>
      <w:r w:rsidRPr="00435043">
        <w:t>Default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Default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Values</w:t>
      </w:r>
    </w:p>
    <w:p w14:paraId="1DA68EEC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Default</w:t>
      </w:r>
      <w:r>
        <w:t xml:space="preserve"> </w:t>
      </w:r>
      <w:r w:rsidRPr="00AA6D19">
        <w:t>trait</w:t>
      </w:r>
      <w:r>
        <w:t xml:space="preserve"> </w:t>
      </w:r>
      <w:r w:rsidRPr="00AA6D19">
        <w:t>allows</w:t>
      </w:r>
      <w:r>
        <w:t xml:space="preserve"> </w:t>
      </w:r>
      <w:r w:rsidRPr="00AA6D19">
        <w:t>you</w:t>
      </w:r>
      <w:r>
        <w:t xml:space="preserve"> </w:t>
      </w:r>
      <w:r w:rsidRPr="00AA6D19">
        <w:t>to</w:t>
      </w:r>
      <w:r>
        <w:t xml:space="preserve"> </w:t>
      </w:r>
      <w:r w:rsidRPr="00AA6D19">
        <w:t>create</w:t>
      </w:r>
      <w:r>
        <w:t xml:space="preserve"> </w:t>
      </w:r>
      <w:r w:rsidRPr="00AA6D19">
        <w:t>a</w:t>
      </w:r>
      <w:r>
        <w:t xml:space="preserve"> </w:t>
      </w:r>
      <w:r w:rsidRPr="00AA6D19">
        <w:t>default</w:t>
      </w:r>
      <w:r>
        <w:t xml:space="preserve"> </w:t>
      </w:r>
      <w:r w:rsidRPr="00AA6D19">
        <w:t>value</w:t>
      </w:r>
      <w:r>
        <w:t xml:space="preserve"> </w:t>
      </w:r>
      <w:r w:rsidRPr="00AA6D19">
        <w:t>for</w:t>
      </w:r>
      <w:r>
        <w:t xml:space="preserve"> </w:t>
      </w:r>
      <w:r w:rsidRPr="00AA6D19">
        <w:t>a</w:t>
      </w:r>
      <w:r>
        <w:t xml:space="preserve"> </w:t>
      </w:r>
      <w:r w:rsidRPr="00AA6D19">
        <w:t>type.</w:t>
      </w:r>
      <w:r>
        <w:t xml:space="preserve"> </w:t>
      </w:r>
      <w:r w:rsidRPr="00AA6D19">
        <w:t>Deriving</w:t>
      </w:r>
      <w:r>
        <w:t xml:space="preserve"> </w:t>
      </w:r>
      <w:r w:rsidRPr="00E25C29">
        <w:rPr>
          <w:rStyle w:val="Literal"/>
        </w:rPr>
        <w:t>Default</w:t>
      </w:r>
      <w:r>
        <w:t xml:space="preserve"> </w:t>
      </w:r>
      <w:r w:rsidRPr="00AA6D19">
        <w:t>implements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default</w:t>
      </w:r>
      <w:r>
        <w:t xml:space="preserve"> </w:t>
      </w:r>
      <w:r w:rsidRPr="00AA6D19">
        <w:t>function.</w:t>
      </w:r>
      <w:r>
        <w:t xml:space="preserve"> </w:t>
      </w:r>
      <w:r w:rsidRPr="00AA6D19">
        <w:t>The</w:t>
      </w:r>
      <w:r>
        <w:t xml:space="preserve"> </w:t>
      </w:r>
      <w:r w:rsidRPr="00AA6D19">
        <w:t>derived</w:t>
      </w:r>
      <w:r>
        <w:t xml:space="preserve"> </w:t>
      </w:r>
      <w:r w:rsidRPr="00AA6D19">
        <w:t>implementation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default</w:t>
      </w:r>
      <w:r>
        <w:t xml:space="preserve"> </w:t>
      </w:r>
      <w:r w:rsidRPr="00AA6D19">
        <w:t>function</w:t>
      </w:r>
      <w:r>
        <w:t xml:space="preserve"> </w:t>
      </w:r>
      <w:r w:rsidRPr="00AA6D19">
        <w:t>calls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default</w:t>
      </w:r>
      <w:r>
        <w:t xml:space="preserve"> </w:t>
      </w:r>
      <w:r w:rsidRPr="00AA6D19">
        <w:t>function</w:t>
      </w:r>
      <w:r>
        <w:t xml:space="preserve"> </w:t>
      </w:r>
      <w:r w:rsidRPr="00AA6D19">
        <w:t>on</w:t>
      </w:r>
      <w:r>
        <w:t xml:space="preserve"> </w:t>
      </w:r>
      <w:r w:rsidRPr="00AA6D19">
        <w:t>each</w:t>
      </w:r>
      <w:r>
        <w:t xml:space="preserve"> </w:t>
      </w:r>
      <w:r w:rsidRPr="00AA6D19">
        <w:t>part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type,</w:t>
      </w:r>
      <w:r>
        <w:t xml:space="preserve"> </w:t>
      </w:r>
      <w:r w:rsidRPr="00AA6D19">
        <w:t>meaning</w:t>
      </w:r>
      <w:r>
        <w:t xml:space="preserve"> </w:t>
      </w:r>
      <w:r w:rsidRPr="00AA6D19">
        <w:t>all</w:t>
      </w:r>
      <w:r>
        <w:t xml:space="preserve"> </w:t>
      </w:r>
      <w:r w:rsidRPr="00AA6D19">
        <w:t>fields</w:t>
      </w:r>
      <w:r>
        <w:t xml:space="preserve"> </w:t>
      </w:r>
      <w:r w:rsidRPr="00AA6D19">
        <w:t>or</w:t>
      </w:r>
      <w:r>
        <w:t xml:space="preserve"> </w:t>
      </w:r>
      <w:r w:rsidRPr="00AA6D19">
        <w:t>values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AA6D19">
        <w:t>type</w:t>
      </w:r>
      <w:r>
        <w:t xml:space="preserve"> </w:t>
      </w:r>
      <w:r w:rsidRPr="00AA6D19">
        <w:t>must</w:t>
      </w:r>
      <w:r>
        <w:t xml:space="preserve"> </w:t>
      </w:r>
      <w:r w:rsidRPr="00AA6D19">
        <w:t>also</w:t>
      </w:r>
      <w:r>
        <w:t xml:space="preserve"> </w:t>
      </w:r>
      <w:r w:rsidRPr="00AA6D19">
        <w:t>implement</w:t>
      </w:r>
      <w:r>
        <w:t xml:space="preserve"> </w:t>
      </w:r>
      <w:r w:rsidRPr="00E25C29">
        <w:rPr>
          <w:rStyle w:val="Literal"/>
        </w:rPr>
        <w:t>Default</w:t>
      </w:r>
      <w:r>
        <w:t xml:space="preserve"> </w:t>
      </w:r>
      <w:r w:rsidRPr="00AA6D19">
        <w:t>to</w:t>
      </w:r>
      <w:r>
        <w:t xml:space="preserve"> </w:t>
      </w:r>
      <w:r w:rsidRPr="00AA6D19">
        <w:t>derive</w:t>
      </w:r>
      <w:r>
        <w:t xml:space="preserve"> </w:t>
      </w:r>
      <w:r w:rsidRPr="00E25C29">
        <w:rPr>
          <w:rStyle w:val="Literal"/>
        </w:rPr>
        <w:t>Default</w:t>
      </w:r>
      <w:r w:rsidRPr="00AA6D19">
        <w:rPr>
          <w:lang w:eastAsia="en-GB"/>
        </w:rPr>
        <w:t>.</w:t>
      </w:r>
    </w:p>
    <w:p w14:paraId="19C5B334" w14:textId="51C68DFD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lastRenderedPageBreak/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Default::default</w:t>
      </w:r>
      <w:r>
        <w:t xml:space="preserve"> </w:t>
      </w:r>
      <w:r w:rsidRPr="00AA6D19">
        <w:t>function</w:t>
      </w:r>
      <w:r>
        <w:t xml:space="preserve"> </w:t>
      </w:r>
      <w:r w:rsidRPr="00AA6D19">
        <w:t>is</w:t>
      </w:r>
      <w:r>
        <w:t xml:space="preserve"> </w:t>
      </w:r>
      <w:r w:rsidRPr="00AA6D19">
        <w:t>commonly</w:t>
      </w:r>
      <w:r>
        <w:t xml:space="preserve"> </w:t>
      </w:r>
      <w:r w:rsidRPr="00AA6D19">
        <w:t>used</w:t>
      </w:r>
      <w:r>
        <w:t xml:space="preserve"> </w:t>
      </w:r>
      <w:r w:rsidRPr="00AA6D19">
        <w:t>in</w:t>
      </w:r>
      <w:r>
        <w:t xml:space="preserve"> </w:t>
      </w:r>
      <w:r w:rsidRPr="00AA6D19">
        <w:t>combination</w:t>
      </w:r>
      <w:r>
        <w:t xml:space="preserve"> </w:t>
      </w:r>
      <w:r w:rsidRPr="00AA6D19">
        <w:t>with</w:t>
      </w:r>
      <w:r>
        <w:t xml:space="preserve"> </w:t>
      </w:r>
      <w:r w:rsidRPr="00AA6D19">
        <w:t>the</w:t>
      </w:r>
      <w:r>
        <w:t xml:space="preserve"> </w:t>
      </w:r>
      <w:r w:rsidRPr="00AA6D19">
        <w:t>struct</w:t>
      </w:r>
      <w:r>
        <w:t xml:space="preserve"> </w:t>
      </w:r>
      <w:r w:rsidRPr="00AA6D19">
        <w:t>update</w:t>
      </w:r>
      <w:r>
        <w:t xml:space="preserve"> </w:t>
      </w:r>
      <w:r w:rsidRPr="00AA6D19">
        <w:t>syntax</w:t>
      </w:r>
      <w:r>
        <w:t xml:space="preserve"> </w:t>
      </w:r>
      <w:r w:rsidRPr="00AA6D19">
        <w:t>discussed</w:t>
      </w:r>
      <w:r>
        <w:t xml:space="preserve"> </w:t>
      </w:r>
      <w:r w:rsidRPr="00AA6D19">
        <w:t>in</w:t>
      </w:r>
      <w:r>
        <w:t xml:space="preserve"> </w:t>
      </w:r>
      <w:del w:id="47" w:author="Audrey Doyle" w:date="2022-08-07T15:07:00Z">
        <w:r w:rsidRPr="00AA6D19" w:rsidDel="00C86215">
          <w:delText>the</w:delText>
        </w:r>
        <w:r w:rsidDel="00C86215">
          <w:delText xml:space="preserve"> </w:delText>
        </w:r>
      </w:del>
      <w:r w:rsidRPr="00B533CF">
        <w:rPr>
          <w:rStyle w:val="Xref"/>
        </w:rPr>
        <w:t>“</w:t>
      </w:r>
      <w:proofErr w:type="spellStart"/>
      <w:r w:rsidRPr="00B533CF">
        <w:rPr>
          <w:rStyle w:val="Xref"/>
        </w:rPr>
        <w:t>Creating</w:t>
      </w:r>
      <w:proofErr w:type="spellEnd"/>
      <w:r w:rsidRPr="00B533CF">
        <w:rPr>
          <w:rStyle w:val="Xref"/>
        </w:rPr>
        <w:t xml:space="preserve"> Instances </w:t>
      </w:r>
      <w:del w:id="48" w:author="Audrey Doyle" w:date="2022-08-07T15:07:00Z">
        <w:r w:rsidRPr="00B533CF" w:rsidDel="00C86215">
          <w:rPr>
            <w:rStyle w:val="Xref"/>
          </w:rPr>
          <w:delText xml:space="preserve">From </w:delText>
        </w:r>
      </w:del>
      <w:proofErr w:type="spellStart"/>
      <w:ins w:id="49" w:author="Audrey Doyle" w:date="2022-08-07T15:07:00Z">
        <w:r w:rsidR="00C86215">
          <w:rPr>
            <w:rStyle w:val="Xref"/>
          </w:rPr>
          <w:t>f</w:t>
        </w:r>
        <w:r w:rsidR="00C86215" w:rsidRPr="00B533CF">
          <w:rPr>
            <w:rStyle w:val="Xref"/>
          </w:rPr>
          <w:t>rom</w:t>
        </w:r>
        <w:proofErr w:type="spellEnd"/>
        <w:r w:rsidR="00C86215" w:rsidRPr="00B533CF">
          <w:rPr>
            <w:rStyle w:val="Xref"/>
          </w:rPr>
          <w:t xml:space="preserve"> </w:t>
        </w:r>
      </w:ins>
      <w:proofErr w:type="spellStart"/>
      <w:r w:rsidRPr="00B533CF">
        <w:rPr>
          <w:rStyle w:val="Xref"/>
        </w:rPr>
        <w:t>Other</w:t>
      </w:r>
      <w:proofErr w:type="spellEnd"/>
      <w:r w:rsidRPr="00B533CF">
        <w:rPr>
          <w:rStyle w:val="Xref"/>
        </w:rPr>
        <w:t xml:space="preserve"> Instances </w:t>
      </w:r>
      <w:del w:id="50" w:author="Audrey Doyle" w:date="2022-08-07T15:07:00Z">
        <w:r w:rsidRPr="00B533CF" w:rsidDel="00C86215">
          <w:rPr>
            <w:rStyle w:val="Xref"/>
          </w:rPr>
          <w:delText xml:space="preserve">With </w:delText>
        </w:r>
      </w:del>
      <w:proofErr w:type="spellStart"/>
      <w:ins w:id="51" w:author="Audrey Doyle" w:date="2022-08-07T15:07:00Z">
        <w:r w:rsidR="00C86215">
          <w:rPr>
            <w:rStyle w:val="Xref"/>
          </w:rPr>
          <w:t>w</w:t>
        </w:r>
        <w:r w:rsidR="00C86215" w:rsidRPr="00B533CF">
          <w:rPr>
            <w:rStyle w:val="Xref"/>
          </w:rPr>
          <w:t>ith</w:t>
        </w:r>
        <w:proofErr w:type="spellEnd"/>
        <w:r w:rsidR="00C86215" w:rsidRPr="00B533CF">
          <w:rPr>
            <w:rStyle w:val="Xref"/>
          </w:rPr>
          <w:t xml:space="preserve"> </w:t>
        </w:r>
      </w:ins>
      <w:proofErr w:type="spellStart"/>
      <w:r w:rsidRPr="00B533CF">
        <w:rPr>
          <w:rStyle w:val="Xref"/>
        </w:rPr>
        <w:t>Struct</w:t>
      </w:r>
      <w:proofErr w:type="spellEnd"/>
      <w:r w:rsidRPr="00B533CF">
        <w:rPr>
          <w:rStyle w:val="Xref"/>
        </w:rPr>
        <w:t xml:space="preserve"> Update </w:t>
      </w:r>
      <w:proofErr w:type="spellStart"/>
      <w:r w:rsidRPr="00B533CF">
        <w:rPr>
          <w:rStyle w:val="Xref"/>
        </w:rPr>
        <w:t>Syntax</w:t>
      </w:r>
      <w:proofErr w:type="spellEnd"/>
      <w:r w:rsidRPr="00B533CF">
        <w:rPr>
          <w:rStyle w:val="Xref"/>
        </w:rPr>
        <w:t>”</w:t>
      </w:r>
      <w:r w:rsidRPr="00C86215">
        <w:rPr>
          <w:rPrChange w:id="52" w:author="Audrey Doyle" w:date="2022-08-07T15:07:00Z">
            <w:rPr>
              <w:rStyle w:val="Xref"/>
            </w:rPr>
          </w:rPrChange>
        </w:rPr>
        <w:t xml:space="preserve"> </w:t>
      </w:r>
      <w:ins w:id="53" w:author="Audrey Doyle" w:date="2022-08-07T15:07:00Z">
        <w:r w:rsidR="00C86215">
          <w:t>on</w:t>
        </w:r>
      </w:ins>
      <w:del w:id="54" w:author="Audrey Doyle" w:date="2022-08-07T15:07:00Z">
        <w:r w:rsidRPr="00C86215" w:rsidDel="00C86215">
          <w:rPr>
            <w:rPrChange w:id="55" w:author="Audrey Doyle" w:date="2022-08-07T15:07:00Z">
              <w:rPr>
                <w:rStyle w:val="Xref"/>
              </w:rPr>
            </w:rPrChange>
          </w:rPr>
          <w:delText>section in</w:delText>
        </w:r>
      </w:del>
      <w:r w:rsidRPr="00C86215">
        <w:rPr>
          <w:rPrChange w:id="56" w:author="Audrey Doyle" w:date="2022-08-07T15:07:00Z">
            <w:rPr>
              <w:rStyle w:val="Xref"/>
            </w:rPr>
          </w:rPrChange>
        </w:rPr>
        <w:t xml:space="preserve"> </w:t>
      </w:r>
      <w:del w:id="57" w:author="Audrey Doyle" w:date="2022-08-07T15:07:00Z">
        <w:r w:rsidRPr="00B533CF" w:rsidDel="00C86215">
          <w:rPr>
            <w:rStyle w:val="Xref"/>
          </w:rPr>
          <w:delText>Chapter 5</w:delText>
        </w:r>
      </w:del>
      <w:ins w:id="58" w:author="Audrey Doyle" w:date="2022-08-07T15:07:00Z">
        <w:r w:rsidR="00C86215">
          <w:rPr>
            <w:rStyle w:val="Xref"/>
          </w:rPr>
          <w:t>page XX</w:t>
        </w:r>
      </w:ins>
      <w:r w:rsidRPr="00AA6D19">
        <w:t>.</w:t>
      </w:r>
      <w:r>
        <w:t xml:space="preserve"> </w:t>
      </w:r>
      <w:r w:rsidRPr="00AA6D19">
        <w:t>You</w:t>
      </w:r>
      <w:r>
        <w:t xml:space="preserve"> </w:t>
      </w:r>
      <w:r w:rsidRPr="00AA6D19">
        <w:t>can</w:t>
      </w:r>
      <w:r>
        <w:t xml:space="preserve"> </w:t>
      </w:r>
      <w:r w:rsidRPr="00AA6D19">
        <w:t>customize</w:t>
      </w:r>
      <w:r>
        <w:t xml:space="preserve"> </w:t>
      </w:r>
      <w:r w:rsidRPr="00AA6D19">
        <w:t>a</w:t>
      </w:r>
      <w:r>
        <w:t xml:space="preserve"> </w:t>
      </w:r>
      <w:r w:rsidRPr="00AA6D19">
        <w:t>few</w:t>
      </w:r>
      <w:r>
        <w:t xml:space="preserve"> </w:t>
      </w:r>
      <w:r w:rsidRPr="00AA6D19">
        <w:t>fields</w:t>
      </w:r>
      <w:r>
        <w:t xml:space="preserve"> </w:t>
      </w:r>
      <w:r w:rsidRPr="00AA6D19">
        <w:t>of</w:t>
      </w:r>
      <w:r>
        <w:t xml:space="preserve"> </w:t>
      </w:r>
      <w:r w:rsidRPr="00AA6D19">
        <w:t>a</w:t>
      </w:r>
      <w:r>
        <w:t xml:space="preserve"> </w:t>
      </w:r>
      <w:r w:rsidRPr="00AA6D19">
        <w:t>struct</w:t>
      </w:r>
      <w:r>
        <w:t xml:space="preserve"> </w:t>
      </w:r>
      <w:r w:rsidRPr="00AA6D19">
        <w:t>and</w:t>
      </w:r>
      <w:r>
        <w:t xml:space="preserve"> </w:t>
      </w:r>
      <w:r w:rsidRPr="00AA6D19">
        <w:t>then</w:t>
      </w:r>
      <w:r>
        <w:t xml:space="preserve"> </w:t>
      </w:r>
      <w:r w:rsidRPr="00AA6D19">
        <w:t>set</w:t>
      </w:r>
      <w:r>
        <w:t xml:space="preserve"> </w:t>
      </w:r>
      <w:r w:rsidRPr="00AA6D19">
        <w:t>and</w:t>
      </w:r>
      <w:r>
        <w:t xml:space="preserve"> </w:t>
      </w:r>
      <w:r w:rsidRPr="00AA6D19">
        <w:t>use</w:t>
      </w:r>
      <w:r>
        <w:t xml:space="preserve"> </w:t>
      </w:r>
      <w:r w:rsidRPr="00AA6D19">
        <w:t>a</w:t>
      </w:r>
      <w:r>
        <w:t xml:space="preserve"> </w:t>
      </w:r>
      <w:r w:rsidRPr="00AA6D19">
        <w:t>default</w:t>
      </w:r>
      <w:r>
        <w:t xml:space="preserve"> </w:t>
      </w:r>
      <w:r w:rsidRPr="00AA6D19">
        <w:t>value</w:t>
      </w:r>
      <w:r>
        <w:t xml:space="preserve"> </w:t>
      </w:r>
      <w:r w:rsidRPr="00AA6D19">
        <w:t>for</w:t>
      </w:r>
      <w:r>
        <w:t xml:space="preserve"> </w:t>
      </w:r>
      <w:r w:rsidRPr="00AA6D19">
        <w:t>the</w:t>
      </w:r>
      <w:r>
        <w:t xml:space="preserve"> </w:t>
      </w:r>
      <w:r w:rsidRPr="00AA6D19">
        <w:t>rest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fields</w:t>
      </w:r>
      <w:r>
        <w:t xml:space="preserve"> </w:t>
      </w:r>
      <w:r w:rsidRPr="00AA6D19">
        <w:t>by</w:t>
      </w:r>
      <w:r>
        <w:t xml:space="preserve"> </w:t>
      </w:r>
      <w:r w:rsidRPr="00AA6D19">
        <w:t>using</w:t>
      </w:r>
      <w:r>
        <w:t xml:space="preserve"> </w:t>
      </w:r>
      <w:r w:rsidRPr="00E25C29">
        <w:rPr>
          <w:rStyle w:val="Literal"/>
        </w:rPr>
        <w:t>..Default::default()</w:t>
      </w:r>
      <w:r w:rsidRPr="00AA6D19">
        <w:rPr>
          <w:lang w:eastAsia="en-GB"/>
        </w:rPr>
        <w:t>.</w:t>
      </w:r>
    </w:p>
    <w:p w14:paraId="50787F99" w14:textId="77777777" w:rsidR="00A53F7D" w:rsidRPr="00AA6D19" w:rsidRDefault="00A53F7D" w:rsidP="00A53F7D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Default</w:t>
      </w:r>
      <w:r>
        <w:t xml:space="preserve"> </w:t>
      </w:r>
      <w:r w:rsidRPr="00AA6D19">
        <w:t>trait</w:t>
      </w:r>
      <w:r>
        <w:t xml:space="preserve"> </w:t>
      </w:r>
      <w:r w:rsidRPr="00AA6D19">
        <w:t>is</w:t>
      </w:r>
      <w:r>
        <w:t xml:space="preserve"> </w:t>
      </w:r>
      <w:r w:rsidRPr="00AA6D19">
        <w:t>required</w:t>
      </w:r>
      <w:r>
        <w:t xml:space="preserve"> </w:t>
      </w:r>
      <w:r w:rsidRPr="00AA6D19">
        <w:t>when</w:t>
      </w:r>
      <w:r>
        <w:t xml:space="preserve"> </w:t>
      </w:r>
      <w:r w:rsidRPr="00AA6D19">
        <w:t>you</w:t>
      </w:r>
      <w:r>
        <w:t xml:space="preserve"> </w:t>
      </w:r>
      <w:r w:rsidRPr="00AA6D19">
        <w:t>use</w:t>
      </w:r>
      <w:r>
        <w:t xml:space="preserve"> </w:t>
      </w:r>
      <w:r w:rsidRPr="00AA6D19">
        <w:t>the</w:t>
      </w:r>
      <w:r>
        <w:t xml:space="preserve"> </w:t>
      </w:r>
      <w:r w:rsidRPr="00AA6D19">
        <w:t>method</w:t>
      </w:r>
      <w:r>
        <w:t xml:space="preserve"> </w:t>
      </w:r>
      <w:proofErr w:type="spellStart"/>
      <w:r w:rsidRPr="00E25C29">
        <w:rPr>
          <w:rStyle w:val="Literal"/>
        </w:rPr>
        <w:t>unwrap_or_default</w:t>
      </w:r>
      <w:proofErr w:type="spellEnd"/>
      <w:r>
        <w:t xml:space="preserve"> </w:t>
      </w:r>
      <w:r w:rsidRPr="00AA6D19">
        <w:t>on</w:t>
      </w:r>
      <w:r>
        <w:t xml:space="preserve"> </w:t>
      </w:r>
      <w:r w:rsidRPr="00E25C29">
        <w:rPr>
          <w:rStyle w:val="Literal"/>
        </w:rPr>
        <w:t>Option&lt;T&gt;</w:t>
      </w:r>
      <w:r>
        <w:t xml:space="preserve"> </w:t>
      </w:r>
      <w:r w:rsidRPr="00AA6D19">
        <w:t>instances,</w:t>
      </w:r>
      <w:r>
        <w:t xml:space="preserve"> </w:t>
      </w:r>
      <w:r w:rsidRPr="00AA6D19">
        <w:t>for</w:t>
      </w:r>
      <w:r>
        <w:t xml:space="preserve"> </w:t>
      </w:r>
      <w:r w:rsidRPr="00AA6D19">
        <w:t>example.</w:t>
      </w:r>
      <w:r>
        <w:t xml:space="preserve"> </w:t>
      </w:r>
      <w:r w:rsidRPr="00AA6D19">
        <w:t>If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Option&lt;T&gt;</w:t>
      </w:r>
      <w:r>
        <w:t xml:space="preserve"> </w:t>
      </w:r>
      <w:r w:rsidRPr="00AA6D19">
        <w:t>is</w:t>
      </w:r>
      <w:r>
        <w:t xml:space="preserve"> </w:t>
      </w:r>
      <w:r w:rsidRPr="00E25C29">
        <w:rPr>
          <w:rStyle w:val="Literal"/>
        </w:rPr>
        <w:t>None</w:t>
      </w:r>
      <w:r w:rsidRPr="00AA6D19">
        <w:t>,</w:t>
      </w:r>
      <w:r>
        <w:t xml:space="preserve"> </w:t>
      </w:r>
      <w:r w:rsidRPr="00AA6D19">
        <w:t>the</w:t>
      </w:r>
      <w:r>
        <w:t xml:space="preserve"> </w:t>
      </w:r>
      <w:r w:rsidRPr="00AA6D19">
        <w:t>method</w:t>
      </w:r>
      <w:r>
        <w:t xml:space="preserve"> </w:t>
      </w:r>
      <w:proofErr w:type="spellStart"/>
      <w:r w:rsidRPr="00E25C29">
        <w:rPr>
          <w:rStyle w:val="Literal"/>
        </w:rPr>
        <w:t>unwrap_or_default</w:t>
      </w:r>
      <w:proofErr w:type="spellEnd"/>
      <w:r>
        <w:t xml:space="preserve"> </w:t>
      </w:r>
      <w:r w:rsidRPr="00AA6D19">
        <w:t>will</w:t>
      </w:r>
      <w:r>
        <w:t xml:space="preserve"> </w:t>
      </w:r>
      <w:r w:rsidRPr="00AA6D19">
        <w:t>return</w:t>
      </w:r>
      <w:r>
        <w:t xml:space="preserve"> </w:t>
      </w:r>
      <w:r w:rsidRPr="00AA6D19">
        <w:t>the</w:t>
      </w:r>
      <w:r>
        <w:t xml:space="preserve"> </w:t>
      </w:r>
      <w:r w:rsidRPr="00AA6D19">
        <w:t>result</w:t>
      </w:r>
      <w:r>
        <w:t xml:space="preserve"> </w:t>
      </w:r>
      <w:r w:rsidRPr="00AA6D19">
        <w:t>of</w:t>
      </w:r>
      <w:r>
        <w:t xml:space="preserve"> </w:t>
      </w:r>
      <w:r w:rsidRPr="00E25C29">
        <w:rPr>
          <w:rStyle w:val="Literal"/>
        </w:rPr>
        <w:t>Default::default</w:t>
      </w:r>
      <w:r>
        <w:t xml:space="preserve"> </w:t>
      </w:r>
      <w:r w:rsidRPr="00AA6D19">
        <w:t>for</w:t>
      </w:r>
      <w:r>
        <w:t xml:space="preserve"> </w:t>
      </w:r>
      <w:r w:rsidRPr="00AA6D19">
        <w:t>the</w:t>
      </w:r>
      <w:r>
        <w:t xml:space="preserve"> </w:t>
      </w:r>
      <w:r w:rsidRPr="00AA6D19">
        <w:t>type</w:t>
      </w:r>
      <w:r>
        <w:t xml:space="preserve"> </w:t>
      </w:r>
      <w:r w:rsidRPr="00E25C29">
        <w:rPr>
          <w:rStyle w:val="Literal"/>
        </w:rPr>
        <w:t>T</w:t>
      </w:r>
      <w:r>
        <w:t xml:space="preserve"> </w:t>
      </w:r>
      <w:r w:rsidRPr="00AA6D19">
        <w:t>stored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Option&lt;T&gt;</w:t>
      </w:r>
      <w:r w:rsidRPr="00AA6D19">
        <w:rPr>
          <w:lang w:eastAsia="en-GB"/>
        </w:rPr>
        <w:t>.</w:t>
      </w:r>
    </w:p>
    <w:p w14:paraId="7A32332D" w14:textId="77777777" w:rsidR="00053E72" w:rsidRPr="00E9120D" w:rsidRDefault="00053E72" w:rsidP="00E9120D">
      <w:pPr>
        <w:pStyle w:val="NoParagraphStyle"/>
      </w:pP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Audrey Doyle" w:date="2022-08-07T15:03:00Z" w:initials="A">
    <w:p w14:paraId="2EC82BE8" w14:textId="1D437308" w:rsidR="00C87AB8" w:rsidRDefault="00C87AB8">
      <w:pPr>
        <w:pStyle w:val="CommentText"/>
      </w:pPr>
      <w:r>
        <w:rPr>
          <w:rStyle w:val="CommentReference"/>
        </w:rPr>
        <w:annotationRef/>
      </w:r>
      <w:r>
        <w:t>AU: I’ll update this based on your answer to my query in Chapter 4 regarding this heading.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C82B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A52B5" w16cex:dateUtc="2022-08-07T19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C82BE8" w16cid:durableId="269A52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340C" w14:textId="77777777" w:rsidR="00EF3C8E" w:rsidRDefault="00EF3C8E" w:rsidP="009E51C3">
      <w:pPr>
        <w:spacing w:after="0" w:line="240" w:lineRule="auto"/>
      </w:pPr>
      <w:r>
        <w:separator/>
      </w:r>
    </w:p>
  </w:endnote>
  <w:endnote w:type="continuationSeparator" w:id="0">
    <w:p w14:paraId="778A9D5F" w14:textId="77777777" w:rsidR="00EF3C8E" w:rsidRDefault="00EF3C8E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HGPMincho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0000000000000000000"/>
    <w:charset w:val="02"/>
    <w:family w:val="auto"/>
    <w:notTrueType/>
    <w:pitch w:val="default"/>
  </w:font>
  <w:font w:name="NewBaskervill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ewBaskerville">
    <w:altName w:val="Calibri"/>
    <w:charset w:val="01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7F87" w14:textId="77777777" w:rsidR="00EF3C8E" w:rsidRDefault="00EF3C8E" w:rsidP="009E51C3">
      <w:pPr>
        <w:spacing w:after="0" w:line="240" w:lineRule="auto"/>
      </w:pPr>
      <w:r>
        <w:separator/>
      </w:r>
    </w:p>
  </w:footnote>
  <w:footnote w:type="continuationSeparator" w:id="0">
    <w:p w14:paraId="42751FE9" w14:textId="77777777" w:rsidR="00EF3C8E" w:rsidRDefault="00EF3C8E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C423B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46E36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2824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34ED4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B12B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2E4D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3EA09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5BE9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06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AF6E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E015DEE"/>
    <w:multiLevelType w:val="multilevel"/>
    <w:tmpl w:val="900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30170EFD"/>
    <w:multiLevelType w:val="multilevel"/>
    <w:tmpl w:val="789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61F33"/>
    <w:multiLevelType w:val="multilevel"/>
    <w:tmpl w:val="597A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829CF"/>
    <w:multiLevelType w:val="multilevel"/>
    <w:tmpl w:val="706E9F88"/>
    <w:numStyleLink w:val="ChapterNumbering"/>
  </w:abstractNum>
  <w:abstractNum w:abstractNumId="23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A05430F"/>
    <w:multiLevelType w:val="multilevel"/>
    <w:tmpl w:val="8D5E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17993"/>
    <w:multiLevelType w:val="multilevel"/>
    <w:tmpl w:val="9F7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2435D"/>
    <w:multiLevelType w:val="multilevel"/>
    <w:tmpl w:val="32D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3"/>
  </w:num>
  <w:num w:numId="2" w16cid:durableId="385304103">
    <w:abstractNumId w:val="23"/>
  </w:num>
  <w:num w:numId="3" w16cid:durableId="1701390650">
    <w:abstractNumId w:val="27"/>
  </w:num>
  <w:num w:numId="4" w16cid:durableId="563373197">
    <w:abstractNumId w:val="17"/>
  </w:num>
  <w:num w:numId="5" w16cid:durableId="44761907">
    <w:abstractNumId w:val="25"/>
  </w:num>
  <w:num w:numId="6" w16cid:durableId="1101072290">
    <w:abstractNumId w:val="16"/>
  </w:num>
  <w:num w:numId="7" w16cid:durableId="1629897676">
    <w:abstractNumId w:val="21"/>
  </w:num>
  <w:num w:numId="8" w16cid:durableId="650138380">
    <w:abstractNumId w:val="28"/>
  </w:num>
  <w:num w:numId="9" w16cid:durableId="2021807744">
    <w:abstractNumId w:val="20"/>
  </w:num>
  <w:num w:numId="10" w16cid:durableId="716858717">
    <w:abstractNumId w:val="14"/>
  </w:num>
  <w:num w:numId="11" w16cid:durableId="344014094">
    <w:abstractNumId w:val="11"/>
  </w:num>
  <w:num w:numId="12" w16cid:durableId="1995179777">
    <w:abstractNumId w:val="15"/>
  </w:num>
  <w:num w:numId="13" w16cid:durableId="2136212814">
    <w:abstractNumId w:val="30"/>
  </w:num>
  <w:num w:numId="14" w16cid:durableId="1485704533">
    <w:abstractNumId w:val="0"/>
  </w:num>
  <w:num w:numId="15" w16cid:durableId="1716389067">
    <w:abstractNumId w:val="22"/>
  </w:num>
  <w:num w:numId="16" w16cid:durableId="968438762">
    <w:abstractNumId w:val="18"/>
  </w:num>
  <w:num w:numId="17" w16cid:durableId="1486698736">
    <w:abstractNumId w:val="29"/>
  </w:num>
  <w:num w:numId="18" w16cid:durableId="201750369">
    <w:abstractNumId w:val="12"/>
  </w:num>
  <w:num w:numId="19" w16cid:durableId="370110202">
    <w:abstractNumId w:val="26"/>
  </w:num>
  <w:num w:numId="20" w16cid:durableId="966203192">
    <w:abstractNumId w:val="19"/>
  </w:num>
  <w:num w:numId="21" w16cid:durableId="42413229">
    <w:abstractNumId w:val="24"/>
  </w:num>
  <w:num w:numId="22" w16cid:durableId="436100484">
    <w:abstractNumId w:val="10"/>
  </w:num>
  <w:num w:numId="23" w16cid:durableId="1404180605">
    <w:abstractNumId w:val="8"/>
  </w:num>
  <w:num w:numId="24" w16cid:durableId="657658890">
    <w:abstractNumId w:val="7"/>
  </w:num>
  <w:num w:numId="25" w16cid:durableId="1922594694">
    <w:abstractNumId w:val="6"/>
  </w:num>
  <w:num w:numId="26" w16cid:durableId="620457871">
    <w:abstractNumId w:val="5"/>
  </w:num>
  <w:num w:numId="27" w16cid:durableId="27799143">
    <w:abstractNumId w:val="9"/>
  </w:num>
  <w:num w:numId="28" w16cid:durableId="1547641753">
    <w:abstractNumId w:val="4"/>
  </w:num>
  <w:num w:numId="29" w16cid:durableId="1560358170">
    <w:abstractNumId w:val="3"/>
  </w:num>
  <w:num w:numId="30" w16cid:durableId="105931568">
    <w:abstractNumId w:val="2"/>
  </w:num>
  <w:num w:numId="31" w16cid:durableId="5131534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7D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A4A"/>
    <w:rsid w:val="000B6D77"/>
    <w:rsid w:val="000C187B"/>
    <w:rsid w:val="000C3488"/>
    <w:rsid w:val="000C4DBF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7571A"/>
    <w:rsid w:val="00176833"/>
    <w:rsid w:val="00176BE2"/>
    <w:rsid w:val="001862DB"/>
    <w:rsid w:val="00196CDD"/>
    <w:rsid w:val="001A00A3"/>
    <w:rsid w:val="001A12D4"/>
    <w:rsid w:val="001A6DE7"/>
    <w:rsid w:val="001B64F2"/>
    <w:rsid w:val="001B66C5"/>
    <w:rsid w:val="001C4586"/>
    <w:rsid w:val="001C46B3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2D20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81CF1"/>
    <w:rsid w:val="00390955"/>
    <w:rsid w:val="003A001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7002"/>
    <w:rsid w:val="004D1133"/>
    <w:rsid w:val="004D4BB9"/>
    <w:rsid w:val="004F3FC9"/>
    <w:rsid w:val="0050058C"/>
    <w:rsid w:val="005056A5"/>
    <w:rsid w:val="00506CE0"/>
    <w:rsid w:val="0051294E"/>
    <w:rsid w:val="0052787B"/>
    <w:rsid w:val="0053177C"/>
    <w:rsid w:val="00537277"/>
    <w:rsid w:val="00537F3B"/>
    <w:rsid w:val="00542141"/>
    <w:rsid w:val="005425C3"/>
    <w:rsid w:val="00564355"/>
    <w:rsid w:val="005815A2"/>
    <w:rsid w:val="005921CC"/>
    <w:rsid w:val="005A540F"/>
    <w:rsid w:val="005B0DE0"/>
    <w:rsid w:val="005B3B2F"/>
    <w:rsid w:val="005B4E15"/>
    <w:rsid w:val="005B6575"/>
    <w:rsid w:val="005C0697"/>
    <w:rsid w:val="005C235D"/>
    <w:rsid w:val="005C6B82"/>
    <w:rsid w:val="005C7488"/>
    <w:rsid w:val="005D7B00"/>
    <w:rsid w:val="005E2D6A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3F7D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D4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3CF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9F"/>
    <w:rsid w:val="00C86215"/>
    <w:rsid w:val="00C87AB8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A4106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F3B10"/>
    <w:rsid w:val="00EF3C8E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FA583"/>
  <w14:defaultImageDpi w14:val="300"/>
  <w15:docId w15:val="{568275F4-417F-42A6-B5AE-F743F4F3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3CF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3CF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3CF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C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C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C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C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C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C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533C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C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C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C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C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CF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CF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B533C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B533CF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B533CF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B533CF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B533CF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B533CF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B533CF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B533CF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B533CF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B533CF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B533CF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B533CF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B533CF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B533CF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B533CF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B533CF"/>
    <w:pPr>
      <w:numPr>
        <w:numId w:val="10"/>
      </w:numPr>
    </w:pPr>
  </w:style>
  <w:style w:type="paragraph" w:customStyle="1" w:styleId="HeadA">
    <w:name w:val="HeadA"/>
    <w:qFormat/>
    <w:rsid w:val="00B533CF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B533CF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B533CF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B533CF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B533CF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B533CF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B533CF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B533CF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B533CF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B533CF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B533CF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B533CF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B533CF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B533C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B533CF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B533CF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B533CF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B533CF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B533CF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B533CF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B533CF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B533CF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B533CF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B533CF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B533CF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B533CF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B533CF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B533CF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B533CF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B533CF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B533CF"/>
    <w:rPr>
      <w:rFonts w:ascii="Symbol" w:hAnsi="Symbol"/>
    </w:rPr>
  </w:style>
  <w:style w:type="character" w:customStyle="1" w:styleId="Italic">
    <w:name w:val="Italic"/>
    <w:uiPriority w:val="1"/>
    <w:qFormat/>
    <w:rsid w:val="00B533CF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B533CF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B533CF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B533CF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B533CF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B533CF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B533CF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B533CF"/>
    <w:rPr>
      <w:color w:val="008000"/>
    </w:rPr>
  </w:style>
  <w:style w:type="paragraph" w:customStyle="1" w:styleId="PartNumber">
    <w:name w:val="PartNumber"/>
    <w:qFormat/>
    <w:rsid w:val="00B533CF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B533CF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B533CF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B533CF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B533CF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B533CF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B533CF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B533CF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B533CF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B533C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B533CF"/>
    <w:rPr>
      <w:b/>
      <w:bCs/>
      <w:color w:val="3366FF"/>
    </w:rPr>
  </w:style>
  <w:style w:type="paragraph" w:customStyle="1" w:styleId="RunInHead">
    <w:name w:val="RunInHead"/>
    <w:rsid w:val="00B533CF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B533CF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B533C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B533CF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B533CF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B533CF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B533CF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B533CF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B533CF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B533CF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B533CF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B533CF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B533CF"/>
    <w:rPr>
      <w:color w:val="3366FF"/>
      <w:vertAlign w:val="superscript"/>
    </w:rPr>
  </w:style>
  <w:style w:type="paragraph" w:customStyle="1" w:styleId="Footnote">
    <w:name w:val="Footnote"/>
    <w:qFormat/>
    <w:rsid w:val="00B533CF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B533CF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B533CF"/>
    <w:rPr>
      <w:color w:val="3366FF"/>
      <w:vertAlign w:val="superscript"/>
    </w:rPr>
  </w:style>
  <w:style w:type="paragraph" w:customStyle="1" w:styleId="QuotePara">
    <w:name w:val="QuotePara"/>
    <w:qFormat/>
    <w:rsid w:val="00B533CF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B533CF"/>
    <w:pPr>
      <w:spacing w:after="240"/>
      <w:jc w:val="right"/>
    </w:pPr>
  </w:style>
  <w:style w:type="character" w:customStyle="1" w:styleId="Caps">
    <w:name w:val="Caps"/>
    <w:uiPriority w:val="1"/>
    <w:qFormat/>
    <w:rsid w:val="00B533CF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B533CF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B533CF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B533CF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B533CF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B533CF"/>
    <w:rPr>
      <w:color w:val="3366FF"/>
    </w:rPr>
  </w:style>
  <w:style w:type="table" w:styleId="TableGrid">
    <w:name w:val="Table Grid"/>
    <w:basedOn w:val="TableNormal"/>
    <w:uiPriority w:val="59"/>
    <w:rsid w:val="00B53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B533CF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B533CF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B533CF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B533CF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B533CF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B533CF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B533CF"/>
    <w:pPr>
      <w:jc w:val="right"/>
    </w:pPr>
  </w:style>
  <w:style w:type="paragraph" w:customStyle="1" w:styleId="ExtractParaContinued">
    <w:name w:val="ExtractParaContinued"/>
    <w:basedOn w:val="ExtractPara"/>
    <w:qFormat/>
    <w:rsid w:val="00B533CF"/>
    <w:pPr>
      <w:spacing w:before="0"/>
      <w:ind w:firstLine="360"/>
    </w:pPr>
  </w:style>
  <w:style w:type="paragraph" w:customStyle="1" w:styleId="AppendixNumber">
    <w:name w:val="AppendixNumber"/>
    <w:qFormat/>
    <w:rsid w:val="00B533CF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B533CF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B533CF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B533CF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B533CF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B533CF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B533CF"/>
    <w:rPr>
      <w:color w:val="3366FF"/>
      <w:vertAlign w:val="superscript"/>
    </w:rPr>
  </w:style>
  <w:style w:type="paragraph" w:customStyle="1" w:styleId="Reference">
    <w:name w:val="Reference"/>
    <w:qFormat/>
    <w:rsid w:val="00B533CF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B533CF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B533CF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B533CF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B533CF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B533CF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B533CF"/>
  </w:style>
  <w:style w:type="character" w:styleId="BookTitle">
    <w:name w:val="Book Title"/>
    <w:basedOn w:val="DefaultParagraphFont"/>
    <w:uiPriority w:val="33"/>
    <w:qFormat/>
    <w:rsid w:val="00B533CF"/>
    <w:rPr>
      <w:b/>
      <w:bCs/>
      <w:smallCaps/>
      <w:spacing w:val="5"/>
    </w:rPr>
  </w:style>
  <w:style w:type="paragraph" w:customStyle="1" w:styleId="BookTitle0">
    <w:name w:val="BookTitle"/>
    <w:qFormat/>
    <w:rsid w:val="00B533CF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B533CF"/>
  </w:style>
  <w:style w:type="paragraph" w:customStyle="1" w:styleId="BookEdition">
    <w:name w:val="BookEdition"/>
    <w:basedOn w:val="BookSubtitle"/>
    <w:qFormat/>
    <w:rsid w:val="00B533CF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B533CF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B533CF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B533CF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B533CF"/>
  </w:style>
  <w:style w:type="paragraph" w:customStyle="1" w:styleId="CopyrightHead">
    <w:name w:val="CopyrightHead"/>
    <w:basedOn w:val="CopyrightLOC"/>
    <w:qFormat/>
    <w:rsid w:val="00B533CF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B533CF"/>
  </w:style>
  <w:style w:type="paragraph" w:customStyle="1" w:styleId="FrontmatterTitle">
    <w:name w:val="FrontmatterTitle"/>
    <w:basedOn w:val="BackmatterTitle"/>
    <w:qFormat/>
    <w:rsid w:val="00B533CF"/>
  </w:style>
  <w:style w:type="paragraph" w:customStyle="1" w:styleId="TOCFM">
    <w:name w:val="TOCFM"/>
    <w:basedOn w:val="Normal"/>
    <w:qFormat/>
    <w:rsid w:val="00B533CF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B533CF"/>
    <w:pPr>
      <w:ind w:left="720"/>
    </w:pPr>
    <w:rPr>
      <w:b/>
    </w:rPr>
  </w:style>
  <w:style w:type="paragraph" w:customStyle="1" w:styleId="TOCPart">
    <w:name w:val="TOCPart"/>
    <w:basedOn w:val="TOCH1"/>
    <w:qFormat/>
    <w:rsid w:val="00B533CF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B533CF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B533CF"/>
    <w:pPr>
      <w:ind w:left="1080"/>
    </w:pPr>
    <w:rPr>
      <w:i/>
    </w:rPr>
  </w:style>
  <w:style w:type="paragraph" w:customStyle="1" w:styleId="TOCH3">
    <w:name w:val="TOCH3"/>
    <w:basedOn w:val="TOCH1"/>
    <w:qFormat/>
    <w:rsid w:val="00B533CF"/>
    <w:pPr>
      <w:ind w:left="1440"/>
    </w:pPr>
    <w:rPr>
      <w:b w:val="0"/>
      <w:i/>
    </w:rPr>
  </w:style>
  <w:style w:type="paragraph" w:customStyle="1" w:styleId="BoxType">
    <w:name w:val="BoxType"/>
    <w:qFormat/>
    <w:rsid w:val="00B533CF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B533CF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B533CF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B533CF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B533CF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B533CF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B533CF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B533CF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B533CF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B533CF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B533CF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B533C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B533CF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B533CF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B533CF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B533CF"/>
    <w:pPr>
      <w:jc w:val="right"/>
    </w:pPr>
  </w:style>
  <w:style w:type="paragraph" w:customStyle="1" w:styleId="Body">
    <w:name w:val="Body"/>
    <w:uiPriority w:val="99"/>
    <w:qFormat/>
    <w:rsid w:val="00B533CF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B533CF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B533CF"/>
    <w:rPr>
      <w:color w:val="FF0000"/>
      <w:lang w:val="fr-FR"/>
    </w:rPr>
  </w:style>
  <w:style w:type="paragraph" w:customStyle="1" w:styleId="Default">
    <w:name w:val="Default"/>
    <w:rsid w:val="00B533CF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B533CF"/>
  </w:style>
  <w:style w:type="paragraph" w:customStyle="1" w:styleId="ReviewHead">
    <w:name w:val="ReviewHead"/>
    <w:basedOn w:val="FrontmatterTitle"/>
    <w:qFormat/>
    <w:rsid w:val="00B533CF"/>
  </w:style>
  <w:style w:type="paragraph" w:customStyle="1" w:styleId="ReviewQuote">
    <w:name w:val="ReviewQuote"/>
    <w:basedOn w:val="QuotePara"/>
    <w:qFormat/>
    <w:rsid w:val="00B533CF"/>
  </w:style>
  <w:style w:type="paragraph" w:customStyle="1" w:styleId="ReviewSource">
    <w:name w:val="ReviewSource"/>
    <w:basedOn w:val="QuoteSource"/>
    <w:qFormat/>
    <w:rsid w:val="00B533CF"/>
  </w:style>
  <w:style w:type="paragraph" w:customStyle="1" w:styleId="ListGraphic">
    <w:name w:val="ListGraphic"/>
    <w:basedOn w:val="GraphicSlug"/>
    <w:qFormat/>
    <w:rsid w:val="00B533CF"/>
    <w:pPr>
      <w:ind w:left="0"/>
    </w:pPr>
  </w:style>
  <w:style w:type="paragraph" w:customStyle="1" w:styleId="ListCaption">
    <w:name w:val="ListCaption"/>
    <w:basedOn w:val="CaptionLine"/>
    <w:qFormat/>
    <w:rsid w:val="00B533CF"/>
    <w:pPr>
      <w:ind w:left="3600"/>
    </w:pPr>
  </w:style>
  <w:style w:type="paragraph" w:customStyle="1" w:styleId="NoteContinued">
    <w:name w:val="NoteContinued"/>
    <w:basedOn w:val="Note"/>
    <w:qFormat/>
    <w:rsid w:val="00B533CF"/>
    <w:pPr>
      <w:spacing w:before="0"/>
      <w:ind w:firstLine="0"/>
    </w:pPr>
  </w:style>
  <w:style w:type="paragraph" w:customStyle="1" w:styleId="NoteCode">
    <w:name w:val="NoteCode"/>
    <w:basedOn w:val="Code"/>
    <w:qFormat/>
    <w:rsid w:val="00B533CF"/>
    <w:pPr>
      <w:spacing w:after="240"/>
    </w:pPr>
  </w:style>
  <w:style w:type="paragraph" w:customStyle="1" w:styleId="ListBulletSub">
    <w:name w:val="ListBulletSub"/>
    <w:basedOn w:val="ListBullet"/>
    <w:qFormat/>
    <w:rsid w:val="00B533CF"/>
    <w:pPr>
      <w:ind w:left="2520"/>
    </w:pPr>
  </w:style>
  <w:style w:type="paragraph" w:customStyle="1" w:styleId="CodeCustom1">
    <w:name w:val="CodeCustom1"/>
    <w:basedOn w:val="Code"/>
    <w:qFormat/>
    <w:rsid w:val="00B533CF"/>
    <w:rPr>
      <w:color w:val="00B0F0"/>
    </w:rPr>
  </w:style>
  <w:style w:type="paragraph" w:customStyle="1" w:styleId="CodeCustom2">
    <w:name w:val="CodeCustom2"/>
    <w:basedOn w:val="Normal"/>
    <w:qFormat/>
    <w:rsid w:val="00B533CF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B533CF"/>
    <w:rPr>
      <w:bCs/>
      <w:color w:val="A12126"/>
    </w:rPr>
  </w:style>
  <w:style w:type="paragraph" w:customStyle="1" w:styleId="Equation">
    <w:name w:val="Equation"/>
    <w:basedOn w:val="ListPlain"/>
    <w:qFormat/>
    <w:rsid w:val="00B533CF"/>
  </w:style>
  <w:style w:type="paragraph" w:customStyle="1" w:styleId="msonormal0">
    <w:name w:val="msonormal"/>
    <w:basedOn w:val="Normal"/>
    <w:rsid w:val="00A53F7D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A53F7D"/>
  </w:style>
  <w:style w:type="character" w:styleId="Hyperlink">
    <w:name w:val="Hyperlink"/>
    <w:basedOn w:val="DefaultParagraphFont"/>
    <w:uiPriority w:val="99"/>
    <w:semiHidden/>
    <w:unhideWhenUsed/>
    <w:rsid w:val="00A53F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3F7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53F7D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A53F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3F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F7D"/>
    <w:rPr>
      <w:rFonts w:ascii="Courier New" w:hAnsi="Courier New" w:cs="Courier New"/>
      <w:lang w:val="en-GB" w:eastAsia="en-GB"/>
    </w:rPr>
  </w:style>
  <w:style w:type="paragraph" w:styleId="Revision">
    <w:name w:val="Revision"/>
    <w:hidden/>
    <w:uiPriority w:val="71"/>
    <w:rsid w:val="001C46B3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C87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AB8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AB8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NSPTemplate02172021</Template>
  <TotalTime>7</TotalTime>
  <Pages>5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Audrey Doyle</cp:lastModifiedBy>
  <cp:revision>3</cp:revision>
  <dcterms:created xsi:type="dcterms:W3CDTF">2022-08-07T19:08:00Z</dcterms:created>
  <dcterms:modified xsi:type="dcterms:W3CDTF">2022-08-07T19:13:00Z</dcterms:modified>
</cp:coreProperties>
</file>