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96E2" w14:textId="0C9D72F2" w:rsidR="00366BB3" w:rsidRDefault="005310EE" w:rsidP="00366BB3">
      <w:pPr>
        <w:pStyle w:val="AppendixNumber"/>
        <w:rPr>
          <w:lang w:eastAsia="en-GB"/>
        </w:rPr>
      </w:pPr>
      <w:r w:rsidRPr="00AA6D19">
        <w:rPr>
          <w:lang w:eastAsia="en-GB"/>
        </w:rPr>
        <w:t>E</w:t>
      </w:r>
    </w:p>
    <w:p w14:paraId="781AF5B2" w14:textId="66275D49" w:rsidR="005310EE" w:rsidRPr="00AA6D19" w:rsidRDefault="005310EE" w:rsidP="00366BB3">
      <w:pPr>
        <w:pStyle w:val="AppendixTitle"/>
        <w:rPr>
          <w:lang w:eastAsia="en-GB"/>
        </w:rPr>
      </w:pPr>
      <w:r w:rsidRPr="00AA6D19">
        <w:rPr>
          <w:lang w:eastAsia="en-GB"/>
        </w:rPr>
        <w:t>Editions</w:t>
      </w:r>
    </w:p>
    <w:p w14:paraId="3D509717" w14:textId="77777777" w:rsidR="005310EE" w:rsidRPr="00AA6D19" w:rsidRDefault="005310EE" w:rsidP="004C1919">
      <w:pPr>
        <w:pStyle w:val="ChapterIntro"/>
        <w:rPr>
          <w:lang w:eastAsia="en-GB"/>
        </w:rPr>
      </w:pPr>
      <w:r w:rsidRPr="00AA6D19">
        <w:t>In</w:t>
      </w:r>
      <w:r>
        <w:t xml:space="preserve"> </w:t>
      </w:r>
      <w:proofErr w:type="spellStart"/>
      <w:r w:rsidRPr="004C1919">
        <w:rPr>
          <w:rStyle w:val="Xref"/>
        </w:rPr>
        <w:t>Chapter</w:t>
      </w:r>
      <w:proofErr w:type="spellEnd"/>
      <w:r w:rsidRPr="004C1919">
        <w:rPr>
          <w:rStyle w:val="Xref"/>
        </w:rPr>
        <w:t xml:space="preserve"> 1</w:t>
      </w:r>
      <w:r w:rsidRPr="00AA6D19">
        <w:t>,</w:t>
      </w:r>
      <w:r>
        <w:t xml:space="preserve"> </w:t>
      </w:r>
      <w:r w:rsidRPr="00AA6D19">
        <w:t>you</w:t>
      </w:r>
      <w:r>
        <w:t xml:space="preserve"> </w:t>
      </w:r>
      <w:r w:rsidRPr="00AA6D19">
        <w:t>saw</w:t>
      </w:r>
      <w:r>
        <w:t xml:space="preserve"> </w:t>
      </w:r>
      <w:r w:rsidRPr="00AA6D19">
        <w:t>that</w:t>
      </w:r>
      <w:r>
        <w:t xml:space="preserve"> </w:t>
      </w:r>
      <w:r w:rsidRPr="00E25C29">
        <w:rPr>
          <w:rStyle w:val="Literal"/>
        </w:rPr>
        <w:t>cargo new</w:t>
      </w:r>
      <w:r>
        <w:t xml:space="preserve"> </w:t>
      </w:r>
      <w:r w:rsidRPr="00AA6D19">
        <w:t>adds</w:t>
      </w:r>
      <w:r>
        <w:t xml:space="preserve"> </w:t>
      </w:r>
      <w:r w:rsidRPr="00AA6D19">
        <w:t>a</w:t>
      </w:r>
      <w:r>
        <w:t xml:space="preserve"> </w:t>
      </w:r>
      <w:r w:rsidRPr="00AA6D19">
        <w:t>bit</w:t>
      </w:r>
      <w:r>
        <w:t xml:space="preserve"> </w:t>
      </w:r>
      <w:r w:rsidRPr="00AA6D19">
        <w:t>of</w:t>
      </w:r>
      <w:r>
        <w:t xml:space="preserve"> </w:t>
      </w:r>
      <w:r w:rsidRPr="00AA6D19">
        <w:t>metadata</w:t>
      </w:r>
      <w:r>
        <w:t xml:space="preserve"> </w:t>
      </w:r>
      <w:r w:rsidRPr="00AA6D19">
        <w:t>to</w:t>
      </w:r>
      <w:r>
        <w:t xml:space="preserve"> </w:t>
      </w:r>
      <w:r w:rsidRPr="00AA6D19">
        <w:t>your</w:t>
      </w:r>
      <w:r>
        <w:t xml:space="preserve"> </w:t>
      </w:r>
      <w:r w:rsidRPr="00E25C29">
        <w:rPr>
          <w:rStyle w:val="Italic"/>
        </w:rPr>
        <w:t>Cargo.toml</w:t>
      </w:r>
      <w:r>
        <w:rPr>
          <w:lang w:eastAsia="en-GB"/>
        </w:rPr>
        <w:t xml:space="preserve"> </w:t>
      </w:r>
      <w:r w:rsidRPr="00AA6D19">
        <w:rPr>
          <w:lang w:eastAsia="en-GB"/>
        </w:rPr>
        <w:t>file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</w:t>
      </w:r>
      <w:r>
        <w:rPr>
          <w:lang w:eastAsia="en-GB"/>
        </w:rPr>
        <w:t xml:space="preserve"> </w:t>
      </w:r>
      <w:r w:rsidRPr="00AA6D19">
        <w:rPr>
          <w:lang w:eastAsia="en-GB"/>
        </w:rPr>
        <w:t>talks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means!</w:t>
      </w:r>
    </w:p>
    <w:p w14:paraId="57C116B6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six-week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cycle,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meaning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get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stream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features.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larger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less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often;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smaller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updates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frequently.</w:t>
      </w:r>
      <w:r>
        <w:rPr>
          <w:lang w:eastAsia="en-GB"/>
        </w:rPr>
        <w:t xml:space="preserve"> </w:t>
      </w:r>
      <w:r w:rsidRPr="00AA6D19">
        <w:rPr>
          <w:lang w:eastAsia="en-GB"/>
        </w:rPr>
        <w:t>After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tiny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add</w:t>
      </w:r>
      <w:r>
        <w:rPr>
          <w:lang w:eastAsia="en-GB"/>
        </w:rPr>
        <w:t xml:space="preserve"> </w:t>
      </w:r>
      <w:r w:rsidRPr="00AA6D19">
        <w:rPr>
          <w:lang w:eastAsia="en-GB"/>
        </w:rPr>
        <w:t>up.</w:t>
      </w:r>
      <w:r>
        <w:rPr>
          <w:lang w:eastAsia="en-GB"/>
        </w:rPr>
        <w:t xml:space="preserve"> </w:t>
      </w:r>
      <w:r w:rsidRPr="00AA6D19">
        <w:rPr>
          <w:lang w:eastAsia="en-GB"/>
        </w:rPr>
        <w:t>But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it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difficult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look</w:t>
      </w:r>
      <w:r>
        <w:rPr>
          <w:lang w:eastAsia="en-GB"/>
        </w:rPr>
        <w:t xml:space="preserve"> </w:t>
      </w:r>
      <w:r w:rsidRPr="00AA6D19">
        <w:rPr>
          <w:lang w:eastAsia="en-GB"/>
        </w:rPr>
        <w:t>back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say,</w:t>
      </w:r>
      <w:r>
        <w:rPr>
          <w:lang w:eastAsia="en-GB"/>
        </w:rPr>
        <w:t xml:space="preserve"> </w:t>
      </w:r>
      <w:r w:rsidRPr="00AA6D19">
        <w:rPr>
          <w:lang w:eastAsia="en-GB"/>
        </w:rPr>
        <w:t>“Wow,</w:t>
      </w:r>
      <w:r>
        <w:rPr>
          <w:lang w:eastAsia="en-GB"/>
        </w:rPr>
        <w:t xml:space="preserve"> </w:t>
      </w:r>
      <w:r w:rsidRPr="00AA6D19">
        <w:rPr>
          <w:lang w:eastAsia="en-GB"/>
        </w:rPr>
        <w:t>between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1.10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1.31,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has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changed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lot!”</w:t>
      </w:r>
    </w:p>
    <w:p w14:paraId="2591174A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Every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three</w:t>
      </w:r>
      <w:r>
        <w:rPr>
          <w:lang w:eastAsia="en-GB"/>
        </w:rPr>
        <w:t xml:space="preserve"> </w:t>
      </w:r>
      <w:r w:rsidRPr="00AA6D19">
        <w:rPr>
          <w:lang w:eastAsia="en-GB"/>
        </w:rPr>
        <w:t>years,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team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produces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E25C29">
        <w:rPr>
          <w:rStyle w:val="Italic"/>
        </w:rPr>
        <w:t>edition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brings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together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clear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package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fully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updated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documentation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tooling.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ship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six-week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process.</w:t>
      </w:r>
    </w:p>
    <w:p w14:paraId="4A373D2F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serve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purposes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people:</w:t>
      </w:r>
    </w:p>
    <w:p w14:paraId="443322F8" w14:textId="77777777" w:rsidR="005310EE" w:rsidRPr="00AA6D19" w:rsidRDefault="005310EE" w:rsidP="005310EE">
      <w:pPr>
        <w:pStyle w:val="ListBullet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active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brings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together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incremental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into</w:t>
      </w:r>
      <w:r>
        <w:rPr>
          <w:lang w:eastAsia="en-GB"/>
        </w:rPr>
        <w:t xml:space="preserve"> </w:t>
      </w:r>
      <w:r w:rsidRPr="00AA6D19">
        <w:rPr>
          <w:lang w:eastAsia="en-GB"/>
        </w:rPr>
        <w:lastRenderedPageBreak/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easy-to-understand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package.</w:t>
      </w:r>
    </w:p>
    <w:p w14:paraId="78D15756" w14:textId="77777777" w:rsidR="005310EE" w:rsidRPr="00AA6D19" w:rsidRDefault="005310EE" w:rsidP="005310EE">
      <w:pPr>
        <w:pStyle w:val="ListBullet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non-users,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signals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major</w:t>
      </w:r>
      <w:r>
        <w:rPr>
          <w:lang w:eastAsia="en-GB"/>
        </w:rPr>
        <w:t xml:space="preserve"> </w:t>
      </w:r>
      <w:r w:rsidRPr="00AA6D19">
        <w:rPr>
          <w:lang w:eastAsia="en-GB"/>
        </w:rPr>
        <w:t>advancements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landed,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might</w:t>
      </w:r>
      <w:r>
        <w:rPr>
          <w:lang w:eastAsia="en-GB"/>
        </w:rPr>
        <w:t xml:space="preserve"> </w:t>
      </w:r>
      <w:r w:rsidRPr="00AA6D19">
        <w:rPr>
          <w:lang w:eastAsia="en-GB"/>
        </w:rPr>
        <w:t>make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worth</w:t>
      </w:r>
      <w:r>
        <w:rPr>
          <w:lang w:eastAsia="en-GB"/>
        </w:rPr>
        <w:t xml:space="preserve"> </w:t>
      </w:r>
      <w:r w:rsidRPr="00AA6D19">
        <w:rPr>
          <w:lang w:eastAsia="en-GB"/>
        </w:rPr>
        <w:t>another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look.</w:t>
      </w:r>
    </w:p>
    <w:p w14:paraId="121076E1" w14:textId="77777777" w:rsidR="005310EE" w:rsidRPr="00AA6D19" w:rsidRDefault="005310EE" w:rsidP="005310EE">
      <w:pPr>
        <w:pStyle w:val="ListBullet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rallying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whole.</w:t>
      </w:r>
    </w:p>
    <w:p w14:paraId="1CAD5A4D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time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writing,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three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available: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2015,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2018,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2021.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book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written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2021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idioms.</w:t>
      </w:r>
    </w:p>
    <w:p w14:paraId="416DF72B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edition</w:t>
      </w:r>
      <w:r>
        <w:t xml:space="preserve"> </w:t>
      </w:r>
      <w:r w:rsidRPr="00AA6D19">
        <w:t>key</w:t>
      </w:r>
      <w:r>
        <w:t xml:space="preserve"> </w:t>
      </w:r>
      <w:r w:rsidRPr="00AA6D19">
        <w:t>in</w:t>
      </w:r>
      <w:r>
        <w:t xml:space="preserve"> </w:t>
      </w:r>
      <w:r w:rsidRPr="00E25C29">
        <w:rPr>
          <w:rStyle w:val="Italic"/>
        </w:rPr>
        <w:t>Cargo.toml</w:t>
      </w:r>
      <w:r>
        <w:t xml:space="preserve"> </w:t>
      </w:r>
      <w:r w:rsidRPr="00AA6D19">
        <w:t>indicates</w:t>
      </w:r>
      <w:r>
        <w:t xml:space="preserve"> </w:t>
      </w:r>
      <w:r w:rsidRPr="00AA6D19">
        <w:t>which</w:t>
      </w:r>
      <w:r>
        <w:t xml:space="preserve"> </w:t>
      </w:r>
      <w:r w:rsidRPr="00AA6D19">
        <w:t>edition</w:t>
      </w:r>
      <w:r>
        <w:t xml:space="preserve"> </w:t>
      </w:r>
      <w:r w:rsidRPr="00AA6D19">
        <w:t>the</w:t>
      </w:r>
      <w:r>
        <w:t xml:space="preserve"> </w:t>
      </w:r>
      <w:r w:rsidRPr="00AA6D19">
        <w:t>compiler</w:t>
      </w:r>
      <w:r>
        <w:t xml:space="preserve"> </w:t>
      </w:r>
      <w:r w:rsidRPr="00AA6D19">
        <w:t>should</w:t>
      </w:r>
      <w:r>
        <w:t xml:space="preserve"> </w:t>
      </w:r>
      <w:r w:rsidRPr="00AA6D19">
        <w:t>use</w:t>
      </w:r>
      <w:r>
        <w:t xml:space="preserve"> </w:t>
      </w:r>
      <w:r w:rsidRPr="00AA6D19">
        <w:t>for</w:t>
      </w:r>
      <w:r>
        <w:t xml:space="preserve"> </w:t>
      </w:r>
      <w:r w:rsidRPr="00AA6D19">
        <w:t>your</w:t>
      </w:r>
      <w:r>
        <w:t xml:space="preserve"> </w:t>
      </w:r>
      <w:r w:rsidRPr="00AA6D19">
        <w:t>code.</w:t>
      </w:r>
      <w:r>
        <w:t xml:space="preserve"> </w:t>
      </w:r>
      <w:r w:rsidRPr="00AA6D19">
        <w:t>If</w:t>
      </w:r>
      <w:r>
        <w:t xml:space="preserve"> </w:t>
      </w:r>
      <w:r w:rsidRPr="00AA6D19">
        <w:t>the</w:t>
      </w:r>
      <w:r>
        <w:t xml:space="preserve"> </w:t>
      </w:r>
      <w:r w:rsidRPr="00AA6D19">
        <w:t>key</w:t>
      </w:r>
      <w:r>
        <w:t xml:space="preserve"> </w:t>
      </w:r>
      <w:r w:rsidRPr="00AA6D19">
        <w:t>doesn’t</w:t>
      </w:r>
      <w:r>
        <w:t xml:space="preserve"> </w:t>
      </w:r>
      <w:r w:rsidRPr="00AA6D19">
        <w:t>exist,</w:t>
      </w:r>
      <w:r>
        <w:t xml:space="preserve"> </w:t>
      </w:r>
      <w:r w:rsidRPr="00AA6D19">
        <w:t>Rust</w:t>
      </w:r>
      <w:r>
        <w:t xml:space="preserve"> </w:t>
      </w:r>
      <w:r w:rsidRPr="00AA6D19">
        <w:t>uses</w:t>
      </w:r>
      <w:r>
        <w:t xml:space="preserve"> </w:t>
      </w:r>
      <w:r w:rsidRPr="00E25C29">
        <w:rPr>
          <w:rStyle w:val="Literal"/>
        </w:rPr>
        <w:t>2015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backward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compatibility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reasons.</w:t>
      </w:r>
    </w:p>
    <w:p w14:paraId="32AFF321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opt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default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edition.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contain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incompatible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including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conflicts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However,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unless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opt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continue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</w:t>
      </w:r>
      <w:r>
        <w:rPr>
          <w:lang w:eastAsia="en-GB"/>
        </w:rPr>
        <w:t xml:space="preserve"> </w:t>
      </w:r>
      <w:r w:rsidRPr="00AA6D19">
        <w:rPr>
          <w:lang w:eastAsia="en-GB"/>
        </w:rPr>
        <w:t>even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upgrade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version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use.</w:t>
      </w:r>
    </w:p>
    <w:p w14:paraId="230F0FE8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versions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support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existed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they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link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supported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together.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affect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initially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Therefore,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you’re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dependencies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2018,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dependency.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opposite</w:t>
      </w:r>
      <w:r>
        <w:rPr>
          <w:lang w:eastAsia="en-GB"/>
        </w:rPr>
        <w:t xml:space="preserve"> </w:t>
      </w:r>
      <w:r w:rsidRPr="00AA6D19">
        <w:rPr>
          <w:lang w:eastAsia="en-GB"/>
        </w:rPr>
        <w:t>situation,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where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2018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dependency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2015,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works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well.</w:t>
      </w:r>
    </w:p>
    <w:p w14:paraId="13E205BC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clear:</w:t>
      </w:r>
      <w:r>
        <w:rPr>
          <w:lang w:eastAsia="en-GB"/>
        </w:rPr>
        <w:t xml:space="preserve"> </w:t>
      </w:r>
      <w:r w:rsidRPr="00AA6D19">
        <w:rPr>
          <w:lang w:eastAsia="en-GB"/>
        </w:rPr>
        <w:t>most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available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editions.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continue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see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improvements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made.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However,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cases,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mainly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added,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might</w:t>
      </w:r>
      <w:r>
        <w:rPr>
          <w:lang w:eastAsia="en-GB"/>
        </w:rPr>
        <w:t xml:space="preserve"> </w:t>
      </w:r>
      <w:r w:rsidRPr="00AA6D19">
        <w:rPr>
          <w:lang w:eastAsia="en-GB"/>
        </w:rPr>
        <w:t>only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available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later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editions.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need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switch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advantage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features.</w:t>
      </w:r>
    </w:p>
    <w:p w14:paraId="6102B797" w14:textId="6B6972B2" w:rsidR="005310EE" w:rsidRPr="00AA6D19" w:rsidRDefault="005310EE" w:rsidP="005310EE">
      <w:pPr>
        <w:pStyle w:val="Body"/>
        <w:rPr>
          <w:lang w:eastAsia="en-GB"/>
        </w:rPr>
      </w:pP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details,</w:t>
      </w:r>
      <w:r>
        <w:t xml:space="preserve"> </w:t>
      </w:r>
      <w:del w:id="0" w:author="Audrey Doyle" w:date="2022-08-07T15:26:00Z">
        <w:r w:rsidRPr="00AA6D19" w:rsidDel="00127FFE">
          <w:delText>the</w:delText>
        </w:r>
        <w:r w:rsidDel="00127FFE">
          <w:delText xml:space="preserve"> </w:delText>
        </w:r>
      </w:del>
      <w:ins w:id="1" w:author="Audrey Doyle" w:date="2022-08-07T15:26:00Z">
        <w:r w:rsidR="00127FFE" w:rsidRPr="00127FFE">
          <w:rPr>
            <w:rStyle w:val="Italic"/>
            <w:rPrChange w:id="2" w:author="Audrey Doyle" w:date="2022-08-07T15:26:00Z">
              <w:rPr/>
            </w:rPrChange>
          </w:rPr>
          <w:t>T</w:t>
        </w:r>
        <w:r w:rsidR="00127FFE" w:rsidRPr="00127FFE">
          <w:rPr>
            <w:rStyle w:val="Italic"/>
            <w:rPrChange w:id="3" w:author="Audrey Doyle" w:date="2022-08-07T15:26:00Z">
              <w:rPr/>
            </w:rPrChange>
          </w:rPr>
          <w:t>he</w:t>
        </w:r>
        <w:r w:rsidR="00127FFE">
          <w:t xml:space="preserve"> </w:t>
        </w:r>
      </w:ins>
      <w:r w:rsidRPr="00E25C29">
        <w:rPr>
          <w:rStyle w:val="Italic"/>
        </w:rPr>
        <w:t>Edition Guide</w:t>
      </w:r>
      <w:r>
        <w:t xml:space="preserve"> </w:t>
      </w:r>
      <w:r w:rsidRPr="00AA6D19">
        <w:t>at</w:t>
      </w:r>
      <w:r>
        <w:t xml:space="preserve"> </w:t>
      </w:r>
      <w:r w:rsidR="00000000">
        <w:fldChar w:fldCharType="begin"/>
      </w:r>
      <w:r w:rsidR="00000000">
        <w:instrText xml:space="preserve"> HYPERLINK "https://doc.rust-lang.org/stable/edition-guide/" </w:instrText>
      </w:r>
      <w:r w:rsidR="00000000">
        <w:fldChar w:fldCharType="separate"/>
      </w:r>
      <w:r w:rsidRPr="004C1919">
        <w:rPr>
          <w:rStyle w:val="LinkURL"/>
        </w:rPr>
        <w:t>https://doc.</w:t>
      </w:r>
      <w:r w:rsidRPr="004C1919">
        <w:rPr>
          <w:rStyle w:val="LinkURL"/>
        </w:rPr>
        <w:t>r</w:t>
      </w:r>
      <w:r w:rsidRPr="004C1919">
        <w:rPr>
          <w:rStyle w:val="LinkURL"/>
        </w:rPr>
        <w:t>ust-lang.org/stable/edition-guide</w:t>
      </w:r>
      <w:del w:id="4" w:author="Audrey Doyle" w:date="2022-08-07T15:26:00Z">
        <w:r w:rsidRPr="004C1919" w:rsidDel="00127FFE">
          <w:rPr>
            <w:rStyle w:val="LinkURL"/>
          </w:rPr>
          <w:delText>/</w:delText>
        </w:r>
      </w:del>
      <w:r w:rsidR="00000000">
        <w:rPr>
          <w:rStyle w:val="LinkURL"/>
        </w:rPr>
        <w:fldChar w:fldCharType="end"/>
      </w:r>
      <w:r w:rsidRPr="004C1919">
        <w:rPr>
          <w:rStyle w:val="LinkURL"/>
        </w:rPr>
        <w:t xml:space="preserve"> </w:t>
      </w:r>
      <w:r w:rsidRPr="00AA6D19">
        <w:t>is</w:t>
      </w:r>
      <w:r>
        <w:t xml:space="preserve"> </w:t>
      </w:r>
      <w:r w:rsidRPr="00AA6D19">
        <w:t>a</w:t>
      </w:r>
      <w:r>
        <w:t xml:space="preserve"> </w:t>
      </w:r>
      <w:r w:rsidRPr="00AA6D19">
        <w:t>complete</w:t>
      </w:r>
      <w:r>
        <w:t xml:space="preserve"> </w:t>
      </w:r>
      <w:r w:rsidRPr="00AA6D19">
        <w:t>book</w:t>
      </w:r>
      <w:r>
        <w:t xml:space="preserve"> </w:t>
      </w:r>
      <w:r w:rsidRPr="00AA6D19">
        <w:t>about</w:t>
      </w:r>
      <w:r>
        <w:t xml:space="preserve"> </w:t>
      </w:r>
      <w:r w:rsidRPr="00AA6D19">
        <w:t>editions</w:t>
      </w:r>
      <w:r>
        <w:t xml:space="preserve"> </w:t>
      </w:r>
      <w:r w:rsidRPr="00AA6D19">
        <w:t>that</w:t>
      </w:r>
      <w:r>
        <w:t xml:space="preserve"> </w:t>
      </w:r>
      <w:r w:rsidRPr="00AA6D19">
        <w:t>enumerates</w:t>
      </w:r>
      <w:r>
        <w:t xml:space="preserve"> </w:t>
      </w:r>
      <w:r w:rsidRPr="00AA6D19">
        <w:t>the</w:t>
      </w:r>
      <w:r>
        <w:t xml:space="preserve"> </w:t>
      </w:r>
      <w:r w:rsidRPr="00AA6D19">
        <w:t>differences</w:t>
      </w:r>
      <w:r>
        <w:t xml:space="preserve"> </w:t>
      </w:r>
      <w:r w:rsidRPr="00AA6D19">
        <w:t>between</w:t>
      </w:r>
      <w:r>
        <w:t xml:space="preserve"> </w:t>
      </w:r>
      <w:r w:rsidRPr="00AA6D19">
        <w:t>editions</w:t>
      </w:r>
      <w:r>
        <w:t xml:space="preserve"> </w:t>
      </w:r>
      <w:r w:rsidRPr="00AA6D19">
        <w:t>and</w:t>
      </w:r>
      <w:r>
        <w:t xml:space="preserve"> </w:t>
      </w:r>
      <w:r w:rsidRPr="00AA6D19">
        <w:t>explains</w:t>
      </w:r>
      <w:r>
        <w:t xml:space="preserve"> </w:t>
      </w:r>
      <w:r w:rsidRPr="00AA6D19">
        <w:t>how</w:t>
      </w:r>
      <w:r>
        <w:t xml:space="preserve"> </w:t>
      </w:r>
      <w:r w:rsidRPr="00AA6D19">
        <w:t>to</w:t>
      </w:r>
      <w:r>
        <w:t xml:space="preserve"> </w:t>
      </w:r>
      <w:r w:rsidRPr="00AA6D19">
        <w:t>automatically</w:t>
      </w:r>
      <w:r>
        <w:t xml:space="preserve"> </w:t>
      </w:r>
      <w:r w:rsidRPr="00AA6D19">
        <w:t>upgrade</w:t>
      </w:r>
      <w:r>
        <w:t xml:space="preserve"> </w:t>
      </w:r>
      <w:r w:rsidRPr="00AA6D19">
        <w:t>your</w:t>
      </w:r>
      <w:r>
        <w:t xml:space="preserve"> </w:t>
      </w:r>
      <w:r w:rsidRPr="00AA6D19">
        <w:t>code</w:t>
      </w:r>
      <w:r>
        <w:t xml:space="preserve"> </w:t>
      </w:r>
      <w:r w:rsidRPr="00AA6D19">
        <w:t>to</w:t>
      </w:r>
      <w:r>
        <w:t xml:space="preserve"> </w:t>
      </w:r>
      <w:r w:rsidRPr="00AA6D19">
        <w:t>a</w:t>
      </w:r>
      <w:r>
        <w:t xml:space="preserve"> </w:t>
      </w:r>
      <w:r w:rsidRPr="00AA6D19">
        <w:t>new</w:t>
      </w:r>
      <w:r>
        <w:t xml:space="preserve"> </w:t>
      </w:r>
      <w:r w:rsidRPr="00AA6D19">
        <w:t>edition</w:t>
      </w:r>
      <w:r>
        <w:t xml:space="preserve"> </w:t>
      </w:r>
      <w:r w:rsidRPr="00AA6D19">
        <w:t>via</w:t>
      </w:r>
      <w:r>
        <w:t xml:space="preserve"> </w:t>
      </w:r>
      <w:r w:rsidRPr="00E25C29">
        <w:rPr>
          <w:rStyle w:val="Literal"/>
        </w:rPr>
        <w:t>cargo fix</w:t>
      </w:r>
      <w:r w:rsidRPr="00AA6D19">
        <w:rPr>
          <w:lang w:eastAsia="en-GB"/>
        </w:rPr>
        <w:t>.</w:t>
      </w:r>
    </w:p>
    <w:p w14:paraId="273CC3D3" w14:textId="77777777" w:rsidR="00053E72" w:rsidRPr="00E9120D" w:rsidRDefault="00053E72" w:rsidP="00E9120D">
      <w:pPr>
        <w:pStyle w:val="NoParagraphStyle"/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0736" w14:textId="77777777" w:rsidR="00ED0E8F" w:rsidRDefault="00ED0E8F" w:rsidP="009E51C3">
      <w:pPr>
        <w:spacing w:after="0" w:line="240" w:lineRule="auto"/>
      </w:pPr>
      <w:r>
        <w:separator/>
      </w:r>
    </w:p>
  </w:endnote>
  <w:endnote w:type="continuationSeparator" w:id="0">
    <w:p w14:paraId="639C1980" w14:textId="77777777" w:rsidR="00ED0E8F" w:rsidRDefault="00ED0E8F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charset w:val="00"/>
    <w:family w:val="auto"/>
    <w:pitch w:val="variable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charset w:val="00"/>
    <w:family w:val="auto"/>
    <w:pitch w:val="variable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charset w:val="00"/>
    <w:family w:val="auto"/>
    <w:pitch w:val="variable"/>
  </w:font>
  <w:font w:name="NewBaskervilleStd-Italic">
    <w:altName w:val="Calibri"/>
    <w:charset w:val="00"/>
    <w:family w:val="auto"/>
    <w:pitch w:val="variable"/>
  </w:font>
  <w:font w:name="TheSansMonoCondensed-Bold">
    <w:altName w:val="Calibri"/>
    <w:charset w:val="00"/>
    <w:family w:val="auto"/>
    <w:pitch w:val="variable"/>
  </w:font>
  <w:font w:name="TheSansMonoCondensed-Italic">
    <w:altName w:val="Calibri"/>
    <w:charset w:val="00"/>
    <w:family w:val="auto"/>
    <w:pitch w:val="variable"/>
  </w:font>
  <w:font w:name="FuturaPT-Bold">
    <w:altName w:val="Century Gothic"/>
    <w:charset w:val="00"/>
    <w:family w:val="auto"/>
    <w:pitch w:val="variable"/>
  </w:font>
  <w:font w:name="FuturaPT-Book">
    <w:altName w:val="Century Gothic"/>
    <w:charset w:val="00"/>
    <w:family w:val="auto"/>
    <w:pitch w:val="variable"/>
  </w:font>
  <w:font w:name="DogmaOT-Bold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FuturaPT-Heavy">
    <w:altName w:val="Century Gothic"/>
    <w:charset w:val="00"/>
    <w:family w:val="auto"/>
    <w:pitch w:val="variable"/>
  </w:font>
  <w:font w:name="Wingdings2">
    <w:altName w:val="Arial"/>
    <w:charset w:val="02"/>
    <w:family w:val="auto"/>
    <w:pitch w:val="default"/>
  </w:font>
  <w:font w:name="NewBaskervilleStd-Bold">
    <w:altName w:val="Calibri"/>
    <w:charset w:val="00"/>
    <w:family w:val="auto"/>
    <w:pitch w:val="variable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charset w:val="00"/>
    <w:family w:val="auto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0"/>
    <w:family w:val="auto"/>
    <w:pitch w:val="variable"/>
    <w:sig w:usb0="8000002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1973" w14:textId="77777777" w:rsidR="00ED0E8F" w:rsidRDefault="00ED0E8F" w:rsidP="009E51C3">
      <w:pPr>
        <w:spacing w:after="0" w:line="240" w:lineRule="auto"/>
      </w:pPr>
      <w:r>
        <w:separator/>
      </w:r>
    </w:p>
  </w:footnote>
  <w:footnote w:type="continuationSeparator" w:id="0">
    <w:p w14:paraId="34A4E880" w14:textId="77777777" w:rsidR="00ED0E8F" w:rsidRDefault="00ED0E8F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AFED5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336B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0EA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BEA1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5A81B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64C94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8365E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0B4E7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5E89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EA5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6292768"/>
    <w:multiLevelType w:val="multilevel"/>
    <w:tmpl w:val="706E9F88"/>
    <w:numStyleLink w:val="ChapterNumbering"/>
  </w:abstractNum>
  <w:abstractNum w:abstractNumId="15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7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829CF"/>
    <w:multiLevelType w:val="multilevel"/>
    <w:tmpl w:val="706E9F88"/>
    <w:numStyleLink w:val="ChapterNumbering"/>
  </w:abstractNum>
  <w:abstractNum w:abstractNumId="20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2"/>
  </w:num>
  <w:num w:numId="2" w16cid:durableId="385304103">
    <w:abstractNumId w:val="20"/>
  </w:num>
  <w:num w:numId="3" w16cid:durableId="1701390650">
    <w:abstractNumId w:val="22"/>
  </w:num>
  <w:num w:numId="4" w16cid:durableId="563373197">
    <w:abstractNumId w:val="16"/>
  </w:num>
  <w:num w:numId="5" w16cid:durableId="44761907">
    <w:abstractNumId w:val="21"/>
  </w:num>
  <w:num w:numId="6" w16cid:durableId="1101072290">
    <w:abstractNumId w:val="15"/>
  </w:num>
  <w:num w:numId="7" w16cid:durableId="1629897676">
    <w:abstractNumId w:val="18"/>
  </w:num>
  <w:num w:numId="8" w16cid:durableId="650138380">
    <w:abstractNumId w:val="23"/>
  </w:num>
  <w:num w:numId="9" w16cid:durableId="2021807744">
    <w:abstractNumId w:val="17"/>
  </w:num>
  <w:num w:numId="10" w16cid:durableId="716858717">
    <w:abstractNumId w:val="13"/>
  </w:num>
  <w:num w:numId="11" w16cid:durableId="344014094">
    <w:abstractNumId w:val="11"/>
  </w:num>
  <w:num w:numId="12" w16cid:durableId="1995179777">
    <w:abstractNumId w:val="14"/>
  </w:num>
  <w:num w:numId="13" w16cid:durableId="2136212814">
    <w:abstractNumId w:val="24"/>
  </w:num>
  <w:num w:numId="14" w16cid:durableId="1485704533">
    <w:abstractNumId w:val="0"/>
  </w:num>
  <w:num w:numId="15" w16cid:durableId="1716389067">
    <w:abstractNumId w:val="19"/>
  </w:num>
  <w:num w:numId="16" w16cid:durableId="1446346188">
    <w:abstractNumId w:val="10"/>
  </w:num>
  <w:num w:numId="17" w16cid:durableId="564610464">
    <w:abstractNumId w:val="8"/>
  </w:num>
  <w:num w:numId="18" w16cid:durableId="23480727">
    <w:abstractNumId w:val="7"/>
  </w:num>
  <w:num w:numId="19" w16cid:durableId="628363906">
    <w:abstractNumId w:val="6"/>
  </w:num>
  <w:num w:numId="20" w16cid:durableId="739330955">
    <w:abstractNumId w:val="5"/>
  </w:num>
  <w:num w:numId="21" w16cid:durableId="812134748">
    <w:abstractNumId w:val="9"/>
  </w:num>
  <w:num w:numId="22" w16cid:durableId="1666545158">
    <w:abstractNumId w:val="4"/>
  </w:num>
  <w:num w:numId="23" w16cid:durableId="1601718971">
    <w:abstractNumId w:val="3"/>
  </w:num>
  <w:num w:numId="24" w16cid:durableId="286395274">
    <w:abstractNumId w:val="2"/>
  </w:num>
  <w:num w:numId="25" w16cid:durableId="161623570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linkStyle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EE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27FFE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BB3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C7CFB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1919"/>
    <w:rsid w:val="004C2396"/>
    <w:rsid w:val="004C7002"/>
    <w:rsid w:val="004D4BB9"/>
    <w:rsid w:val="004F3FC9"/>
    <w:rsid w:val="0050058C"/>
    <w:rsid w:val="005056A5"/>
    <w:rsid w:val="00506CE0"/>
    <w:rsid w:val="0051294E"/>
    <w:rsid w:val="0052787B"/>
    <w:rsid w:val="005310EE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5D2C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0E8F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FAE4F"/>
  <w14:defaultImageDpi w14:val="300"/>
  <w15:docId w15:val="{0912DEC5-752A-41E1-BE66-F7F64209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19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paragraph" w:styleId="Revision">
    <w:name w:val="Revision"/>
    <w:hidden/>
    <w:uiPriority w:val="71"/>
    <w:rsid w:val="00127FFE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2</cp:revision>
  <dcterms:created xsi:type="dcterms:W3CDTF">2022-08-07T19:26:00Z</dcterms:created>
  <dcterms:modified xsi:type="dcterms:W3CDTF">2022-08-07T19:26:00Z</dcterms:modified>
</cp:coreProperties>
</file>