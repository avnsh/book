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F82BF" w14:textId="77777777" w:rsidR="005C4C26" w:rsidRDefault="000E1BAA" w:rsidP="005C4C26">
      <w:pPr>
        <w:pStyle w:val="AppendixNumber"/>
        <w:rPr>
          <w:lang w:eastAsia="en-GB"/>
        </w:rPr>
      </w:pPr>
      <w:r w:rsidRPr="00AA6D19">
        <w:rPr>
          <w:lang w:eastAsia="en-GB"/>
        </w:rPr>
        <w:t>B</w:t>
      </w:r>
    </w:p>
    <w:p w14:paraId="73BD65E3" w14:textId="07B1A339" w:rsidR="000E1BAA" w:rsidRPr="00AA6D19" w:rsidRDefault="000E1BAA" w:rsidP="005C4C26">
      <w:pPr>
        <w:pStyle w:val="AppendixTitle"/>
        <w:rPr>
          <w:lang w:eastAsia="en-GB"/>
        </w:rPr>
      </w:pPr>
      <w:r w:rsidRPr="00AA6D19">
        <w:rPr>
          <w:lang w:eastAsia="en-GB"/>
        </w:rPr>
        <w:t>Operators</w:t>
      </w:r>
      <w:r>
        <w:rPr>
          <w:lang w:eastAsia="en-GB"/>
        </w:rPr>
        <w:t xml:space="preserve"> </w:t>
      </w:r>
      <w:r w:rsidRPr="00AA6D19">
        <w:rPr>
          <w:lang w:eastAsia="en-GB"/>
        </w:rPr>
        <w:t>and</w:t>
      </w:r>
      <w:r>
        <w:rPr>
          <w:lang w:eastAsia="en-GB"/>
        </w:rPr>
        <w:t xml:space="preserve"> </w:t>
      </w:r>
      <w:r w:rsidRPr="00AA6D19">
        <w:rPr>
          <w:lang w:eastAsia="en-GB"/>
        </w:rPr>
        <w:t>Symbols</w:t>
      </w:r>
    </w:p>
    <w:p w14:paraId="43FAB8AA" w14:textId="77777777" w:rsidR="000E1BAA" w:rsidRPr="00AA6D19" w:rsidRDefault="000E1BAA" w:rsidP="00BD4758">
      <w:pPr>
        <w:pStyle w:val="ChapterIntro"/>
        <w:rPr>
          <w:lang w:eastAsia="en-GB"/>
        </w:rPr>
      </w:pPr>
      <w:r w:rsidRPr="00AA6D19">
        <w:rPr>
          <w:lang w:eastAsia="en-GB"/>
        </w:rPr>
        <w:t>This</w:t>
      </w:r>
      <w:r>
        <w:rPr>
          <w:lang w:eastAsia="en-GB"/>
        </w:rPr>
        <w:t xml:space="preserve"> </w:t>
      </w:r>
      <w:r w:rsidRPr="00AA6D19">
        <w:rPr>
          <w:lang w:eastAsia="en-GB"/>
        </w:rPr>
        <w:t>appendix</w:t>
      </w:r>
      <w:r>
        <w:rPr>
          <w:lang w:eastAsia="en-GB"/>
        </w:rPr>
        <w:t xml:space="preserve"> </w:t>
      </w:r>
      <w:r w:rsidRPr="00AA6D19">
        <w:rPr>
          <w:lang w:eastAsia="en-GB"/>
        </w:rPr>
        <w:t>contains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glossary</w:t>
      </w:r>
      <w:r>
        <w:rPr>
          <w:lang w:eastAsia="en-GB"/>
        </w:rPr>
        <w:t xml:space="preserve"> </w:t>
      </w:r>
      <w:r w:rsidRPr="00AA6D19">
        <w:rPr>
          <w:lang w:eastAsia="en-GB"/>
        </w:rPr>
        <w:t>of</w:t>
      </w:r>
      <w:r>
        <w:rPr>
          <w:lang w:eastAsia="en-GB"/>
        </w:rPr>
        <w:t xml:space="preserve"> </w:t>
      </w:r>
      <w:r w:rsidRPr="00AA6D19">
        <w:rPr>
          <w:lang w:eastAsia="en-GB"/>
        </w:rPr>
        <w:t>Rust’s</w:t>
      </w:r>
      <w:r>
        <w:rPr>
          <w:lang w:eastAsia="en-GB"/>
        </w:rPr>
        <w:t xml:space="preserve"> </w:t>
      </w:r>
      <w:r w:rsidRPr="00AA6D19">
        <w:rPr>
          <w:lang w:eastAsia="en-GB"/>
        </w:rPr>
        <w:t>syntax,</w:t>
      </w:r>
      <w:r>
        <w:rPr>
          <w:lang w:eastAsia="en-GB"/>
        </w:rPr>
        <w:t xml:space="preserve"> </w:t>
      </w:r>
      <w:r w:rsidRPr="00AA6D19">
        <w:rPr>
          <w:lang w:eastAsia="en-GB"/>
        </w:rPr>
        <w:t>including</w:t>
      </w:r>
      <w:r>
        <w:rPr>
          <w:lang w:eastAsia="en-GB"/>
        </w:rPr>
        <w:t xml:space="preserve"> </w:t>
      </w:r>
      <w:r w:rsidRPr="00AA6D19">
        <w:rPr>
          <w:lang w:eastAsia="en-GB"/>
        </w:rPr>
        <w:t>operators</w:t>
      </w:r>
      <w:r>
        <w:rPr>
          <w:lang w:eastAsia="en-GB"/>
        </w:rPr>
        <w:t xml:space="preserve"> </w:t>
      </w:r>
      <w:r w:rsidRPr="00AA6D19">
        <w:rPr>
          <w:lang w:eastAsia="en-GB"/>
        </w:rPr>
        <w:t>and</w:t>
      </w:r>
      <w:r>
        <w:rPr>
          <w:lang w:eastAsia="en-GB"/>
        </w:rPr>
        <w:t xml:space="preserve"> </w:t>
      </w:r>
      <w:r w:rsidRPr="00AA6D19">
        <w:rPr>
          <w:lang w:eastAsia="en-GB"/>
        </w:rPr>
        <w:t>other</w:t>
      </w:r>
      <w:r>
        <w:rPr>
          <w:lang w:eastAsia="en-GB"/>
        </w:rPr>
        <w:t xml:space="preserve"> </w:t>
      </w:r>
      <w:r w:rsidRPr="00AA6D19">
        <w:rPr>
          <w:lang w:eastAsia="en-GB"/>
        </w:rPr>
        <w:t>symbols</w:t>
      </w:r>
      <w:r>
        <w:rPr>
          <w:lang w:eastAsia="en-GB"/>
        </w:rPr>
        <w:t xml:space="preserve"> </w:t>
      </w:r>
      <w:r w:rsidRPr="00AA6D19">
        <w:rPr>
          <w:lang w:eastAsia="en-GB"/>
        </w:rPr>
        <w:t>that</w:t>
      </w:r>
      <w:r>
        <w:rPr>
          <w:lang w:eastAsia="en-GB"/>
        </w:rPr>
        <w:t xml:space="preserve"> </w:t>
      </w:r>
      <w:r w:rsidRPr="00AA6D19">
        <w:rPr>
          <w:lang w:eastAsia="en-GB"/>
        </w:rPr>
        <w:t>appear</w:t>
      </w:r>
      <w:r>
        <w:rPr>
          <w:lang w:eastAsia="en-GB"/>
        </w:rPr>
        <w:t xml:space="preserve"> </w:t>
      </w:r>
      <w:r w:rsidRPr="00AA6D19">
        <w:rPr>
          <w:lang w:eastAsia="en-GB"/>
        </w:rPr>
        <w:t>by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themselves</w:t>
      </w:r>
      <w:r>
        <w:rPr>
          <w:lang w:eastAsia="en-GB"/>
        </w:rPr>
        <w:t xml:space="preserve"> </w:t>
      </w:r>
      <w:r w:rsidRPr="00AA6D19">
        <w:rPr>
          <w:lang w:eastAsia="en-GB"/>
        </w:rPr>
        <w:t>or</w:t>
      </w:r>
      <w:r>
        <w:rPr>
          <w:lang w:eastAsia="en-GB"/>
        </w:rPr>
        <w:t xml:space="preserve"> </w:t>
      </w:r>
      <w:r w:rsidRPr="00AA6D19">
        <w:rPr>
          <w:lang w:eastAsia="en-GB"/>
        </w:rPr>
        <w:t>in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context</w:t>
      </w:r>
      <w:r>
        <w:rPr>
          <w:lang w:eastAsia="en-GB"/>
        </w:rPr>
        <w:t xml:space="preserve"> </w:t>
      </w:r>
      <w:r w:rsidRPr="00AA6D19">
        <w:rPr>
          <w:lang w:eastAsia="en-GB"/>
        </w:rPr>
        <w:t>of</w:t>
      </w:r>
      <w:r>
        <w:rPr>
          <w:lang w:eastAsia="en-GB"/>
        </w:rPr>
        <w:t xml:space="preserve"> </w:t>
      </w:r>
      <w:r w:rsidRPr="00AA6D19">
        <w:rPr>
          <w:lang w:eastAsia="en-GB"/>
        </w:rPr>
        <w:t>paths,</w:t>
      </w:r>
      <w:r>
        <w:rPr>
          <w:lang w:eastAsia="en-GB"/>
        </w:rPr>
        <w:t xml:space="preserve"> </w:t>
      </w:r>
      <w:r w:rsidRPr="00AA6D19">
        <w:rPr>
          <w:lang w:eastAsia="en-GB"/>
        </w:rPr>
        <w:t>generics,</w:t>
      </w:r>
      <w:r>
        <w:rPr>
          <w:lang w:eastAsia="en-GB"/>
        </w:rPr>
        <w:t xml:space="preserve"> </w:t>
      </w:r>
      <w:r w:rsidRPr="00AA6D19">
        <w:rPr>
          <w:lang w:eastAsia="en-GB"/>
        </w:rPr>
        <w:t>trait</w:t>
      </w:r>
      <w:r>
        <w:rPr>
          <w:lang w:eastAsia="en-GB"/>
        </w:rPr>
        <w:t xml:space="preserve"> </w:t>
      </w:r>
      <w:r w:rsidRPr="00AA6D19">
        <w:rPr>
          <w:lang w:eastAsia="en-GB"/>
        </w:rPr>
        <w:t>bounds,</w:t>
      </w:r>
      <w:r>
        <w:rPr>
          <w:lang w:eastAsia="en-GB"/>
        </w:rPr>
        <w:t xml:space="preserve"> </w:t>
      </w:r>
      <w:r w:rsidRPr="00AA6D19">
        <w:rPr>
          <w:lang w:eastAsia="en-GB"/>
        </w:rPr>
        <w:t>macros,</w:t>
      </w:r>
      <w:r>
        <w:rPr>
          <w:lang w:eastAsia="en-GB"/>
        </w:rPr>
        <w:t xml:space="preserve"> </w:t>
      </w:r>
      <w:r w:rsidRPr="00AA6D19">
        <w:rPr>
          <w:lang w:eastAsia="en-GB"/>
        </w:rPr>
        <w:t>attributes,</w:t>
      </w:r>
      <w:r>
        <w:rPr>
          <w:lang w:eastAsia="en-GB"/>
        </w:rPr>
        <w:t xml:space="preserve"> </w:t>
      </w:r>
      <w:r w:rsidRPr="00AA6D19">
        <w:rPr>
          <w:lang w:eastAsia="en-GB"/>
        </w:rPr>
        <w:t>comments,</w:t>
      </w:r>
      <w:r>
        <w:rPr>
          <w:lang w:eastAsia="en-GB"/>
        </w:rPr>
        <w:t xml:space="preserve"> </w:t>
      </w:r>
      <w:r w:rsidRPr="00AA6D19">
        <w:rPr>
          <w:lang w:eastAsia="en-GB"/>
        </w:rPr>
        <w:t>tuples,</w:t>
      </w:r>
      <w:r>
        <w:rPr>
          <w:lang w:eastAsia="en-GB"/>
        </w:rPr>
        <w:t xml:space="preserve"> </w:t>
      </w:r>
      <w:r w:rsidRPr="00AA6D19">
        <w:rPr>
          <w:lang w:eastAsia="en-GB"/>
        </w:rPr>
        <w:t>and</w:t>
      </w:r>
      <w:r>
        <w:rPr>
          <w:lang w:eastAsia="en-GB"/>
        </w:rPr>
        <w:t xml:space="preserve"> </w:t>
      </w:r>
      <w:r w:rsidRPr="00AA6D19">
        <w:rPr>
          <w:lang w:eastAsia="en-GB"/>
        </w:rPr>
        <w:t>brackets.</w:t>
      </w:r>
    </w:p>
    <w:p w14:paraId="048B2DB3" w14:textId="77777777" w:rsidR="000E1BAA" w:rsidRPr="00AA6D19" w:rsidRDefault="000E1BAA" w:rsidP="000E1BAA">
      <w:pPr>
        <w:pStyle w:val="HeadA"/>
        <w:rPr>
          <w:lang w:eastAsia="en-GB"/>
        </w:rPr>
      </w:pPr>
      <w:bookmarkStart w:id="0" w:name="operators"/>
      <w:bookmarkEnd w:id="0"/>
      <w:r w:rsidRPr="00AA6D19">
        <w:rPr>
          <w:lang w:eastAsia="en-GB"/>
        </w:rPr>
        <w:t>Operators</w:t>
      </w:r>
    </w:p>
    <w:p w14:paraId="6A64DAA1" w14:textId="60311517" w:rsidR="000E1BAA" w:rsidRDefault="000E1BAA" w:rsidP="000E1BAA">
      <w:pPr>
        <w:pStyle w:val="Body"/>
        <w:rPr>
          <w:ins w:id="1" w:author="Audrey Doyle" w:date="2022-08-07T14:41:00Z"/>
          <w:lang w:eastAsia="en-GB"/>
        </w:rPr>
      </w:pPr>
      <w:r w:rsidRPr="00AA6D19">
        <w:rPr>
          <w:lang w:eastAsia="en-GB"/>
        </w:rPr>
        <w:t>Table</w:t>
      </w:r>
      <w:r>
        <w:rPr>
          <w:lang w:eastAsia="en-GB"/>
        </w:rPr>
        <w:t xml:space="preserve"> </w:t>
      </w:r>
      <w:r w:rsidRPr="00AA6D19">
        <w:rPr>
          <w:lang w:eastAsia="en-GB"/>
        </w:rPr>
        <w:t>B-1</w:t>
      </w:r>
      <w:r>
        <w:rPr>
          <w:lang w:eastAsia="en-GB"/>
        </w:rPr>
        <w:t xml:space="preserve"> </w:t>
      </w:r>
      <w:r w:rsidRPr="00AA6D19">
        <w:rPr>
          <w:lang w:eastAsia="en-GB"/>
        </w:rPr>
        <w:t>contains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operators</w:t>
      </w:r>
      <w:r>
        <w:rPr>
          <w:lang w:eastAsia="en-GB"/>
        </w:rPr>
        <w:t xml:space="preserve"> </w:t>
      </w:r>
      <w:r w:rsidRPr="00AA6D19">
        <w:rPr>
          <w:lang w:eastAsia="en-GB"/>
        </w:rPr>
        <w:t>in</w:t>
      </w:r>
      <w:r>
        <w:rPr>
          <w:lang w:eastAsia="en-GB"/>
        </w:rPr>
        <w:t xml:space="preserve"> </w:t>
      </w:r>
      <w:r w:rsidRPr="00AA6D19">
        <w:rPr>
          <w:lang w:eastAsia="en-GB"/>
        </w:rPr>
        <w:t>Rust,</w:t>
      </w:r>
      <w:r>
        <w:rPr>
          <w:lang w:eastAsia="en-GB"/>
        </w:rPr>
        <w:t xml:space="preserve"> </w:t>
      </w:r>
      <w:r w:rsidRPr="00AA6D19">
        <w:rPr>
          <w:lang w:eastAsia="en-GB"/>
        </w:rPr>
        <w:t>an</w:t>
      </w:r>
      <w:r>
        <w:rPr>
          <w:lang w:eastAsia="en-GB"/>
        </w:rPr>
        <w:t xml:space="preserve"> </w:t>
      </w:r>
      <w:r w:rsidRPr="00AA6D19">
        <w:rPr>
          <w:lang w:eastAsia="en-GB"/>
        </w:rPr>
        <w:t>example</w:t>
      </w:r>
      <w:r>
        <w:rPr>
          <w:lang w:eastAsia="en-GB"/>
        </w:rPr>
        <w:t xml:space="preserve"> </w:t>
      </w:r>
      <w:r w:rsidRPr="00AA6D19">
        <w:rPr>
          <w:lang w:eastAsia="en-GB"/>
        </w:rPr>
        <w:t>of</w:t>
      </w:r>
      <w:r>
        <w:rPr>
          <w:lang w:eastAsia="en-GB"/>
        </w:rPr>
        <w:t xml:space="preserve"> </w:t>
      </w:r>
      <w:r w:rsidRPr="00AA6D19">
        <w:rPr>
          <w:lang w:eastAsia="en-GB"/>
        </w:rPr>
        <w:t>how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operator</w:t>
      </w:r>
      <w:r>
        <w:rPr>
          <w:lang w:eastAsia="en-GB"/>
        </w:rPr>
        <w:t xml:space="preserve"> </w:t>
      </w:r>
      <w:r w:rsidRPr="00AA6D19">
        <w:rPr>
          <w:lang w:eastAsia="en-GB"/>
        </w:rPr>
        <w:t>would</w:t>
      </w:r>
      <w:r>
        <w:rPr>
          <w:lang w:eastAsia="en-GB"/>
        </w:rPr>
        <w:t xml:space="preserve"> </w:t>
      </w:r>
      <w:r w:rsidRPr="00AA6D19">
        <w:rPr>
          <w:lang w:eastAsia="en-GB"/>
        </w:rPr>
        <w:t>appear</w:t>
      </w:r>
      <w:r>
        <w:rPr>
          <w:lang w:eastAsia="en-GB"/>
        </w:rPr>
        <w:t xml:space="preserve"> </w:t>
      </w:r>
      <w:r w:rsidRPr="00AA6D19">
        <w:rPr>
          <w:lang w:eastAsia="en-GB"/>
        </w:rPr>
        <w:t>in</w:t>
      </w:r>
      <w:r>
        <w:rPr>
          <w:lang w:eastAsia="en-GB"/>
        </w:rPr>
        <w:t xml:space="preserve"> </w:t>
      </w:r>
      <w:r w:rsidRPr="00AA6D19">
        <w:rPr>
          <w:lang w:eastAsia="en-GB"/>
        </w:rPr>
        <w:t>context,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short</w:t>
      </w:r>
      <w:r>
        <w:rPr>
          <w:lang w:eastAsia="en-GB"/>
        </w:rPr>
        <w:t xml:space="preserve"> </w:t>
      </w:r>
      <w:r w:rsidRPr="00AA6D19">
        <w:rPr>
          <w:lang w:eastAsia="en-GB"/>
        </w:rPr>
        <w:t>explanation,</w:t>
      </w:r>
      <w:r>
        <w:rPr>
          <w:lang w:eastAsia="en-GB"/>
        </w:rPr>
        <w:t xml:space="preserve"> </w:t>
      </w:r>
      <w:r w:rsidRPr="00AA6D19">
        <w:rPr>
          <w:lang w:eastAsia="en-GB"/>
        </w:rPr>
        <w:t>and</w:t>
      </w:r>
      <w:r>
        <w:rPr>
          <w:lang w:eastAsia="en-GB"/>
        </w:rPr>
        <w:t xml:space="preserve"> </w:t>
      </w:r>
      <w:r w:rsidRPr="00AA6D19">
        <w:rPr>
          <w:lang w:eastAsia="en-GB"/>
        </w:rPr>
        <w:t>whether</w:t>
      </w:r>
      <w:r>
        <w:rPr>
          <w:lang w:eastAsia="en-GB"/>
        </w:rPr>
        <w:t xml:space="preserve"> </w:t>
      </w:r>
      <w:r w:rsidRPr="00AA6D19">
        <w:rPr>
          <w:lang w:eastAsia="en-GB"/>
        </w:rPr>
        <w:t>that</w:t>
      </w:r>
      <w:r>
        <w:rPr>
          <w:lang w:eastAsia="en-GB"/>
        </w:rPr>
        <w:t xml:space="preserve"> </w:t>
      </w:r>
      <w:r w:rsidRPr="00AA6D19">
        <w:rPr>
          <w:lang w:eastAsia="en-GB"/>
        </w:rPr>
        <w:t>operator</w:t>
      </w:r>
      <w:r>
        <w:rPr>
          <w:lang w:eastAsia="en-GB"/>
        </w:rPr>
        <w:t xml:space="preserve"> </w:t>
      </w:r>
      <w:r w:rsidRPr="00AA6D19">
        <w:rPr>
          <w:lang w:eastAsia="en-GB"/>
        </w:rPr>
        <w:t>is</w:t>
      </w:r>
      <w:r>
        <w:rPr>
          <w:lang w:eastAsia="en-GB"/>
        </w:rPr>
        <w:t xml:space="preserve"> </w:t>
      </w:r>
      <w:r w:rsidRPr="00AA6D19">
        <w:rPr>
          <w:lang w:eastAsia="en-GB"/>
        </w:rPr>
        <w:t>overloadable.</w:t>
      </w:r>
      <w:r>
        <w:rPr>
          <w:lang w:eastAsia="en-GB"/>
        </w:rPr>
        <w:t xml:space="preserve"> </w:t>
      </w:r>
      <w:r w:rsidRPr="00AA6D19">
        <w:rPr>
          <w:lang w:eastAsia="en-GB"/>
        </w:rPr>
        <w:t>If</w:t>
      </w:r>
      <w:r>
        <w:rPr>
          <w:lang w:eastAsia="en-GB"/>
        </w:rPr>
        <w:t xml:space="preserve"> </w:t>
      </w:r>
      <w:r w:rsidRPr="00AA6D19">
        <w:rPr>
          <w:lang w:eastAsia="en-GB"/>
        </w:rPr>
        <w:t>an</w:t>
      </w:r>
      <w:r>
        <w:rPr>
          <w:lang w:eastAsia="en-GB"/>
        </w:rPr>
        <w:t xml:space="preserve"> </w:t>
      </w:r>
      <w:r w:rsidRPr="00AA6D19">
        <w:rPr>
          <w:lang w:eastAsia="en-GB"/>
        </w:rPr>
        <w:t>operator</w:t>
      </w:r>
      <w:r>
        <w:rPr>
          <w:lang w:eastAsia="en-GB"/>
        </w:rPr>
        <w:t xml:space="preserve"> </w:t>
      </w:r>
      <w:r w:rsidRPr="00AA6D19">
        <w:rPr>
          <w:lang w:eastAsia="en-GB"/>
        </w:rPr>
        <w:t>is</w:t>
      </w:r>
      <w:r>
        <w:rPr>
          <w:lang w:eastAsia="en-GB"/>
        </w:rPr>
        <w:t xml:space="preserve"> </w:t>
      </w:r>
      <w:r w:rsidRPr="00AA6D19">
        <w:rPr>
          <w:lang w:eastAsia="en-GB"/>
        </w:rPr>
        <w:t>overloadable,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relevant</w:t>
      </w:r>
      <w:r>
        <w:rPr>
          <w:lang w:eastAsia="en-GB"/>
        </w:rPr>
        <w:t xml:space="preserve"> </w:t>
      </w:r>
      <w:r w:rsidRPr="00AA6D19">
        <w:rPr>
          <w:lang w:eastAsia="en-GB"/>
        </w:rPr>
        <w:t>trait</w:t>
      </w:r>
      <w:r>
        <w:rPr>
          <w:lang w:eastAsia="en-GB"/>
        </w:rPr>
        <w:t xml:space="preserve"> </w:t>
      </w:r>
      <w:r w:rsidRPr="00AA6D19">
        <w:rPr>
          <w:lang w:eastAsia="en-GB"/>
        </w:rPr>
        <w:t>to</w:t>
      </w:r>
      <w:r>
        <w:rPr>
          <w:lang w:eastAsia="en-GB"/>
        </w:rPr>
        <w:t xml:space="preserve"> </w:t>
      </w:r>
      <w:r w:rsidRPr="00AA6D19">
        <w:rPr>
          <w:lang w:eastAsia="en-GB"/>
        </w:rPr>
        <w:t>use</w:t>
      </w:r>
      <w:r>
        <w:rPr>
          <w:lang w:eastAsia="en-GB"/>
        </w:rPr>
        <w:t xml:space="preserve"> </w:t>
      </w:r>
      <w:r w:rsidRPr="00AA6D19">
        <w:rPr>
          <w:lang w:eastAsia="en-GB"/>
        </w:rPr>
        <w:t>to</w:t>
      </w:r>
      <w:r>
        <w:rPr>
          <w:lang w:eastAsia="en-GB"/>
        </w:rPr>
        <w:t xml:space="preserve"> </w:t>
      </w:r>
      <w:r w:rsidRPr="00AA6D19">
        <w:rPr>
          <w:lang w:eastAsia="en-GB"/>
        </w:rPr>
        <w:t>overload</w:t>
      </w:r>
      <w:r>
        <w:rPr>
          <w:lang w:eastAsia="en-GB"/>
        </w:rPr>
        <w:t xml:space="preserve"> </w:t>
      </w:r>
      <w:r w:rsidRPr="00AA6D19">
        <w:rPr>
          <w:lang w:eastAsia="en-GB"/>
        </w:rPr>
        <w:t>that</w:t>
      </w:r>
      <w:r>
        <w:rPr>
          <w:lang w:eastAsia="en-GB"/>
        </w:rPr>
        <w:t xml:space="preserve"> </w:t>
      </w:r>
      <w:r w:rsidRPr="00AA6D19">
        <w:rPr>
          <w:lang w:eastAsia="en-GB"/>
        </w:rPr>
        <w:t>operator</w:t>
      </w:r>
      <w:r>
        <w:rPr>
          <w:lang w:eastAsia="en-GB"/>
        </w:rPr>
        <w:t xml:space="preserve"> </w:t>
      </w:r>
      <w:r w:rsidRPr="00AA6D19">
        <w:rPr>
          <w:lang w:eastAsia="en-GB"/>
        </w:rPr>
        <w:t>is</w:t>
      </w:r>
      <w:r>
        <w:rPr>
          <w:lang w:eastAsia="en-GB"/>
        </w:rPr>
        <w:t xml:space="preserve"> </w:t>
      </w:r>
      <w:r w:rsidRPr="00AA6D19">
        <w:rPr>
          <w:lang w:eastAsia="en-GB"/>
        </w:rPr>
        <w:t>listed.</w:t>
      </w:r>
    </w:p>
    <w:p w14:paraId="5602FFED" w14:textId="1D79A6B4" w:rsidR="00F261C2" w:rsidRPr="00AA6D19" w:rsidRDefault="00F261C2" w:rsidP="00F261C2">
      <w:pPr>
        <w:pStyle w:val="ProductionDirective"/>
        <w:rPr>
          <w:lang w:eastAsia="en-GB"/>
        </w:rPr>
        <w:pPrChange w:id="2" w:author="Audrey Doyle" w:date="2022-08-07T14:41:00Z">
          <w:pPr>
            <w:pStyle w:val="Body"/>
          </w:pPr>
        </w:pPrChange>
      </w:pPr>
      <w:ins w:id="3" w:author="Audrey Doyle" w:date="2022-08-07T14:41:00Z">
        <w:r>
          <w:rPr>
            <w:lang w:eastAsia="en-GB"/>
          </w:rPr>
          <w:t>Prod: The tables in this appendix should be labeled Table B-1, Table B-2, etc.</w:t>
        </w:r>
      </w:ins>
    </w:p>
    <w:p w14:paraId="3A2451F1" w14:textId="7B6E3B65" w:rsidR="000E1BAA" w:rsidRPr="00AA6D19" w:rsidRDefault="000E1BAA" w:rsidP="000E1BAA">
      <w:pPr>
        <w:pStyle w:val="TableTitle"/>
        <w:rPr>
          <w:lang w:eastAsia="en-GB"/>
        </w:rPr>
      </w:pPr>
      <w:r w:rsidRPr="00AA6D19">
        <w:rPr>
          <w:lang w:eastAsia="en-GB"/>
        </w:rPr>
        <w:lastRenderedPageBreak/>
        <w:t>Operators</w:t>
      </w:r>
    </w:p>
    <w:tbl>
      <w:tblPr>
        <w:tblW w:w="0" w:type="auto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1"/>
        <w:gridCol w:w="2470"/>
        <w:gridCol w:w="2822"/>
        <w:gridCol w:w="1641"/>
      </w:tblGrid>
      <w:tr w:rsidR="000E1BAA" w:rsidRPr="00AA6D19" w14:paraId="2F05E1CE" w14:textId="77777777" w:rsidTr="003F478D">
        <w:trPr>
          <w:tblHeader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686345" w14:textId="77777777" w:rsidR="000E1BAA" w:rsidRPr="00AA6D19" w:rsidRDefault="000E1BAA" w:rsidP="003F478D">
            <w:pPr>
              <w:pStyle w:val="TableHeader"/>
              <w:rPr>
                <w:lang w:eastAsia="en-GB"/>
              </w:rPr>
            </w:pPr>
            <w:r w:rsidRPr="00AA6D19">
              <w:rPr>
                <w:lang w:eastAsia="en-GB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B503F1" w14:textId="77777777" w:rsidR="000E1BAA" w:rsidRPr="00AA6D19" w:rsidRDefault="000E1BAA" w:rsidP="003F478D">
            <w:pPr>
              <w:pStyle w:val="TableHeader"/>
              <w:rPr>
                <w:lang w:eastAsia="en-GB"/>
              </w:rPr>
            </w:pPr>
            <w:r w:rsidRPr="00AA6D19">
              <w:rPr>
                <w:lang w:eastAsia="en-GB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64FF08" w14:textId="77777777" w:rsidR="000E1BAA" w:rsidRPr="00CC7B1C" w:rsidRDefault="000E1BAA" w:rsidP="003F478D">
            <w:pPr>
              <w:pStyle w:val="TableHeader"/>
            </w:pPr>
            <w:r w:rsidRPr="00CC7B1C">
              <w:t>Explanation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989E83" w14:textId="77777777" w:rsidR="000E1BAA" w:rsidRPr="00AA6D19" w:rsidRDefault="000E1BAA" w:rsidP="003F478D">
            <w:pPr>
              <w:pStyle w:val="TableHeader"/>
              <w:rPr>
                <w:lang w:eastAsia="en-GB"/>
              </w:rPr>
            </w:pPr>
            <w:r w:rsidRPr="00AA6D19">
              <w:rPr>
                <w:lang w:eastAsia="en-GB"/>
              </w:rPr>
              <w:t>Overloadable?</w:t>
            </w:r>
          </w:p>
        </w:tc>
      </w:tr>
      <w:tr w:rsidR="000E1BAA" w:rsidRPr="00AA6D19" w14:paraId="481DBE5F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B469FD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!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52D3B2" w14:textId="77777777" w:rsidR="000E1BAA" w:rsidRPr="00AA6D19" w:rsidRDefault="000E1BAA" w:rsidP="003F478D">
            <w:pPr>
              <w:pStyle w:val="TableBody"/>
              <w:rPr>
                <w:lang w:eastAsia="en-GB"/>
              </w:rPr>
            </w:pPr>
            <w:r w:rsidRPr="00E25C29">
              <w:rPr>
                <w:rStyle w:val="Literal"/>
              </w:rPr>
              <w:t>ident!(...)</w:t>
            </w:r>
            <w:r w:rsidRPr="00AA6D19">
              <w:t>,</w:t>
            </w:r>
            <w:r>
              <w:t xml:space="preserve"> </w:t>
            </w:r>
            <w:r w:rsidRPr="00E25C29">
              <w:rPr>
                <w:rStyle w:val="Literal"/>
              </w:rPr>
              <w:t>ident!{...}</w:t>
            </w:r>
            <w:r w:rsidRPr="00AA6D19">
              <w:rPr>
                <w:lang w:eastAsia="en-GB"/>
              </w:rPr>
              <w:t>,</w:t>
            </w:r>
            <w:r>
              <w:rPr>
                <w:lang w:eastAsia="en-GB"/>
              </w:rPr>
              <w:t xml:space="preserve"> </w:t>
            </w:r>
            <w:r w:rsidRPr="00E25C29">
              <w:rPr>
                <w:rStyle w:val="Literal"/>
              </w:rPr>
              <w:t>ident![...]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9023C3" w14:textId="77777777" w:rsidR="000E1BAA" w:rsidRPr="00CC7B1C" w:rsidRDefault="000E1BAA" w:rsidP="003F478D">
            <w:pPr>
              <w:pStyle w:val="TableBody"/>
            </w:pPr>
            <w:r w:rsidRPr="00CC7B1C">
              <w:t>Macro expansion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B8D059" w14:textId="77777777" w:rsidR="000E1BAA" w:rsidRPr="00AA6D19" w:rsidRDefault="000E1BAA" w:rsidP="003F478D">
            <w:pPr>
              <w:pStyle w:val="TableBody"/>
              <w:rPr>
                <w:rFonts w:ascii="Roboto Condensed" w:hAnsi="Roboto Condensed"/>
                <w:sz w:val="23"/>
                <w:szCs w:val="23"/>
                <w:lang w:eastAsia="en-GB"/>
              </w:rPr>
            </w:pPr>
          </w:p>
        </w:tc>
      </w:tr>
      <w:tr w:rsidR="000E1BAA" w:rsidRPr="00AA6D19" w14:paraId="7A58E7FB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1D2CC3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!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4AFE0B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!expr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00D798" w14:textId="77777777" w:rsidR="000E1BAA" w:rsidRPr="00CC7B1C" w:rsidRDefault="000E1BAA" w:rsidP="003F478D">
            <w:pPr>
              <w:pStyle w:val="TableBody"/>
            </w:pPr>
            <w:r w:rsidRPr="00CC7B1C">
              <w:t>Bitwise or logical complement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5BB5C4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Not</w:t>
            </w:r>
          </w:p>
        </w:tc>
      </w:tr>
      <w:tr w:rsidR="000E1BAA" w:rsidRPr="00AA6D19" w14:paraId="12DCD8F1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C888D6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!=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364EF0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expr != expr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7F14D2" w14:textId="77777777" w:rsidR="000E1BAA" w:rsidRPr="00CC7B1C" w:rsidRDefault="000E1BAA" w:rsidP="003F478D">
            <w:pPr>
              <w:pStyle w:val="TableBody"/>
            </w:pPr>
            <w:r w:rsidRPr="00CC7B1C">
              <w:t>Nonequality comparison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4E88A4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PartialEq</w:t>
            </w:r>
          </w:p>
        </w:tc>
      </w:tr>
      <w:tr w:rsidR="000E1BAA" w:rsidRPr="00AA6D19" w14:paraId="050865AB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7B5577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8A8DBF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expr % expr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6CB838" w14:textId="77777777" w:rsidR="000E1BAA" w:rsidRPr="00CC7B1C" w:rsidRDefault="000E1BAA" w:rsidP="003F478D">
            <w:pPr>
              <w:pStyle w:val="TableBody"/>
            </w:pPr>
            <w:r w:rsidRPr="00CC7B1C">
              <w:t>Arithmetic remainder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E42266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Rem</w:t>
            </w:r>
          </w:p>
        </w:tc>
      </w:tr>
      <w:tr w:rsidR="000E1BAA" w:rsidRPr="00AA6D19" w14:paraId="50A42D82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3116F5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%=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4A8A90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var %= expr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B2918A" w14:textId="77777777" w:rsidR="000E1BAA" w:rsidRPr="00CC7B1C" w:rsidRDefault="000E1BAA" w:rsidP="003F478D">
            <w:pPr>
              <w:pStyle w:val="TableBody"/>
            </w:pPr>
            <w:r w:rsidRPr="00CC7B1C">
              <w:t>Arithmetic remainder and assignment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862772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proofErr w:type="spellStart"/>
            <w:r w:rsidRPr="00E80243">
              <w:rPr>
                <w:rStyle w:val="Literal"/>
              </w:rPr>
              <w:t>RemAssign</w:t>
            </w:r>
            <w:proofErr w:type="spellEnd"/>
          </w:p>
        </w:tc>
      </w:tr>
      <w:tr w:rsidR="000E1BAA" w:rsidRPr="00AA6D19" w14:paraId="10672A24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72C00C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&amp;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3E74CF" w14:textId="77777777" w:rsidR="000E1BAA" w:rsidRPr="00AA6D19" w:rsidRDefault="000E1BAA" w:rsidP="003F478D">
            <w:pPr>
              <w:pStyle w:val="TableBody"/>
              <w:rPr>
                <w:lang w:eastAsia="en-GB"/>
              </w:rPr>
            </w:pPr>
            <w:r w:rsidRPr="00E25C29">
              <w:rPr>
                <w:rStyle w:val="Literal"/>
              </w:rPr>
              <w:t>&amp;expr</w:t>
            </w:r>
            <w:r w:rsidRPr="00AA6D19">
              <w:rPr>
                <w:lang w:eastAsia="en-GB"/>
              </w:rPr>
              <w:t>,</w:t>
            </w:r>
            <w:r>
              <w:rPr>
                <w:lang w:eastAsia="en-GB"/>
              </w:rPr>
              <w:t xml:space="preserve"> </w:t>
            </w:r>
            <w:r w:rsidRPr="00E25C29">
              <w:rPr>
                <w:rStyle w:val="Literal"/>
              </w:rPr>
              <w:t>&amp;mut expr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140AFC" w14:textId="77777777" w:rsidR="000E1BAA" w:rsidRPr="00CC7B1C" w:rsidRDefault="000E1BAA" w:rsidP="003F478D">
            <w:pPr>
              <w:pStyle w:val="TableBody"/>
            </w:pPr>
            <w:r w:rsidRPr="00CC7B1C">
              <w:t>Borrow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F61A99" w14:textId="77777777" w:rsidR="000E1BAA" w:rsidRPr="00AA6D19" w:rsidRDefault="000E1BAA" w:rsidP="003F478D">
            <w:pPr>
              <w:pStyle w:val="TableBody"/>
              <w:rPr>
                <w:rFonts w:ascii="Roboto Condensed" w:hAnsi="Roboto Condensed"/>
                <w:sz w:val="23"/>
                <w:szCs w:val="23"/>
                <w:lang w:eastAsia="en-GB"/>
              </w:rPr>
            </w:pPr>
          </w:p>
        </w:tc>
      </w:tr>
      <w:tr w:rsidR="000E1BAA" w:rsidRPr="00AA6D19" w14:paraId="1D021D14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C85049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&amp;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BCFCF9" w14:textId="77777777" w:rsidR="000E1BAA" w:rsidRPr="00AA6D19" w:rsidRDefault="000E1BAA" w:rsidP="003F478D">
            <w:pPr>
              <w:pStyle w:val="TableBody"/>
              <w:rPr>
                <w:lang w:eastAsia="en-GB"/>
              </w:rPr>
            </w:pPr>
            <w:r w:rsidRPr="00E25C29">
              <w:rPr>
                <w:rStyle w:val="Literal"/>
              </w:rPr>
              <w:t>&amp;type</w:t>
            </w:r>
            <w:r w:rsidRPr="00AA6D19">
              <w:t>,</w:t>
            </w:r>
            <w:r>
              <w:t xml:space="preserve"> </w:t>
            </w:r>
            <w:r w:rsidRPr="00E25C29">
              <w:rPr>
                <w:rStyle w:val="Literal"/>
              </w:rPr>
              <w:t>&amp;mut type</w:t>
            </w:r>
            <w:r w:rsidRPr="00AA6D19">
              <w:t>,</w:t>
            </w:r>
            <w:r>
              <w:t xml:space="preserve"> </w:t>
            </w:r>
            <w:r w:rsidRPr="00E25C29">
              <w:rPr>
                <w:rStyle w:val="Literal"/>
              </w:rPr>
              <w:t>&amp;'a type</w:t>
            </w:r>
            <w:r w:rsidRPr="00AA6D19">
              <w:rPr>
                <w:lang w:eastAsia="en-GB"/>
              </w:rPr>
              <w:t>,</w:t>
            </w:r>
            <w:r>
              <w:rPr>
                <w:lang w:eastAsia="en-GB"/>
              </w:rPr>
              <w:t xml:space="preserve"> </w:t>
            </w:r>
            <w:r w:rsidRPr="00E25C29">
              <w:rPr>
                <w:rStyle w:val="Literal"/>
              </w:rPr>
              <w:t>&amp;'a mut type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41D159" w14:textId="77777777" w:rsidR="000E1BAA" w:rsidRPr="00CC7B1C" w:rsidRDefault="000E1BAA" w:rsidP="003F478D">
            <w:pPr>
              <w:pStyle w:val="TableBody"/>
            </w:pPr>
            <w:r w:rsidRPr="00CC7B1C">
              <w:t>Borrowed pointer type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090498" w14:textId="77777777" w:rsidR="000E1BAA" w:rsidRPr="00AA6D19" w:rsidRDefault="000E1BAA" w:rsidP="003F478D">
            <w:pPr>
              <w:pStyle w:val="TableBody"/>
              <w:rPr>
                <w:rFonts w:ascii="Roboto Condensed" w:hAnsi="Roboto Condensed"/>
                <w:sz w:val="23"/>
                <w:szCs w:val="23"/>
                <w:lang w:eastAsia="en-GB"/>
              </w:rPr>
            </w:pPr>
          </w:p>
        </w:tc>
      </w:tr>
      <w:tr w:rsidR="000E1BAA" w:rsidRPr="00AA6D19" w14:paraId="21B06F08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224448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&amp;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A26AF4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expr &amp; expr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EDE296" w14:textId="77777777" w:rsidR="000E1BAA" w:rsidRPr="00CC7B1C" w:rsidRDefault="000E1BAA" w:rsidP="003F478D">
            <w:pPr>
              <w:pStyle w:val="TableBody"/>
            </w:pPr>
            <w:r w:rsidRPr="00CC7B1C">
              <w:t>Bitwise AND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1A8D6C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proofErr w:type="spellStart"/>
            <w:r w:rsidRPr="00E80243">
              <w:rPr>
                <w:rStyle w:val="Literal"/>
              </w:rPr>
              <w:t>BitAnd</w:t>
            </w:r>
            <w:proofErr w:type="spellEnd"/>
          </w:p>
        </w:tc>
      </w:tr>
      <w:tr w:rsidR="000E1BAA" w:rsidRPr="00AA6D19" w14:paraId="7046BBD3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A0570F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&amp;=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388310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var &amp;= expr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08C186" w14:textId="77777777" w:rsidR="000E1BAA" w:rsidRPr="00CC7B1C" w:rsidRDefault="000E1BAA" w:rsidP="003F478D">
            <w:pPr>
              <w:pStyle w:val="TableBody"/>
            </w:pPr>
            <w:r w:rsidRPr="00CC7B1C">
              <w:t xml:space="preserve">Bitwise AND </w:t>
            </w:r>
            <w:proofErr w:type="spellStart"/>
            <w:r w:rsidRPr="00CC7B1C">
              <w:t>and</w:t>
            </w:r>
            <w:proofErr w:type="spellEnd"/>
            <w:r w:rsidRPr="00CC7B1C">
              <w:t xml:space="preserve"> assignment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F4FAD0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proofErr w:type="spellStart"/>
            <w:r w:rsidRPr="00E80243">
              <w:rPr>
                <w:rStyle w:val="Literal"/>
              </w:rPr>
              <w:t>BitAndAssign</w:t>
            </w:r>
            <w:proofErr w:type="spellEnd"/>
          </w:p>
        </w:tc>
      </w:tr>
      <w:tr w:rsidR="000E1BAA" w:rsidRPr="00AA6D19" w14:paraId="57C135F0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A08BAE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&amp;&amp;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1B8021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expr &amp;&amp; expr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0F5DBD" w14:textId="77777777" w:rsidR="000E1BAA" w:rsidRPr="00CC7B1C" w:rsidRDefault="000E1BAA" w:rsidP="003F478D">
            <w:pPr>
              <w:pStyle w:val="TableBody"/>
            </w:pPr>
            <w:r w:rsidRPr="00CC7B1C">
              <w:t>Short-circuiting logical AND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8BD6ED" w14:textId="77777777" w:rsidR="000E1BAA" w:rsidRPr="00AA6D19" w:rsidRDefault="000E1BAA" w:rsidP="003F478D">
            <w:pPr>
              <w:pStyle w:val="TableBody"/>
              <w:rPr>
                <w:rFonts w:ascii="Roboto Condensed" w:hAnsi="Roboto Condensed"/>
                <w:sz w:val="23"/>
                <w:szCs w:val="23"/>
                <w:lang w:eastAsia="en-GB"/>
              </w:rPr>
            </w:pPr>
          </w:p>
        </w:tc>
      </w:tr>
      <w:tr w:rsidR="000E1BAA" w:rsidRPr="00AA6D19" w14:paraId="31BCDFE3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3F189F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*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A05CD5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expr * expr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1645C0" w14:textId="77777777" w:rsidR="000E1BAA" w:rsidRPr="00CC7B1C" w:rsidRDefault="000E1BAA" w:rsidP="003F478D">
            <w:pPr>
              <w:pStyle w:val="TableBody"/>
            </w:pPr>
            <w:r w:rsidRPr="00CC7B1C">
              <w:t>Arithmetic multiplication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7E9F95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Mul</w:t>
            </w:r>
          </w:p>
        </w:tc>
      </w:tr>
      <w:tr w:rsidR="000E1BAA" w:rsidRPr="00AA6D19" w14:paraId="6FB993ED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E5C941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*=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668885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var *= expr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904237" w14:textId="77777777" w:rsidR="000E1BAA" w:rsidRPr="00CC7B1C" w:rsidRDefault="000E1BAA" w:rsidP="003F478D">
            <w:pPr>
              <w:pStyle w:val="TableBody"/>
            </w:pPr>
            <w:r w:rsidRPr="00CC7B1C">
              <w:t>Arithmetic multiplication and assignment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490109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proofErr w:type="spellStart"/>
            <w:r w:rsidRPr="00E80243">
              <w:rPr>
                <w:rStyle w:val="Literal"/>
              </w:rPr>
              <w:t>MulAssign</w:t>
            </w:r>
            <w:proofErr w:type="spellEnd"/>
          </w:p>
        </w:tc>
      </w:tr>
      <w:tr w:rsidR="000E1BAA" w:rsidRPr="00AA6D19" w14:paraId="10AE935C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6CED40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*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D6775C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*expr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ADC65C" w14:textId="77777777" w:rsidR="000E1BAA" w:rsidRPr="00CC7B1C" w:rsidRDefault="000E1BAA" w:rsidP="003F478D">
            <w:pPr>
              <w:pStyle w:val="TableBody"/>
            </w:pPr>
            <w:r w:rsidRPr="00CC7B1C">
              <w:t>Dereference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9F8B44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Deref</w:t>
            </w:r>
          </w:p>
        </w:tc>
      </w:tr>
      <w:tr w:rsidR="000E1BAA" w:rsidRPr="00AA6D19" w14:paraId="5D034A2B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57FA61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*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2D196F" w14:textId="77777777" w:rsidR="000E1BAA" w:rsidRPr="00AA6D19" w:rsidRDefault="000E1BAA" w:rsidP="003F478D">
            <w:pPr>
              <w:pStyle w:val="TableBody"/>
              <w:rPr>
                <w:lang w:eastAsia="en-GB"/>
              </w:rPr>
            </w:pPr>
            <w:r w:rsidRPr="00E25C29">
              <w:rPr>
                <w:rStyle w:val="Literal"/>
              </w:rPr>
              <w:t>*const type</w:t>
            </w:r>
            <w:r w:rsidRPr="00AA6D19">
              <w:rPr>
                <w:lang w:eastAsia="en-GB"/>
              </w:rPr>
              <w:t>,</w:t>
            </w:r>
            <w:r>
              <w:rPr>
                <w:lang w:eastAsia="en-GB"/>
              </w:rPr>
              <w:t xml:space="preserve"> </w:t>
            </w:r>
            <w:r w:rsidRPr="00E25C29">
              <w:rPr>
                <w:rStyle w:val="Literal"/>
              </w:rPr>
              <w:t>*mut type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3561A8" w14:textId="77777777" w:rsidR="000E1BAA" w:rsidRPr="00CC7B1C" w:rsidRDefault="000E1BAA" w:rsidP="003F478D">
            <w:pPr>
              <w:pStyle w:val="TableBody"/>
            </w:pPr>
            <w:r w:rsidRPr="00CC7B1C">
              <w:t>Raw pointer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F05BEC" w14:textId="77777777" w:rsidR="000E1BAA" w:rsidRPr="00AA6D19" w:rsidRDefault="000E1BAA" w:rsidP="003F478D">
            <w:pPr>
              <w:pStyle w:val="TableBody"/>
              <w:rPr>
                <w:rFonts w:ascii="Roboto Condensed" w:hAnsi="Roboto Condensed"/>
                <w:sz w:val="23"/>
                <w:szCs w:val="23"/>
                <w:lang w:eastAsia="en-GB"/>
              </w:rPr>
            </w:pPr>
          </w:p>
        </w:tc>
      </w:tr>
      <w:tr w:rsidR="000E1BAA" w:rsidRPr="00AA6D19" w14:paraId="3F4ECA9B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4140DD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+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62580A" w14:textId="77777777" w:rsidR="000E1BAA" w:rsidRPr="00AA6D19" w:rsidRDefault="000E1BAA" w:rsidP="003F478D">
            <w:pPr>
              <w:pStyle w:val="TableBody"/>
              <w:rPr>
                <w:lang w:eastAsia="en-GB"/>
              </w:rPr>
            </w:pPr>
            <w:r w:rsidRPr="00E25C29">
              <w:rPr>
                <w:rStyle w:val="Literal"/>
              </w:rPr>
              <w:t>trait + trait</w:t>
            </w:r>
            <w:r w:rsidRPr="00AA6D19">
              <w:rPr>
                <w:lang w:eastAsia="en-GB"/>
              </w:rPr>
              <w:t>,</w:t>
            </w:r>
            <w:r>
              <w:rPr>
                <w:lang w:eastAsia="en-GB"/>
              </w:rPr>
              <w:t xml:space="preserve"> </w:t>
            </w:r>
            <w:r w:rsidRPr="00E25C29">
              <w:rPr>
                <w:rStyle w:val="Literal"/>
              </w:rPr>
              <w:t>'a + trait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D87E34" w14:textId="77777777" w:rsidR="000E1BAA" w:rsidRPr="00CC7B1C" w:rsidRDefault="000E1BAA" w:rsidP="003F478D">
            <w:pPr>
              <w:pStyle w:val="TableBody"/>
            </w:pPr>
            <w:r w:rsidRPr="00CC7B1C">
              <w:t>Compound type constraint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6E736D" w14:textId="77777777" w:rsidR="000E1BAA" w:rsidRPr="00AA6D19" w:rsidRDefault="000E1BAA" w:rsidP="003F478D">
            <w:pPr>
              <w:pStyle w:val="TableBody"/>
              <w:rPr>
                <w:rFonts w:ascii="Roboto Condensed" w:hAnsi="Roboto Condensed"/>
                <w:sz w:val="23"/>
                <w:szCs w:val="23"/>
                <w:lang w:eastAsia="en-GB"/>
              </w:rPr>
            </w:pPr>
          </w:p>
        </w:tc>
      </w:tr>
      <w:tr w:rsidR="000E1BAA" w:rsidRPr="00AA6D19" w14:paraId="74E1766C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BF6404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+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6CC0C5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expr + expr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2C452C" w14:textId="77777777" w:rsidR="000E1BAA" w:rsidRPr="00CC7B1C" w:rsidRDefault="000E1BAA" w:rsidP="003F478D">
            <w:pPr>
              <w:pStyle w:val="TableBody"/>
            </w:pPr>
            <w:r w:rsidRPr="00CC7B1C">
              <w:t>Arithmetic addition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666945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Add</w:t>
            </w:r>
          </w:p>
        </w:tc>
      </w:tr>
      <w:tr w:rsidR="000E1BAA" w:rsidRPr="00AA6D19" w14:paraId="200971C1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88FEE8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+=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A7AC87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var += expr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926AE4" w14:textId="77777777" w:rsidR="000E1BAA" w:rsidRPr="00CC7B1C" w:rsidRDefault="000E1BAA" w:rsidP="003F478D">
            <w:pPr>
              <w:pStyle w:val="TableBody"/>
            </w:pPr>
            <w:r w:rsidRPr="00CC7B1C">
              <w:t>Arithmetic addition and assignment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1BA157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proofErr w:type="spellStart"/>
            <w:r w:rsidRPr="00E80243">
              <w:rPr>
                <w:rStyle w:val="Literal"/>
              </w:rPr>
              <w:t>AddAssign</w:t>
            </w:r>
            <w:proofErr w:type="spellEnd"/>
          </w:p>
        </w:tc>
      </w:tr>
      <w:tr w:rsidR="000E1BAA" w:rsidRPr="00AA6D19" w14:paraId="3CA055EF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5DC937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,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FCFD21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expr, expr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878CAB" w14:textId="77777777" w:rsidR="000E1BAA" w:rsidRPr="00CC7B1C" w:rsidRDefault="000E1BAA" w:rsidP="003F478D">
            <w:pPr>
              <w:pStyle w:val="TableBody"/>
            </w:pPr>
            <w:r w:rsidRPr="00CC7B1C">
              <w:t>Argument and element separator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2C4003" w14:textId="77777777" w:rsidR="000E1BAA" w:rsidRPr="00AA6D19" w:rsidRDefault="000E1BAA" w:rsidP="003F478D">
            <w:pPr>
              <w:pStyle w:val="TableBody"/>
              <w:rPr>
                <w:rFonts w:ascii="Roboto Condensed" w:hAnsi="Roboto Condensed"/>
                <w:sz w:val="23"/>
                <w:szCs w:val="23"/>
                <w:lang w:eastAsia="en-GB"/>
              </w:rPr>
            </w:pPr>
          </w:p>
        </w:tc>
      </w:tr>
      <w:tr w:rsidR="000E1BAA" w:rsidRPr="00AA6D19" w14:paraId="6F8FF0D5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0D770F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-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9D5C62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- expr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EDDEA9" w14:textId="77777777" w:rsidR="000E1BAA" w:rsidRPr="00CC7B1C" w:rsidRDefault="000E1BAA" w:rsidP="003F478D">
            <w:pPr>
              <w:pStyle w:val="TableBody"/>
            </w:pPr>
            <w:r w:rsidRPr="00CC7B1C">
              <w:t>Arithmetic negation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83E909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Neg</w:t>
            </w:r>
          </w:p>
        </w:tc>
      </w:tr>
      <w:tr w:rsidR="000E1BAA" w:rsidRPr="00AA6D19" w14:paraId="1D21B67C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17112C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-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FA66C8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expr - expr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45B710" w14:textId="77777777" w:rsidR="000E1BAA" w:rsidRPr="00CC7B1C" w:rsidRDefault="000E1BAA" w:rsidP="003F478D">
            <w:pPr>
              <w:pStyle w:val="TableBody"/>
            </w:pPr>
            <w:r w:rsidRPr="00CC7B1C">
              <w:t>Arithmetic subtraction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8CAEFB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Sub</w:t>
            </w:r>
          </w:p>
        </w:tc>
      </w:tr>
      <w:tr w:rsidR="000E1BAA" w:rsidRPr="00AA6D19" w14:paraId="6373D4A7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627882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-=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B5D551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var -= expr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C53FD8" w14:textId="77777777" w:rsidR="000E1BAA" w:rsidRPr="00CC7B1C" w:rsidRDefault="000E1BAA" w:rsidP="003F478D">
            <w:pPr>
              <w:pStyle w:val="TableBody"/>
            </w:pPr>
            <w:r w:rsidRPr="00CC7B1C">
              <w:t>Arithmetic subtraction and assignment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2F1CE2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proofErr w:type="spellStart"/>
            <w:r w:rsidRPr="00E80243">
              <w:rPr>
                <w:rStyle w:val="Literal"/>
              </w:rPr>
              <w:t>SubAssign</w:t>
            </w:r>
            <w:proofErr w:type="spellEnd"/>
          </w:p>
        </w:tc>
      </w:tr>
      <w:tr w:rsidR="000E1BAA" w:rsidRPr="00AA6D19" w14:paraId="66A21018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B2009A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lastRenderedPageBreak/>
              <w:t>-&gt;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CE1066" w14:textId="77777777" w:rsidR="000E1BAA" w:rsidRPr="00AA6D19" w:rsidRDefault="000E1BAA" w:rsidP="003F478D">
            <w:pPr>
              <w:pStyle w:val="TableBody"/>
              <w:rPr>
                <w:lang w:eastAsia="en-GB"/>
              </w:rPr>
            </w:pPr>
            <w:proofErr w:type="spellStart"/>
            <w:r w:rsidRPr="00E25C29">
              <w:rPr>
                <w:rStyle w:val="Literal"/>
              </w:rPr>
              <w:t>fn</w:t>
            </w:r>
            <w:proofErr w:type="spellEnd"/>
            <w:r w:rsidRPr="00E25C29">
              <w:rPr>
                <w:rStyle w:val="Literal"/>
              </w:rPr>
              <w:t>(...) -&gt; type</w:t>
            </w:r>
            <w:r w:rsidRPr="00AA6D19">
              <w:rPr>
                <w:lang w:eastAsia="en-GB"/>
              </w:rPr>
              <w:t>,</w:t>
            </w:r>
            <w:r>
              <w:rPr>
                <w:lang w:eastAsia="en-GB"/>
              </w:rPr>
              <w:t xml:space="preserve"> </w:t>
            </w:r>
            <w:r w:rsidRPr="00E25C29">
              <w:rPr>
                <w:rStyle w:val="Literal"/>
              </w:rPr>
              <w:t>|…| -&gt; type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580E04" w14:textId="77777777" w:rsidR="000E1BAA" w:rsidRPr="00CC7B1C" w:rsidRDefault="000E1BAA" w:rsidP="003F478D">
            <w:pPr>
              <w:pStyle w:val="TableBody"/>
            </w:pPr>
            <w:r w:rsidRPr="00CC7B1C">
              <w:t>Function and closure return type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1E9E0C" w14:textId="77777777" w:rsidR="000E1BAA" w:rsidRPr="00AA6D19" w:rsidRDefault="000E1BAA" w:rsidP="003F478D">
            <w:pPr>
              <w:pStyle w:val="TableBody"/>
              <w:rPr>
                <w:rFonts w:ascii="Roboto Condensed" w:hAnsi="Roboto Condensed"/>
                <w:sz w:val="23"/>
                <w:szCs w:val="23"/>
                <w:lang w:eastAsia="en-GB"/>
              </w:rPr>
            </w:pPr>
          </w:p>
        </w:tc>
      </w:tr>
      <w:tr w:rsidR="000E1BAA" w:rsidRPr="00AA6D19" w14:paraId="430CB53F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504B79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.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6C4A3C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proofErr w:type="spellStart"/>
            <w:r w:rsidRPr="00E80243">
              <w:rPr>
                <w:rStyle w:val="Literal"/>
              </w:rPr>
              <w:t>expr.ident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689B38" w14:textId="77777777" w:rsidR="000E1BAA" w:rsidRPr="00CC7B1C" w:rsidRDefault="000E1BAA" w:rsidP="003F478D">
            <w:pPr>
              <w:pStyle w:val="TableBody"/>
            </w:pPr>
            <w:r w:rsidRPr="00CC7B1C">
              <w:t>Member access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176864" w14:textId="77777777" w:rsidR="000E1BAA" w:rsidRPr="00AA6D19" w:rsidRDefault="000E1BAA" w:rsidP="003F478D">
            <w:pPr>
              <w:pStyle w:val="TableBody"/>
              <w:rPr>
                <w:rFonts w:ascii="Roboto Condensed" w:hAnsi="Roboto Condensed"/>
                <w:sz w:val="23"/>
                <w:szCs w:val="23"/>
                <w:lang w:eastAsia="en-GB"/>
              </w:rPr>
            </w:pPr>
          </w:p>
        </w:tc>
      </w:tr>
      <w:tr w:rsidR="000E1BAA" w:rsidRPr="00AA6D19" w14:paraId="3B7475FF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920176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..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4EE1F6" w14:textId="77777777" w:rsidR="000E1BAA" w:rsidRPr="00AA6D19" w:rsidRDefault="000E1BAA" w:rsidP="003F478D">
            <w:pPr>
              <w:pStyle w:val="TableBody"/>
              <w:rPr>
                <w:lang w:eastAsia="en-GB"/>
              </w:rPr>
            </w:pPr>
            <w:r w:rsidRPr="00E25C29">
              <w:rPr>
                <w:rStyle w:val="Literal"/>
              </w:rPr>
              <w:t>..</w:t>
            </w:r>
            <w:r w:rsidRPr="00AA6D19">
              <w:t>,</w:t>
            </w:r>
            <w:r>
              <w:t xml:space="preserve"> </w:t>
            </w:r>
            <w:r w:rsidRPr="00E25C29">
              <w:rPr>
                <w:rStyle w:val="Literal"/>
              </w:rPr>
              <w:t>expr..</w:t>
            </w:r>
            <w:r w:rsidRPr="00AA6D19">
              <w:t>,</w:t>
            </w:r>
            <w:r>
              <w:t xml:space="preserve"> </w:t>
            </w:r>
            <w:r w:rsidRPr="00E25C29">
              <w:rPr>
                <w:rStyle w:val="Literal"/>
              </w:rPr>
              <w:t>..expr</w:t>
            </w:r>
            <w:r w:rsidRPr="00AA6D19">
              <w:rPr>
                <w:lang w:eastAsia="en-GB"/>
              </w:rPr>
              <w:t>,</w:t>
            </w:r>
            <w:r>
              <w:rPr>
                <w:lang w:eastAsia="en-GB"/>
              </w:rPr>
              <w:t xml:space="preserve"> </w:t>
            </w:r>
            <w:proofErr w:type="spellStart"/>
            <w:r w:rsidRPr="00E25C29">
              <w:rPr>
                <w:rStyle w:val="Literal"/>
              </w:rPr>
              <w:t>expr..expr</w:t>
            </w:r>
            <w:proofErr w:type="spell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3F68E4" w14:textId="77777777" w:rsidR="000E1BAA" w:rsidRPr="00CC7B1C" w:rsidRDefault="000E1BAA" w:rsidP="003F478D">
            <w:pPr>
              <w:pStyle w:val="TableBody"/>
            </w:pPr>
            <w:r w:rsidRPr="00CC7B1C">
              <w:t>Right-exclusive range literal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A7DA74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PartialOrd</w:t>
            </w:r>
          </w:p>
        </w:tc>
      </w:tr>
      <w:tr w:rsidR="000E1BAA" w:rsidRPr="00AA6D19" w14:paraId="2742115E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DF9A04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..=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247841" w14:textId="77777777" w:rsidR="000E1BAA" w:rsidRPr="00AA6D19" w:rsidRDefault="000E1BAA" w:rsidP="003F478D">
            <w:pPr>
              <w:pStyle w:val="TableBody"/>
              <w:rPr>
                <w:lang w:eastAsia="en-GB"/>
              </w:rPr>
            </w:pPr>
            <w:r w:rsidRPr="00E25C29">
              <w:rPr>
                <w:rStyle w:val="Literal"/>
              </w:rPr>
              <w:t>..=expr</w:t>
            </w:r>
            <w:r w:rsidRPr="00AA6D19">
              <w:rPr>
                <w:lang w:eastAsia="en-GB"/>
              </w:rPr>
              <w:t>,</w:t>
            </w:r>
            <w:r>
              <w:rPr>
                <w:lang w:eastAsia="en-GB"/>
              </w:rPr>
              <w:t xml:space="preserve"> </w:t>
            </w:r>
            <w:r w:rsidRPr="00E25C29">
              <w:rPr>
                <w:rStyle w:val="Literal"/>
              </w:rPr>
              <w:t>expr..=expr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25FF33" w14:textId="77777777" w:rsidR="000E1BAA" w:rsidRPr="00CC7B1C" w:rsidRDefault="000E1BAA" w:rsidP="003F478D">
            <w:pPr>
              <w:pStyle w:val="TableBody"/>
            </w:pPr>
            <w:r w:rsidRPr="00CC7B1C">
              <w:t>Right-inclusive range literal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BC1A1A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PartialOrd</w:t>
            </w:r>
          </w:p>
        </w:tc>
      </w:tr>
      <w:tr w:rsidR="000E1BAA" w:rsidRPr="00AA6D19" w14:paraId="6047DB71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A10649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..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7AEEC5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..expr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26C3A5" w14:textId="77777777" w:rsidR="000E1BAA" w:rsidRPr="00CC7B1C" w:rsidRDefault="000E1BAA" w:rsidP="003F478D">
            <w:pPr>
              <w:pStyle w:val="TableBody"/>
            </w:pPr>
            <w:r w:rsidRPr="00CC7B1C">
              <w:t>Struct literal update syntax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2C871A" w14:textId="77777777" w:rsidR="000E1BAA" w:rsidRPr="00AA6D19" w:rsidRDefault="000E1BAA" w:rsidP="003F478D">
            <w:pPr>
              <w:pStyle w:val="TableBody"/>
              <w:rPr>
                <w:rFonts w:ascii="Roboto Condensed" w:hAnsi="Roboto Condensed"/>
                <w:sz w:val="23"/>
                <w:szCs w:val="23"/>
                <w:lang w:eastAsia="en-GB"/>
              </w:rPr>
            </w:pPr>
          </w:p>
        </w:tc>
      </w:tr>
      <w:tr w:rsidR="000E1BAA" w:rsidRPr="00AA6D19" w14:paraId="027A9009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BA6693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..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FDFE26" w14:textId="77777777" w:rsidR="000E1BAA" w:rsidRPr="00AA6D19" w:rsidRDefault="000E1BAA" w:rsidP="003F478D">
            <w:pPr>
              <w:pStyle w:val="TableBody"/>
              <w:rPr>
                <w:lang w:eastAsia="en-GB"/>
              </w:rPr>
            </w:pPr>
            <w:r w:rsidRPr="00E25C29">
              <w:rPr>
                <w:rStyle w:val="Literal"/>
              </w:rPr>
              <w:t>variant(x, ..)</w:t>
            </w:r>
            <w:r w:rsidRPr="00AA6D19">
              <w:rPr>
                <w:lang w:eastAsia="en-GB"/>
              </w:rPr>
              <w:t>,</w:t>
            </w:r>
            <w:r>
              <w:rPr>
                <w:lang w:eastAsia="en-GB"/>
              </w:rPr>
              <w:t xml:space="preserve"> </w:t>
            </w:r>
            <w:proofErr w:type="spellStart"/>
            <w:r w:rsidRPr="00E25C29">
              <w:rPr>
                <w:rStyle w:val="Literal"/>
              </w:rPr>
              <w:t>struct_type</w:t>
            </w:r>
            <w:proofErr w:type="spellEnd"/>
            <w:r w:rsidRPr="00E25C29">
              <w:rPr>
                <w:rStyle w:val="Literal"/>
              </w:rPr>
              <w:t xml:space="preserve"> { x, .. }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0BF575" w14:textId="77777777" w:rsidR="000E1BAA" w:rsidRPr="00CC7B1C" w:rsidRDefault="000E1BAA" w:rsidP="003F478D">
            <w:pPr>
              <w:pStyle w:val="TableBody"/>
            </w:pPr>
            <w:r w:rsidRPr="00CC7B1C">
              <w:t>“And the rest” pattern binding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D47ADF" w14:textId="77777777" w:rsidR="000E1BAA" w:rsidRPr="00AA6D19" w:rsidRDefault="000E1BAA" w:rsidP="003F478D">
            <w:pPr>
              <w:pStyle w:val="TableBody"/>
              <w:rPr>
                <w:rFonts w:ascii="Roboto Condensed" w:hAnsi="Roboto Condensed"/>
                <w:sz w:val="23"/>
                <w:szCs w:val="23"/>
                <w:lang w:eastAsia="en-GB"/>
              </w:rPr>
            </w:pPr>
          </w:p>
        </w:tc>
      </w:tr>
      <w:tr w:rsidR="000E1BAA" w:rsidRPr="00AA6D19" w14:paraId="13E4E8C7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F466A3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...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124BFD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expr...expr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FA126A" w14:textId="77777777" w:rsidR="000E1BAA" w:rsidRPr="00CC7B1C" w:rsidRDefault="000E1BAA" w:rsidP="003F478D">
            <w:pPr>
              <w:pStyle w:val="TableBody"/>
            </w:pPr>
            <w:r w:rsidRPr="00CC7B1C">
              <w:t xml:space="preserve">(Deprecated, use </w:t>
            </w:r>
            <w:r w:rsidRPr="00F261C2">
              <w:rPr>
                <w:rStyle w:val="Literal"/>
                <w:rPrChange w:id="4" w:author="Audrey Doyle" w:date="2022-08-07T14:40:00Z">
                  <w:rPr/>
                </w:rPrChange>
              </w:rPr>
              <w:t>..=</w:t>
            </w:r>
            <w:r w:rsidRPr="00CC7B1C">
              <w:t xml:space="preserve"> instead) In a pattern: inclusive range pattern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A11664" w14:textId="77777777" w:rsidR="000E1BAA" w:rsidRPr="00AA6D19" w:rsidRDefault="000E1BAA" w:rsidP="003F478D">
            <w:pPr>
              <w:pStyle w:val="TableBody"/>
              <w:rPr>
                <w:rFonts w:ascii="Roboto Condensed" w:hAnsi="Roboto Condensed"/>
                <w:sz w:val="23"/>
                <w:szCs w:val="23"/>
                <w:lang w:eastAsia="en-GB"/>
              </w:rPr>
            </w:pPr>
          </w:p>
        </w:tc>
      </w:tr>
      <w:tr w:rsidR="000E1BAA" w:rsidRPr="00AA6D19" w14:paraId="3A1AB408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C2C3BA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/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DBA191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expr / expr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D22033" w14:textId="77777777" w:rsidR="000E1BAA" w:rsidRPr="00CC7B1C" w:rsidRDefault="000E1BAA" w:rsidP="003F478D">
            <w:pPr>
              <w:pStyle w:val="TableBody"/>
            </w:pPr>
            <w:r w:rsidRPr="00CC7B1C">
              <w:t>Arithmetic division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2A2D5A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proofErr w:type="spellStart"/>
            <w:r w:rsidRPr="00E80243">
              <w:rPr>
                <w:rStyle w:val="Literal"/>
              </w:rPr>
              <w:t>Div</w:t>
            </w:r>
            <w:proofErr w:type="spellEnd"/>
          </w:p>
        </w:tc>
      </w:tr>
      <w:tr w:rsidR="000E1BAA" w:rsidRPr="00AA6D19" w14:paraId="510EC139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7964AF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/=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1855E2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var /= expr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A37D71" w14:textId="77777777" w:rsidR="000E1BAA" w:rsidRPr="00CC7B1C" w:rsidRDefault="000E1BAA" w:rsidP="003F478D">
            <w:pPr>
              <w:pStyle w:val="TableBody"/>
            </w:pPr>
            <w:r w:rsidRPr="00CC7B1C">
              <w:t>Arithmetic division and assignment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1036AF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proofErr w:type="spellStart"/>
            <w:r w:rsidRPr="00E80243">
              <w:rPr>
                <w:rStyle w:val="Literal"/>
              </w:rPr>
              <w:t>DivAssign</w:t>
            </w:r>
            <w:proofErr w:type="spellEnd"/>
          </w:p>
        </w:tc>
      </w:tr>
      <w:tr w:rsidR="000E1BAA" w:rsidRPr="00AA6D19" w14:paraId="5E953165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1785E4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: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786208" w14:textId="77777777" w:rsidR="000E1BAA" w:rsidRPr="00AA6D19" w:rsidRDefault="000E1BAA" w:rsidP="003F478D">
            <w:pPr>
              <w:pStyle w:val="TableBody"/>
              <w:rPr>
                <w:lang w:eastAsia="en-GB"/>
              </w:rPr>
            </w:pPr>
            <w:r w:rsidRPr="00E25C29">
              <w:rPr>
                <w:rStyle w:val="Literal"/>
              </w:rPr>
              <w:t>pat: type</w:t>
            </w:r>
            <w:r w:rsidRPr="00AA6D19">
              <w:rPr>
                <w:lang w:eastAsia="en-GB"/>
              </w:rPr>
              <w:t>,</w:t>
            </w:r>
            <w:r>
              <w:rPr>
                <w:lang w:eastAsia="en-GB"/>
              </w:rPr>
              <w:t xml:space="preserve"> </w:t>
            </w:r>
            <w:r w:rsidRPr="00E25C29">
              <w:rPr>
                <w:rStyle w:val="Literal"/>
              </w:rPr>
              <w:t>ident: type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559D74" w14:textId="77777777" w:rsidR="000E1BAA" w:rsidRPr="00CC7B1C" w:rsidRDefault="000E1BAA" w:rsidP="003F478D">
            <w:pPr>
              <w:pStyle w:val="TableBody"/>
            </w:pPr>
            <w:r w:rsidRPr="00CC7B1C">
              <w:t>Constraints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864F17" w14:textId="77777777" w:rsidR="000E1BAA" w:rsidRPr="00AA6D19" w:rsidRDefault="000E1BAA" w:rsidP="003F478D">
            <w:pPr>
              <w:pStyle w:val="TableBody"/>
              <w:rPr>
                <w:rFonts w:ascii="Roboto Condensed" w:hAnsi="Roboto Condensed"/>
                <w:sz w:val="23"/>
                <w:szCs w:val="23"/>
                <w:lang w:eastAsia="en-GB"/>
              </w:rPr>
            </w:pPr>
          </w:p>
        </w:tc>
      </w:tr>
      <w:tr w:rsidR="000E1BAA" w:rsidRPr="00AA6D19" w14:paraId="00F4E0FB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94DC44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: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D2D7C0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ident: expr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AB9952" w14:textId="77777777" w:rsidR="000E1BAA" w:rsidRPr="00CC7B1C" w:rsidRDefault="000E1BAA" w:rsidP="003F478D">
            <w:pPr>
              <w:pStyle w:val="TableBody"/>
            </w:pPr>
            <w:r w:rsidRPr="00CC7B1C">
              <w:t>Struct field initializer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25BDF2" w14:textId="77777777" w:rsidR="000E1BAA" w:rsidRPr="00AA6D19" w:rsidRDefault="000E1BAA" w:rsidP="003F478D">
            <w:pPr>
              <w:pStyle w:val="TableBody"/>
              <w:rPr>
                <w:rFonts w:ascii="Roboto Condensed" w:hAnsi="Roboto Condensed"/>
                <w:sz w:val="23"/>
                <w:szCs w:val="23"/>
                <w:lang w:eastAsia="en-GB"/>
              </w:rPr>
            </w:pPr>
          </w:p>
        </w:tc>
      </w:tr>
      <w:tr w:rsidR="000E1BAA" w:rsidRPr="00AA6D19" w14:paraId="7E00745A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67BE85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: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04DD25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'a: loop {...}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A497CD" w14:textId="77777777" w:rsidR="000E1BAA" w:rsidRPr="00CC7B1C" w:rsidRDefault="000E1BAA" w:rsidP="003F478D">
            <w:pPr>
              <w:pStyle w:val="TableBody"/>
            </w:pPr>
            <w:r w:rsidRPr="00CC7B1C">
              <w:t>Loop label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6078A0" w14:textId="77777777" w:rsidR="000E1BAA" w:rsidRPr="00AA6D19" w:rsidRDefault="000E1BAA" w:rsidP="003F478D">
            <w:pPr>
              <w:pStyle w:val="TableBody"/>
              <w:rPr>
                <w:rFonts w:ascii="Roboto Condensed" w:hAnsi="Roboto Condensed"/>
                <w:sz w:val="23"/>
                <w:szCs w:val="23"/>
                <w:lang w:eastAsia="en-GB"/>
              </w:rPr>
            </w:pPr>
          </w:p>
        </w:tc>
      </w:tr>
      <w:tr w:rsidR="000E1BAA" w:rsidRPr="00AA6D19" w14:paraId="0D879C7E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7CA5EA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F600B6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expr;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8625F4" w14:textId="77777777" w:rsidR="000E1BAA" w:rsidRPr="00CC7B1C" w:rsidRDefault="000E1BAA" w:rsidP="003F478D">
            <w:pPr>
              <w:pStyle w:val="TableBody"/>
            </w:pPr>
            <w:r w:rsidRPr="00CC7B1C">
              <w:t>Statement and item terminator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6AC155" w14:textId="77777777" w:rsidR="000E1BAA" w:rsidRPr="00AA6D19" w:rsidRDefault="000E1BAA" w:rsidP="003F478D">
            <w:pPr>
              <w:pStyle w:val="TableBody"/>
              <w:rPr>
                <w:rFonts w:ascii="Roboto Condensed" w:hAnsi="Roboto Condensed"/>
                <w:sz w:val="23"/>
                <w:szCs w:val="23"/>
                <w:lang w:eastAsia="en-GB"/>
              </w:rPr>
            </w:pPr>
          </w:p>
        </w:tc>
      </w:tr>
      <w:tr w:rsidR="000E1BAA" w:rsidRPr="00AA6D19" w14:paraId="3F33715A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8B539C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13463D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 xml:space="preserve">[...; </w:t>
            </w:r>
            <w:proofErr w:type="spellStart"/>
            <w:r w:rsidRPr="00E80243">
              <w:rPr>
                <w:rStyle w:val="Literal"/>
              </w:rPr>
              <w:t>len</w:t>
            </w:r>
            <w:proofErr w:type="spellEnd"/>
            <w:r w:rsidRPr="00E80243">
              <w:rPr>
                <w:rStyle w:val="Literal"/>
              </w:rPr>
              <w:t>]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7A5F56" w14:textId="77777777" w:rsidR="000E1BAA" w:rsidRPr="00CC7B1C" w:rsidRDefault="000E1BAA" w:rsidP="003F478D">
            <w:pPr>
              <w:pStyle w:val="TableBody"/>
            </w:pPr>
            <w:r w:rsidRPr="00CC7B1C">
              <w:t>Part of fixed-size array syntax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A84387" w14:textId="77777777" w:rsidR="000E1BAA" w:rsidRPr="00AA6D19" w:rsidRDefault="000E1BAA" w:rsidP="003F478D">
            <w:pPr>
              <w:pStyle w:val="TableBody"/>
              <w:rPr>
                <w:rFonts w:ascii="Roboto Condensed" w:hAnsi="Roboto Condensed"/>
                <w:sz w:val="23"/>
                <w:szCs w:val="23"/>
                <w:lang w:eastAsia="en-GB"/>
              </w:rPr>
            </w:pPr>
          </w:p>
        </w:tc>
      </w:tr>
      <w:tr w:rsidR="000E1BAA" w:rsidRPr="00AA6D19" w14:paraId="7DF5E166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906555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&lt;&lt;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8C4D56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expr &lt;&lt; expr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7FC5D1" w14:textId="77777777" w:rsidR="000E1BAA" w:rsidRPr="00CC7B1C" w:rsidRDefault="000E1BAA" w:rsidP="003F478D">
            <w:pPr>
              <w:pStyle w:val="TableBody"/>
            </w:pPr>
            <w:r w:rsidRPr="00CC7B1C">
              <w:t>Left-shift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D4BA24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proofErr w:type="spellStart"/>
            <w:r w:rsidRPr="00E80243">
              <w:rPr>
                <w:rStyle w:val="Literal"/>
              </w:rPr>
              <w:t>Shl</w:t>
            </w:r>
            <w:proofErr w:type="spellEnd"/>
          </w:p>
        </w:tc>
      </w:tr>
      <w:tr w:rsidR="000E1BAA" w:rsidRPr="00AA6D19" w14:paraId="6BE9594A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D4FCAA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&lt;&lt;=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EDF446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var &lt;&lt;= expr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C11E8F" w14:textId="77777777" w:rsidR="000E1BAA" w:rsidRPr="00CC7B1C" w:rsidRDefault="000E1BAA" w:rsidP="003F478D">
            <w:pPr>
              <w:pStyle w:val="TableBody"/>
            </w:pPr>
            <w:r w:rsidRPr="00CC7B1C">
              <w:t>Left-shift and assignment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BE3AFA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proofErr w:type="spellStart"/>
            <w:r w:rsidRPr="00E80243">
              <w:rPr>
                <w:rStyle w:val="Literal"/>
              </w:rPr>
              <w:t>ShlAssign</w:t>
            </w:r>
            <w:proofErr w:type="spellEnd"/>
          </w:p>
        </w:tc>
      </w:tr>
      <w:tr w:rsidR="000E1BAA" w:rsidRPr="00AA6D19" w14:paraId="3865561F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136F3B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&lt;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9F144E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expr &lt; expr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DAE780" w14:textId="77777777" w:rsidR="000E1BAA" w:rsidRPr="00CC7B1C" w:rsidRDefault="000E1BAA" w:rsidP="003F478D">
            <w:pPr>
              <w:pStyle w:val="TableBody"/>
            </w:pPr>
            <w:r w:rsidRPr="00CC7B1C">
              <w:t>Less than comparison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EFFA62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PartialOrd</w:t>
            </w:r>
          </w:p>
        </w:tc>
      </w:tr>
      <w:tr w:rsidR="000E1BAA" w:rsidRPr="00AA6D19" w14:paraId="45CA0A43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A5B8E8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&lt;=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B3675C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expr &lt;= expr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910E69" w14:textId="77777777" w:rsidR="000E1BAA" w:rsidRPr="00CC7B1C" w:rsidRDefault="000E1BAA" w:rsidP="003F478D">
            <w:pPr>
              <w:pStyle w:val="TableBody"/>
            </w:pPr>
            <w:r w:rsidRPr="00CC7B1C">
              <w:t>Less than or equal to comparison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E2B1C0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PartialOrd</w:t>
            </w:r>
          </w:p>
        </w:tc>
      </w:tr>
      <w:tr w:rsidR="000E1BAA" w:rsidRPr="00AA6D19" w14:paraId="5522C9A3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F87B50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=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9F9723" w14:textId="77777777" w:rsidR="000E1BAA" w:rsidRPr="00AA6D19" w:rsidRDefault="000E1BAA" w:rsidP="003F478D">
            <w:pPr>
              <w:pStyle w:val="TableBody"/>
              <w:rPr>
                <w:lang w:eastAsia="en-GB"/>
              </w:rPr>
            </w:pPr>
            <w:r w:rsidRPr="00E25C29">
              <w:rPr>
                <w:rStyle w:val="Literal"/>
              </w:rPr>
              <w:t>var = expr</w:t>
            </w:r>
            <w:r w:rsidRPr="00AA6D19">
              <w:rPr>
                <w:lang w:eastAsia="en-GB"/>
              </w:rPr>
              <w:t>,</w:t>
            </w:r>
            <w:r>
              <w:rPr>
                <w:lang w:eastAsia="en-GB"/>
              </w:rPr>
              <w:t xml:space="preserve"> </w:t>
            </w:r>
            <w:r w:rsidRPr="00E25C29">
              <w:rPr>
                <w:rStyle w:val="Literal"/>
              </w:rPr>
              <w:t>ident = type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75E2EC" w14:textId="77777777" w:rsidR="000E1BAA" w:rsidRPr="00CC7B1C" w:rsidRDefault="000E1BAA" w:rsidP="003F478D">
            <w:pPr>
              <w:pStyle w:val="TableBody"/>
            </w:pPr>
            <w:r w:rsidRPr="00CC7B1C">
              <w:t>Assignment/equivalence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8F3CF8" w14:textId="77777777" w:rsidR="000E1BAA" w:rsidRPr="00AA6D19" w:rsidRDefault="000E1BAA" w:rsidP="003F478D">
            <w:pPr>
              <w:pStyle w:val="TableBody"/>
              <w:rPr>
                <w:rFonts w:ascii="Roboto Condensed" w:hAnsi="Roboto Condensed"/>
                <w:sz w:val="23"/>
                <w:szCs w:val="23"/>
                <w:lang w:eastAsia="en-GB"/>
              </w:rPr>
            </w:pPr>
          </w:p>
        </w:tc>
      </w:tr>
      <w:tr w:rsidR="000E1BAA" w:rsidRPr="00AA6D19" w14:paraId="012E10A2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9E605C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==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E383B7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expr == expr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40B23D" w14:textId="77777777" w:rsidR="000E1BAA" w:rsidRPr="00CC7B1C" w:rsidRDefault="000E1BAA" w:rsidP="003F478D">
            <w:pPr>
              <w:pStyle w:val="TableBody"/>
            </w:pPr>
            <w:r w:rsidRPr="00CC7B1C">
              <w:t>Equality comparison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028ED3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PartialEq</w:t>
            </w:r>
          </w:p>
        </w:tc>
      </w:tr>
      <w:tr w:rsidR="000E1BAA" w:rsidRPr="00AA6D19" w14:paraId="136F3814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40B5B8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=&gt;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884DC1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pat =&gt; expr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1BB85D" w14:textId="77777777" w:rsidR="000E1BAA" w:rsidRPr="00CC7B1C" w:rsidRDefault="000E1BAA" w:rsidP="003F478D">
            <w:pPr>
              <w:pStyle w:val="TableBody"/>
            </w:pPr>
            <w:r w:rsidRPr="00CC7B1C">
              <w:t>Part of match arm syntax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7C73B1" w14:textId="77777777" w:rsidR="000E1BAA" w:rsidRPr="00AA6D19" w:rsidRDefault="000E1BAA" w:rsidP="003F478D">
            <w:pPr>
              <w:pStyle w:val="TableBody"/>
              <w:rPr>
                <w:rFonts w:ascii="Roboto Condensed" w:hAnsi="Roboto Condensed"/>
                <w:sz w:val="23"/>
                <w:szCs w:val="23"/>
                <w:lang w:eastAsia="en-GB"/>
              </w:rPr>
            </w:pPr>
          </w:p>
        </w:tc>
      </w:tr>
      <w:tr w:rsidR="000E1BAA" w:rsidRPr="00AA6D19" w14:paraId="2B61898F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C70499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lastRenderedPageBreak/>
              <w:t>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08374C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expr &gt; expr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3E5705" w14:textId="77777777" w:rsidR="000E1BAA" w:rsidRPr="00CC7B1C" w:rsidRDefault="000E1BAA" w:rsidP="003F478D">
            <w:pPr>
              <w:pStyle w:val="TableBody"/>
            </w:pPr>
            <w:r w:rsidRPr="00CC7B1C">
              <w:t>Greater than comparison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9D30AF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PartialOrd</w:t>
            </w:r>
          </w:p>
        </w:tc>
      </w:tr>
      <w:tr w:rsidR="000E1BAA" w:rsidRPr="00AA6D19" w14:paraId="0FF1E478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E70093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&gt;=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0DE822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expr &gt;= expr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8F4D4C" w14:textId="77777777" w:rsidR="000E1BAA" w:rsidRPr="00CC7B1C" w:rsidRDefault="000E1BAA" w:rsidP="003F478D">
            <w:pPr>
              <w:pStyle w:val="TableBody"/>
            </w:pPr>
            <w:r w:rsidRPr="00CC7B1C">
              <w:t>Greater than or equal to comparison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953A7E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PartialOrd</w:t>
            </w:r>
          </w:p>
        </w:tc>
      </w:tr>
      <w:tr w:rsidR="000E1BAA" w:rsidRPr="00AA6D19" w14:paraId="12C251D2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D68A43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&gt;&gt;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830ECC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expr &gt;&gt; expr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DB7582" w14:textId="77777777" w:rsidR="000E1BAA" w:rsidRPr="00CC7B1C" w:rsidRDefault="000E1BAA" w:rsidP="003F478D">
            <w:pPr>
              <w:pStyle w:val="TableBody"/>
            </w:pPr>
            <w:r w:rsidRPr="00CC7B1C">
              <w:t>Right-shift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37EE6C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proofErr w:type="spellStart"/>
            <w:r w:rsidRPr="00E80243">
              <w:rPr>
                <w:rStyle w:val="Literal"/>
              </w:rPr>
              <w:t>Shr</w:t>
            </w:r>
            <w:proofErr w:type="spellEnd"/>
          </w:p>
        </w:tc>
      </w:tr>
      <w:tr w:rsidR="000E1BAA" w:rsidRPr="00AA6D19" w14:paraId="7161B22D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C99BB0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&gt;&gt;=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6683D5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var &gt;&gt;= expr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DC547F" w14:textId="77777777" w:rsidR="000E1BAA" w:rsidRPr="00CC7B1C" w:rsidRDefault="000E1BAA" w:rsidP="003F478D">
            <w:pPr>
              <w:pStyle w:val="TableBody"/>
            </w:pPr>
            <w:r w:rsidRPr="00CC7B1C">
              <w:t>Right-shift and assignment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A28F56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proofErr w:type="spellStart"/>
            <w:r w:rsidRPr="00E80243">
              <w:rPr>
                <w:rStyle w:val="Literal"/>
              </w:rPr>
              <w:t>ShrAssign</w:t>
            </w:r>
            <w:proofErr w:type="spellEnd"/>
          </w:p>
        </w:tc>
      </w:tr>
      <w:tr w:rsidR="000E1BAA" w:rsidRPr="00AA6D19" w14:paraId="0729563C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FD63AE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@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E5E373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ident @ pat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53996E" w14:textId="77777777" w:rsidR="000E1BAA" w:rsidRPr="00CC7B1C" w:rsidRDefault="000E1BAA" w:rsidP="003F478D">
            <w:pPr>
              <w:pStyle w:val="TableBody"/>
            </w:pPr>
            <w:r w:rsidRPr="00CC7B1C">
              <w:t>Pattern binding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31E4F5" w14:textId="77777777" w:rsidR="000E1BAA" w:rsidRPr="00AA6D19" w:rsidRDefault="000E1BAA" w:rsidP="003F478D">
            <w:pPr>
              <w:pStyle w:val="TableBody"/>
              <w:rPr>
                <w:rFonts w:ascii="Roboto Condensed" w:hAnsi="Roboto Condensed"/>
                <w:sz w:val="23"/>
                <w:szCs w:val="23"/>
                <w:lang w:eastAsia="en-GB"/>
              </w:rPr>
            </w:pPr>
          </w:p>
        </w:tc>
      </w:tr>
      <w:tr w:rsidR="000E1BAA" w:rsidRPr="00AA6D19" w14:paraId="21AADA17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DDFD5C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^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4D89C9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expr ^ expr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ABDC48" w14:textId="77777777" w:rsidR="000E1BAA" w:rsidRPr="00CC7B1C" w:rsidRDefault="000E1BAA" w:rsidP="003F478D">
            <w:pPr>
              <w:pStyle w:val="TableBody"/>
            </w:pPr>
            <w:r w:rsidRPr="00CC7B1C">
              <w:t>Bitwise exclusive OR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2E7E29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proofErr w:type="spellStart"/>
            <w:r w:rsidRPr="00E80243">
              <w:rPr>
                <w:rStyle w:val="Literal"/>
              </w:rPr>
              <w:t>BitXor</w:t>
            </w:r>
            <w:proofErr w:type="spellEnd"/>
          </w:p>
        </w:tc>
      </w:tr>
      <w:tr w:rsidR="000E1BAA" w:rsidRPr="00AA6D19" w14:paraId="7E8EA362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7D6D1D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^=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CFB353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var ^= expr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1F3D10" w14:textId="77777777" w:rsidR="000E1BAA" w:rsidRPr="00CC7B1C" w:rsidRDefault="000E1BAA" w:rsidP="003F478D">
            <w:pPr>
              <w:pStyle w:val="TableBody"/>
            </w:pPr>
            <w:r w:rsidRPr="00CC7B1C">
              <w:t>Bitwise exclusive OR and assignment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765459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proofErr w:type="spellStart"/>
            <w:r w:rsidRPr="00E80243">
              <w:rPr>
                <w:rStyle w:val="Literal"/>
              </w:rPr>
              <w:t>BitXorAssign</w:t>
            </w:r>
            <w:proofErr w:type="spellEnd"/>
          </w:p>
        </w:tc>
      </w:tr>
      <w:tr w:rsidR="000E1BAA" w:rsidRPr="00AA6D19" w14:paraId="22CF272E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1EEAA0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|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1BD810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pat | pat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3CB2C7" w14:textId="77777777" w:rsidR="000E1BAA" w:rsidRPr="00CC7B1C" w:rsidRDefault="000E1BAA" w:rsidP="003F478D">
            <w:pPr>
              <w:pStyle w:val="TableBody"/>
            </w:pPr>
            <w:r w:rsidRPr="00CC7B1C">
              <w:t>Pattern alternatives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A37BBF" w14:textId="77777777" w:rsidR="000E1BAA" w:rsidRPr="00AA6D19" w:rsidRDefault="000E1BAA" w:rsidP="003F478D">
            <w:pPr>
              <w:pStyle w:val="TableBody"/>
              <w:rPr>
                <w:rFonts w:ascii="Roboto Condensed" w:hAnsi="Roboto Condensed"/>
                <w:sz w:val="23"/>
                <w:szCs w:val="23"/>
                <w:lang w:eastAsia="en-GB"/>
              </w:rPr>
            </w:pPr>
          </w:p>
        </w:tc>
      </w:tr>
      <w:tr w:rsidR="000E1BAA" w:rsidRPr="00AA6D19" w14:paraId="56AB092E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1ECC8F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|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9A29F2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expr | expr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47F1E6" w14:textId="77777777" w:rsidR="000E1BAA" w:rsidRPr="00CC7B1C" w:rsidRDefault="000E1BAA" w:rsidP="003F478D">
            <w:pPr>
              <w:pStyle w:val="TableBody"/>
            </w:pPr>
            <w:r w:rsidRPr="00CC7B1C">
              <w:t>Bitwise OR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17C346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proofErr w:type="spellStart"/>
            <w:r w:rsidRPr="00E80243">
              <w:rPr>
                <w:rStyle w:val="Literal"/>
              </w:rPr>
              <w:t>BitOr</w:t>
            </w:r>
            <w:proofErr w:type="spellEnd"/>
          </w:p>
        </w:tc>
      </w:tr>
      <w:tr w:rsidR="000E1BAA" w:rsidRPr="00AA6D19" w14:paraId="2687EBFB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8BFEC0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|=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B9122B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var |= expr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FAF6BA" w14:textId="77777777" w:rsidR="000E1BAA" w:rsidRPr="00CC7B1C" w:rsidRDefault="000E1BAA" w:rsidP="003F478D">
            <w:pPr>
              <w:pStyle w:val="TableBody"/>
            </w:pPr>
            <w:r w:rsidRPr="00CC7B1C">
              <w:t>Bitwise OR and assignment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D8281E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proofErr w:type="spellStart"/>
            <w:r w:rsidRPr="00E80243">
              <w:rPr>
                <w:rStyle w:val="Literal"/>
              </w:rPr>
              <w:t>BitOrAssign</w:t>
            </w:r>
            <w:proofErr w:type="spellEnd"/>
          </w:p>
        </w:tc>
      </w:tr>
      <w:tr w:rsidR="000E1BAA" w:rsidRPr="00AA6D19" w14:paraId="7B9303F1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74B0EF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||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B495DE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expr || expr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E645B5" w14:textId="77777777" w:rsidR="000E1BAA" w:rsidRPr="00CC7B1C" w:rsidRDefault="000E1BAA" w:rsidP="003F478D">
            <w:pPr>
              <w:pStyle w:val="TableBody"/>
            </w:pPr>
            <w:r w:rsidRPr="00CC7B1C">
              <w:t>Short-circuiting logical OR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0D0559" w14:textId="77777777" w:rsidR="000E1BAA" w:rsidRPr="00AA6D19" w:rsidRDefault="000E1BAA" w:rsidP="003F478D">
            <w:pPr>
              <w:pStyle w:val="TableBody"/>
              <w:rPr>
                <w:rFonts w:ascii="Roboto Condensed" w:hAnsi="Roboto Condensed"/>
                <w:sz w:val="23"/>
                <w:szCs w:val="23"/>
                <w:lang w:eastAsia="en-GB"/>
              </w:rPr>
            </w:pPr>
          </w:p>
        </w:tc>
      </w:tr>
      <w:tr w:rsidR="000E1BAA" w:rsidRPr="00AA6D19" w14:paraId="2B4C567B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0B21DF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?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1F4274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expr?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4518D6" w14:textId="77777777" w:rsidR="000E1BAA" w:rsidRPr="00CC7B1C" w:rsidRDefault="000E1BAA" w:rsidP="003F478D">
            <w:pPr>
              <w:pStyle w:val="TableBody"/>
            </w:pPr>
            <w:r w:rsidRPr="00CC7B1C">
              <w:t>Error propagation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14:paraId="67D68229" w14:textId="77777777" w:rsidR="000E1BAA" w:rsidRPr="00AA6D19" w:rsidRDefault="000E1BAA" w:rsidP="003F478D">
            <w:pPr>
              <w:pStyle w:val="TableBody"/>
              <w:rPr>
                <w:sz w:val="20"/>
                <w:szCs w:val="20"/>
                <w:lang w:eastAsia="en-GB"/>
              </w:rPr>
            </w:pPr>
          </w:p>
        </w:tc>
      </w:tr>
    </w:tbl>
    <w:p w14:paraId="2A9E82A1" w14:textId="77777777" w:rsidR="000E1BAA" w:rsidRPr="00AA6D19" w:rsidRDefault="000E1BAA" w:rsidP="000E1BAA">
      <w:pPr>
        <w:pStyle w:val="HeadA"/>
        <w:rPr>
          <w:lang w:eastAsia="en-GB"/>
        </w:rPr>
      </w:pPr>
      <w:bookmarkStart w:id="5" w:name="non-operator-symbols"/>
      <w:bookmarkEnd w:id="5"/>
      <w:r w:rsidRPr="00AA6D19">
        <w:rPr>
          <w:lang w:eastAsia="en-GB"/>
        </w:rPr>
        <w:t>Non-operator</w:t>
      </w:r>
      <w:r>
        <w:rPr>
          <w:lang w:eastAsia="en-GB"/>
        </w:rPr>
        <w:t xml:space="preserve"> </w:t>
      </w:r>
      <w:r w:rsidRPr="00AA6D19">
        <w:rPr>
          <w:lang w:eastAsia="en-GB"/>
        </w:rPr>
        <w:t>Symbols</w:t>
      </w:r>
    </w:p>
    <w:p w14:paraId="1E061B14" w14:textId="0BD0F863" w:rsidR="000E1BAA" w:rsidRPr="00AA6D19" w:rsidRDefault="000E1BAA" w:rsidP="000E1BAA">
      <w:pPr>
        <w:pStyle w:val="Body"/>
        <w:rPr>
          <w:lang w:eastAsia="en-GB"/>
        </w:rPr>
      </w:pP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following</w:t>
      </w:r>
      <w:r>
        <w:rPr>
          <w:lang w:eastAsia="en-GB"/>
        </w:rPr>
        <w:t xml:space="preserve"> </w:t>
      </w:r>
      <w:del w:id="6" w:author="Audrey Doyle" w:date="2022-08-07T14:44:00Z">
        <w:r w:rsidRPr="00AA6D19" w:rsidDel="00F261C2">
          <w:rPr>
            <w:lang w:eastAsia="en-GB"/>
          </w:rPr>
          <w:delText>list</w:delText>
        </w:r>
        <w:r w:rsidDel="00F261C2">
          <w:rPr>
            <w:lang w:eastAsia="en-GB"/>
          </w:rPr>
          <w:delText xml:space="preserve"> </w:delText>
        </w:r>
      </w:del>
      <w:ins w:id="7" w:author="Audrey Doyle" w:date="2022-08-07T14:44:00Z">
        <w:r w:rsidR="00F261C2">
          <w:rPr>
            <w:lang w:eastAsia="en-GB"/>
          </w:rPr>
          <w:t>tables</w:t>
        </w:r>
        <w:r w:rsidR="00F261C2">
          <w:rPr>
            <w:lang w:eastAsia="en-GB"/>
          </w:rPr>
          <w:t xml:space="preserve"> </w:t>
        </w:r>
      </w:ins>
      <w:r w:rsidRPr="00AA6D19">
        <w:rPr>
          <w:lang w:eastAsia="en-GB"/>
        </w:rPr>
        <w:t>contain</w:t>
      </w:r>
      <w:del w:id="8" w:author="Audrey Doyle" w:date="2022-08-07T14:44:00Z">
        <w:r w:rsidRPr="00AA6D19" w:rsidDel="00F261C2">
          <w:rPr>
            <w:lang w:eastAsia="en-GB"/>
          </w:rPr>
          <w:delText>s</w:delText>
        </w:r>
      </w:del>
      <w:r>
        <w:rPr>
          <w:lang w:eastAsia="en-GB"/>
        </w:rPr>
        <w:t xml:space="preserve"> </w:t>
      </w:r>
      <w:r w:rsidRPr="00AA6D19">
        <w:rPr>
          <w:lang w:eastAsia="en-GB"/>
        </w:rPr>
        <w:t>all</w:t>
      </w:r>
      <w:r>
        <w:rPr>
          <w:lang w:eastAsia="en-GB"/>
        </w:rPr>
        <w:t xml:space="preserve"> </w:t>
      </w:r>
      <w:r w:rsidRPr="00AA6D19">
        <w:rPr>
          <w:lang w:eastAsia="en-GB"/>
        </w:rPr>
        <w:t>symbols</w:t>
      </w:r>
      <w:r>
        <w:rPr>
          <w:lang w:eastAsia="en-GB"/>
        </w:rPr>
        <w:t xml:space="preserve"> </w:t>
      </w:r>
      <w:r w:rsidRPr="00AA6D19">
        <w:rPr>
          <w:lang w:eastAsia="en-GB"/>
        </w:rPr>
        <w:t>that</w:t>
      </w:r>
      <w:r>
        <w:rPr>
          <w:lang w:eastAsia="en-GB"/>
        </w:rPr>
        <w:t xml:space="preserve"> </w:t>
      </w:r>
      <w:r w:rsidRPr="00AA6D19">
        <w:rPr>
          <w:lang w:eastAsia="en-GB"/>
        </w:rPr>
        <w:t>don’t</w:t>
      </w:r>
      <w:r>
        <w:rPr>
          <w:lang w:eastAsia="en-GB"/>
        </w:rPr>
        <w:t xml:space="preserve"> </w:t>
      </w:r>
      <w:r w:rsidRPr="00AA6D19">
        <w:rPr>
          <w:lang w:eastAsia="en-GB"/>
        </w:rPr>
        <w:t>function</w:t>
      </w:r>
      <w:r>
        <w:rPr>
          <w:lang w:eastAsia="en-GB"/>
        </w:rPr>
        <w:t xml:space="preserve"> </w:t>
      </w:r>
      <w:r w:rsidRPr="00AA6D19">
        <w:rPr>
          <w:lang w:eastAsia="en-GB"/>
        </w:rPr>
        <w:t>as</w:t>
      </w:r>
      <w:r>
        <w:rPr>
          <w:lang w:eastAsia="en-GB"/>
        </w:rPr>
        <w:t xml:space="preserve"> </w:t>
      </w:r>
      <w:r w:rsidRPr="00AA6D19">
        <w:rPr>
          <w:lang w:eastAsia="en-GB"/>
        </w:rPr>
        <w:t>operators;</w:t>
      </w:r>
      <w:r>
        <w:rPr>
          <w:lang w:eastAsia="en-GB"/>
        </w:rPr>
        <w:t xml:space="preserve"> </w:t>
      </w:r>
      <w:r w:rsidRPr="00AA6D19">
        <w:rPr>
          <w:lang w:eastAsia="en-GB"/>
        </w:rPr>
        <w:t>that</w:t>
      </w:r>
      <w:r>
        <w:rPr>
          <w:lang w:eastAsia="en-GB"/>
        </w:rPr>
        <w:t xml:space="preserve"> </w:t>
      </w:r>
      <w:r w:rsidRPr="00AA6D19">
        <w:rPr>
          <w:lang w:eastAsia="en-GB"/>
        </w:rPr>
        <w:t>is,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they</w:t>
      </w:r>
      <w:r>
        <w:rPr>
          <w:lang w:eastAsia="en-GB"/>
        </w:rPr>
        <w:t xml:space="preserve"> </w:t>
      </w:r>
      <w:r w:rsidRPr="00AA6D19">
        <w:rPr>
          <w:lang w:eastAsia="en-GB"/>
        </w:rPr>
        <w:t>don’t</w:t>
      </w:r>
      <w:r>
        <w:rPr>
          <w:lang w:eastAsia="en-GB"/>
        </w:rPr>
        <w:t xml:space="preserve"> </w:t>
      </w:r>
      <w:r w:rsidRPr="00AA6D19">
        <w:rPr>
          <w:lang w:eastAsia="en-GB"/>
        </w:rPr>
        <w:t>behave</w:t>
      </w:r>
      <w:r>
        <w:rPr>
          <w:lang w:eastAsia="en-GB"/>
        </w:rPr>
        <w:t xml:space="preserve"> </w:t>
      </w:r>
      <w:r w:rsidRPr="00AA6D19">
        <w:rPr>
          <w:lang w:eastAsia="en-GB"/>
        </w:rPr>
        <w:t>like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function</w:t>
      </w:r>
      <w:r>
        <w:rPr>
          <w:lang w:eastAsia="en-GB"/>
        </w:rPr>
        <w:t xml:space="preserve"> </w:t>
      </w:r>
      <w:r w:rsidRPr="00AA6D19">
        <w:rPr>
          <w:lang w:eastAsia="en-GB"/>
        </w:rPr>
        <w:t>or</w:t>
      </w:r>
      <w:r>
        <w:rPr>
          <w:lang w:eastAsia="en-GB"/>
        </w:rPr>
        <w:t xml:space="preserve"> </w:t>
      </w:r>
      <w:r w:rsidRPr="00AA6D19">
        <w:rPr>
          <w:lang w:eastAsia="en-GB"/>
        </w:rPr>
        <w:t>method</w:t>
      </w:r>
      <w:r>
        <w:rPr>
          <w:lang w:eastAsia="en-GB"/>
        </w:rPr>
        <w:t xml:space="preserve"> </w:t>
      </w:r>
      <w:r w:rsidRPr="00AA6D19">
        <w:rPr>
          <w:lang w:eastAsia="en-GB"/>
        </w:rPr>
        <w:t>call.</w:t>
      </w:r>
    </w:p>
    <w:p w14:paraId="6B4997C5" w14:textId="03E1441C" w:rsidR="000E1BAA" w:rsidRPr="00AA6D19" w:rsidRDefault="000E1BAA" w:rsidP="000E1BAA">
      <w:pPr>
        <w:pStyle w:val="Body"/>
        <w:rPr>
          <w:lang w:eastAsia="en-GB"/>
        </w:rPr>
      </w:pPr>
      <w:r w:rsidRPr="00AA6D19">
        <w:rPr>
          <w:lang w:eastAsia="en-GB"/>
        </w:rPr>
        <w:t>Table</w:t>
      </w:r>
      <w:r>
        <w:rPr>
          <w:lang w:eastAsia="en-GB"/>
        </w:rPr>
        <w:t xml:space="preserve"> </w:t>
      </w:r>
      <w:r w:rsidRPr="00AA6D19">
        <w:rPr>
          <w:lang w:eastAsia="en-GB"/>
        </w:rPr>
        <w:t>B-2</w:t>
      </w:r>
      <w:r>
        <w:rPr>
          <w:lang w:eastAsia="en-GB"/>
        </w:rPr>
        <w:t xml:space="preserve"> </w:t>
      </w:r>
      <w:r w:rsidRPr="00AA6D19">
        <w:rPr>
          <w:lang w:eastAsia="en-GB"/>
        </w:rPr>
        <w:t>shows</w:t>
      </w:r>
      <w:r>
        <w:rPr>
          <w:lang w:eastAsia="en-GB"/>
        </w:rPr>
        <w:t xml:space="preserve"> </w:t>
      </w:r>
      <w:r w:rsidRPr="00AA6D19">
        <w:rPr>
          <w:lang w:eastAsia="en-GB"/>
        </w:rPr>
        <w:t>symbols</w:t>
      </w:r>
      <w:r>
        <w:rPr>
          <w:lang w:eastAsia="en-GB"/>
        </w:rPr>
        <w:t xml:space="preserve"> </w:t>
      </w:r>
      <w:r w:rsidRPr="00AA6D19">
        <w:rPr>
          <w:lang w:eastAsia="en-GB"/>
        </w:rPr>
        <w:t>that</w:t>
      </w:r>
      <w:r>
        <w:rPr>
          <w:lang w:eastAsia="en-GB"/>
        </w:rPr>
        <w:t xml:space="preserve"> </w:t>
      </w:r>
      <w:r w:rsidRPr="00AA6D19">
        <w:rPr>
          <w:lang w:eastAsia="en-GB"/>
        </w:rPr>
        <w:t>appear</w:t>
      </w:r>
      <w:r>
        <w:rPr>
          <w:lang w:eastAsia="en-GB"/>
        </w:rPr>
        <w:t xml:space="preserve"> </w:t>
      </w:r>
      <w:r w:rsidRPr="00AA6D19">
        <w:rPr>
          <w:lang w:eastAsia="en-GB"/>
        </w:rPr>
        <w:t>on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their</w:t>
      </w:r>
      <w:r>
        <w:rPr>
          <w:lang w:eastAsia="en-GB"/>
        </w:rPr>
        <w:t xml:space="preserve"> </w:t>
      </w:r>
      <w:r w:rsidRPr="00AA6D19">
        <w:rPr>
          <w:lang w:eastAsia="en-GB"/>
        </w:rPr>
        <w:t>own</w:t>
      </w:r>
      <w:r>
        <w:rPr>
          <w:lang w:eastAsia="en-GB"/>
        </w:rPr>
        <w:t xml:space="preserve"> </w:t>
      </w:r>
      <w:r w:rsidRPr="00AA6D19">
        <w:rPr>
          <w:lang w:eastAsia="en-GB"/>
        </w:rPr>
        <w:t>and</w:t>
      </w:r>
      <w:r>
        <w:rPr>
          <w:lang w:eastAsia="en-GB"/>
        </w:rPr>
        <w:t xml:space="preserve"> </w:t>
      </w:r>
      <w:r w:rsidRPr="00AA6D19">
        <w:rPr>
          <w:lang w:eastAsia="en-GB"/>
        </w:rPr>
        <w:t>are</w:t>
      </w:r>
      <w:r>
        <w:rPr>
          <w:lang w:eastAsia="en-GB"/>
        </w:rPr>
        <w:t xml:space="preserve"> </w:t>
      </w:r>
      <w:r w:rsidRPr="00AA6D19">
        <w:rPr>
          <w:lang w:eastAsia="en-GB"/>
        </w:rPr>
        <w:t>valid</w:t>
      </w:r>
      <w:r>
        <w:rPr>
          <w:lang w:eastAsia="en-GB"/>
        </w:rPr>
        <w:t xml:space="preserve"> </w:t>
      </w:r>
      <w:r w:rsidRPr="00AA6D19">
        <w:rPr>
          <w:lang w:eastAsia="en-GB"/>
        </w:rPr>
        <w:t>in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variety</w:t>
      </w:r>
      <w:r>
        <w:rPr>
          <w:lang w:eastAsia="en-GB"/>
        </w:rPr>
        <w:t xml:space="preserve"> </w:t>
      </w:r>
      <w:r w:rsidRPr="00AA6D19">
        <w:rPr>
          <w:lang w:eastAsia="en-GB"/>
        </w:rPr>
        <w:t>of</w:t>
      </w:r>
      <w:r>
        <w:rPr>
          <w:lang w:eastAsia="en-GB"/>
        </w:rPr>
        <w:t xml:space="preserve"> </w:t>
      </w:r>
      <w:r w:rsidRPr="00AA6D19">
        <w:rPr>
          <w:lang w:eastAsia="en-GB"/>
        </w:rPr>
        <w:t>locations.</w:t>
      </w:r>
    </w:p>
    <w:p w14:paraId="015041AD" w14:textId="36ACC7FF" w:rsidR="000E1BAA" w:rsidRPr="00AA6D19" w:rsidRDefault="000E1BAA" w:rsidP="000E1BAA">
      <w:pPr>
        <w:pStyle w:val="TableTitle"/>
        <w:rPr>
          <w:lang w:eastAsia="en-GB"/>
        </w:rPr>
      </w:pPr>
      <w:r w:rsidRPr="00AA6D19">
        <w:rPr>
          <w:lang w:eastAsia="en-GB"/>
        </w:rPr>
        <w:t>Stand-Alone</w:t>
      </w:r>
      <w:r>
        <w:rPr>
          <w:lang w:eastAsia="en-GB"/>
        </w:rPr>
        <w:t xml:space="preserve"> </w:t>
      </w:r>
      <w:r w:rsidRPr="00AA6D19">
        <w:rPr>
          <w:lang w:eastAsia="en-GB"/>
        </w:rPr>
        <w:t>Syntax</w:t>
      </w:r>
    </w:p>
    <w:tbl>
      <w:tblPr>
        <w:tblW w:w="0" w:type="auto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64"/>
        <w:gridCol w:w="4420"/>
      </w:tblGrid>
      <w:tr w:rsidR="000E1BAA" w:rsidRPr="00AA6D19" w14:paraId="4E020ED7" w14:textId="77777777" w:rsidTr="003F478D">
        <w:trPr>
          <w:tblHeader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F44CE8" w14:textId="77777777" w:rsidR="000E1BAA" w:rsidRPr="00AA6D19" w:rsidRDefault="000E1BAA" w:rsidP="003F478D">
            <w:pPr>
              <w:pStyle w:val="TableHeader"/>
              <w:rPr>
                <w:lang w:eastAsia="en-GB"/>
              </w:rPr>
            </w:pPr>
            <w:r w:rsidRPr="00AA6D19">
              <w:rPr>
                <w:lang w:eastAsia="en-GB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374FEC" w14:textId="77777777" w:rsidR="000E1BAA" w:rsidRPr="00AA6D19" w:rsidRDefault="000E1BAA" w:rsidP="003F478D">
            <w:pPr>
              <w:pStyle w:val="TableHeader"/>
              <w:rPr>
                <w:lang w:eastAsia="en-GB"/>
              </w:rPr>
            </w:pPr>
            <w:r w:rsidRPr="00AA6D19">
              <w:rPr>
                <w:lang w:eastAsia="en-GB"/>
              </w:rPr>
              <w:t>Explanation</w:t>
            </w:r>
          </w:p>
        </w:tc>
      </w:tr>
      <w:tr w:rsidR="000E1BAA" w:rsidRPr="00AA6D19" w14:paraId="4130B480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001C8E" w14:textId="77777777" w:rsidR="000E1BAA" w:rsidRPr="00CC7B1C" w:rsidRDefault="000E1BAA" w:rsidP="003F478D">
            <w:pPr>
              <w:pStyle w:val="TableBody"/>
              <w:rPr>
                <w:rStyle w:val="Literal"/>
              </w:rPr>
            </w:pPr>
            <w:r w:rsidRPr="00CC7B1C">
              <w:rPr>
                <w:rStyle w:val="Literal"/>
                <w:rFonts w:eastAsiaTheme="majorEastAsia"/>
              </w:rPr>
              <w:t>'ident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54543E" w14:textId="77777777" w:rsidR="000E1BAA" w:rsidRPr="00435043" w:rsidRDefault="000E1BAA" w:rsidP="003F478D">
            <w:pPr>
              <w:pStyle w:val="TableBody"/>
            </w:pPr>
            <w:r w:rsidRPr="00435043">
              <w:t>Named lifetime or loop label</w:t>
            </w:r>
          </w:p>
        </w:tc>
      </w:tr>
      <w:tr w:rsidR="000E1BAA" w:rsidRPr="00AA6D19" w14:paraId="569AEE43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897483" w14:textId="2C433DDD" w:rsidR="000E1BAA" w:rsidRPr="00AA6D19" w:rsidRDefault="000E1BAA" w:rsidP="003F478D">
            <w:pPr>
              <w:pStyle w:val="TableBody"/>
              <w:rPr>
                <w:lang w:eastAsia="en-GB"/>
              </w:rPr>
            </w:pPr>
            <w:r w:rsidRPr="00E25C29">
              <w:rPr>
                <w:rStyle w:val="Literal"/>
              </w:rPr>
              <w:t>...u8</w:t>
            </w:r>
            <w:r w:rsidRPr="00AA6D19">
              <w:t>,</w:t>
            </w:r>
            <w:r>
              <w:t xml:space="preserve"> </w:t>
            </w:r>
            <w:r w:rsidRPr="00E25C29">
              <w:rPr>
                <w:rStyle w:val="Literal"/>
              </w:rPr>
              <w:t>...i32</w:t>
            </w:r>
            <w:r w:rsidRPr="00AA6D19">
              <w:t>,</w:t>
            </w:r>
            <w:r>
              <w:t xml:space="preserve"> </w:t>
            </w:r>
            <w:r w:rsidRPr="00E25C29">
              <w:rPr>
                <w:rStyle w:val="Literal"/>
              </w:rPr>
              <w:t>...f64</w:t>
            </w:r>
            <w:r w:rsidRPr="00AA6D19">
              <w:t>,</w:t>
            </w:r>
            <w:r>
              <w:t xml:space="preserve"> </w:t>
            </w:r>
            <w:r w:rsidRPr="00E25C29">
              <w:rPr>
                <w:rStyle w:val="Literal"/>
              </w:rPr>
              <w:t>...usize</w:t>
            </w:r>
            <w:r w:rsidRPr="00AA6D19">
              <w:rPr>
                <w:lang w:eastAsia="en-GB"/>
              </w:rPr>
              <w:t>,</w:t>
            </w:r>
            <w:r>
              <w:rPr>
                <w:lang w:eastAsia="en-GB"/>
              </w:rPr>
              <w:t xml:space="preserve"> </w:t>
            </w:r>
            <w:del w:id="9" w:author="Audrey Doyle" w:date="2022-08-07T14:51:00Z">
              <w:r w:rsidRPr="00AA6D19" w:rsidDel="00406363">
                <w:rPr>
                  <w:lang w:eastAsia="en-GB"/>
                </w:rPr>
                <w:delText>etc</w:delText>
              </w:r>
            </w:del>
            <w:ins w:id="10" w:author="Audrey Doyle" w:date="2022-08-07T14:51:00Z">
              <w:r w:rsidR="00406363">
                <w:rPr>
                  <w:lang w:eastAsia="en-GB"/>
                </w:rPr>
                <w:t>and so on</w:t>
              </w:r>
            </w:ins>
            <w:del w:id="11" w:author="Audrey Doyle" w:date="2022-08-07T14:51:00Z">
              <w:r w:rsidRPr="00AA6D19" w:rsidDel="00406363">
                <w:rPr>
                  <w:lang w:eastAsia="en-GB"/>
                </w:rPr>
                <w:delText>.</w:delText>
              </w:r>
            </w:del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47692F" w14:textId="77777777" w:rsidR="000E1BAA" w:rsidRPr="00435043" w:rsidRDefault="000E1BAA" w:rsidP="003F478D">
            <w:pPr>
              <w:pStyle w:val="TableBody"/>
            </w:pPr>
            <w:r w:rsidRPr="00435043">
              <w:t>Numeric literal of specific type</w:t>
            </w:r>
          </w:p>
        </w:tc>
      </w:tr>
      <w:tr w:rsidR="000E1BAA" w:rsidRPr="00AA6D19" w14:paraId="09D1A25A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B37767" w14:textId="77777777" w:rsidR="000E1BAA" w:rsidRPr="00F261C2" w:rsidRDefault="000E1BAA" w:rsidP="003F478D">
            <w:pPr>
              <w:pStyle w:val="TableBody"/>
              <w:rPr>
                <w:rStyle w:val="Literal"/>
                <w:rPrChange w:id="12" w:author="Audrey Doyle" w:date="2022-08-07T14:42:00Z">
                  <w:rPr/>
                </w:rPrChange>
              </w:rPr>
            </w:pPr>
            <w:r w:rsidRPr="00F261C2">
              <w:rPr>
                <w:rStyle w:val="Literal"/>
                <w:rFonts w:eastAsiaTheme="majorEastAsia"/>
                <w:rPrChange w:id="13" w:author="Audrey Doyle" w:date="2022-08-07T14:42:00Z">
                  <w:rPr>
                    <w:rFonts w:eastAsiaTheme="majorEastAsia"/>
                  </w:rPr>
                </w:rPrChange>
              </w:rPr>
              <w:t>"..."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F875F2" w14:textId="77777777" w:rsidR="000E1BAA" w:rsidRPr="00435043" w:rsidRDefault="000E1BAA" w:rsidP="003F478D">
            <w:pPr>
              <w:pStyle w:val="TableBody"/>
            </w:pPr>
            <w:r w:rsidRPr="00435043">
              <w:t>String literal</w:t>
            </w:r>
          </w:p>
        </w:tc>
      </w:tr>
      <w:tr w:rsidR="000E1BAA" w:rsidRPr="00AA6D19" w14:paraId="4EAE271A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4E1D94" w14:textId="16B969C4" w:rsidR="000E1BAA" w:rsidRPr="00AA6D19" w:rsidRDefault="000E1BAA" w:rsidP="003F478D">
            <w:pPr>
              <w:pStyle w:val="TableBody"/>
              <w:rPr>
                <w:lang w:eastAsia="en-GB"/>
              </w:rPr>
            </w:pPr>
            <w:r w:rsidRPr="00E25C29">
              <w:rPr>
                <w:rStyle w:val="Literal"/>
              </w:rPr>
              <w:t>r"..."</w:t>
            </w:r>
            <w:r w:rsidRPr="00AA6D19">
              <w:t>,</w:t>
            </w:r>
            <w:r>
              <w:t xml:space="preserve"> </w:t>
            </w:r>
            <w:r w:rsidRPr="00E25C29">
              <w:rPr>
                <w:rStyle w:val="Literal"/>
              </w:rPr>
              <w:t>r#"..."#</w:t>
            </w:r>
            <w:r w:rsidRPr="00AA6D19">
              <w:t>,</w:t>
            </w:r>
            <w:r>
              <w:t xml:space="preserve"> </w:t>
            </w:r>
            <w:r w:rsidRPr="00E25C29">
              <w:rPr>
                <w:rStyle w:val="Literal"/>
              </w:rPr>
              <w:t>r##"..."##</w:t>
            </w:r>
            <w:r w:rsidRPr="00AA6D19">
              <w:rPr>
                <w:lang w:eastAsia="en-GB"/>
              </w:rPr>
              <w:t>,</w:t>
            </w:r>
            <w:r>
              <w:rPr>
                <w:lang w:eastAsia="en-GB"/>
              </w:rPr>
              <w:t xml:space="preserve"> </w:t>
            </w:r>
            <w:del w:id="14" w:author="Audrey Doyle" w:date="2022-08-07T14:51:00Z">
              <w:r w:rsidRPr="00AA6D19" w:rsidDel="00406363">
                <w:rPr>
                  <w:lang w:eastAsia="en-GB"/>
                </w:rPr>
                <w:delText>etc.</w:delText>
              </w:r>
            </w:del>
            <w:ins w:id="15" w:author="Audrey Doyle" w:date="2022-08-07T14:51:00Z">
              <w:r w:rsidR="00406363">
                <w:rPr>
                  <w:lang w:eastAsia="en-GB"/>
                </w:rPr>
                <w:t>and so on</w:t>
              </w:r>
            </w:ins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D18A29" w14:textId="517C3A32" w:rsidR="000E1BAA" w:rsidRPr="00435043" w:rsidRDefault="000E1BAA" w:rsidP="003F478D">
            <w:pPr>
              <w:pStyle w:val="TableBody"/>
            </w:pPr>
            <w:r w:rsidRPr="00435043">
              <w:t>Raw string literal</w:t>
            </w:r>
            <w:ins w:id="16" w:author="Audrey Doyle" w:date="2022-08-07T14:42:00Z">
              <w:r w:rsidR="00F261C2">
                <w:t>;</w:t>
              </w:r>
            </w:ins>
            <w:del w:id="17" w:author="Audrey Doyle" w:date="2022-08-07T14:42:00Z">
              <w:r w:rsidRPr="00435043" w:rsidDel="00F261C2">
                <w:delText>,</w:delText>
              </w:r>
            </w:del>
            <w:r w:rsidRPr="00435043">
              <w:t xml:space="preserve"> escape characters not processed</w:t>
            </w:r>
          </w:p>
        </w:tc>
      </w:tr>
      <w:tr w:rsidR="000E1BAA" w:rsidRPr="00AA6D19" w14:paraId="4C716082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1EF2FB" w14:textId="77777777" w:rsidR="000E1BAA" w:rsidRPr="00CC7B1C" w:rsidRDefault="000E1BAA" w:rsidP="003F478D">
            <w:pPr>
              <w:pStyle w:val="TableBody"/>
              <w:rPr>
                <w:rStyle w:val="Literal"/>
              </w:rPr>
            </w:pPr>
            <w:r w:rsidRPr="00CC7B1C">
              <w:rPr>
                <w:rStyle w:val="Literal"/>
                <w:rFonts w:eastAsiaTheme="majorEastAsia"/>
              </w:rPr>
              <w:t>b"..."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5C3530" w14:textId="77777777" w:rsidR="000E1BAA" w:rsidRPr="00435043" w:rsidRDefault="000E1BAA" w:rsidP="003F478D">
            <w:pPr>
              <w:pStyle w:val="TableBody"/>
            </w:pPr>
            <w:r w:rsidRPr="00435043">
              <w:t>Byte string literal; constructs an array of bytes instead of a string</w:t>
            </w:r>
          </w:p>
        </w:tc>
      </w:tr>
      <w:tr w:rsidR="000E1BAA" w:rsidRPr="00AA6D19" w14:paraId="04FCC7BD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902E8C" w14:textId="09F1C631" w:rsidR="000E1BAA" w:rsidRPr="00AA6D19" w:rsidRDefault="000E1BAA" w:rsidP="003F478D">
            <w:pPr>
              <w:pStyle w:val="TableBody"/>
              <w:rPr>
                <w:lang w:eastAsia="en-GB"/>
              </w:rPr>
            </w:pPr>
            <w:proofErr w:type="spellStart"/>
            <w:r w:rsidRPr="00E25C29">
              <w:rPr>
                <w:rStyle w:val="Literal"/>
              </w:rPr>
              <w:lastRenderedPageBreak/>
              <w:t>br</w:t>
            </w:r>
            <w:proofErr w:type="spellEnd"/>
            <w:r w:rsidRPr="00E25C29">
              <w:rPr>
                <w:rStyle w:val="Literal"/>
              </w:rPr>
              <w:t>"..."</w:t>
            </w:r>
            <w:r w:rsidRPr="00AA6D19">
              <w:t>,</w:t>
            </w:r>
            <w:r>
              <w:t xml:space="preserve"> </w:t>
            </w:r>
            <w:proofErr w:type="spellStart"/>
            <w:r w:rsidRPr="00E25C29">
              <w:rPr>
                <w:rStyle w:val="Literal"/>
              </w:rPr>
              <w:t>br</w:t>
            </w:r>
            <w:proofErr w:type="spellEnd"/>
            <w:r w:rsidRPr="00E25C29">
              <w:rPr>
                <w:rStyle w:val="Literal"/>
              </w:rPr>
              <w:t>#"..."#</w:t>
            </w:r>
            <w:r w:rsidRPr="00AA6D19">
              <w:t>,</w:t>
            </w:r>
            <w:r>
              <w:t xml:space="preserve"> </w:t>
            </w:r>
            <w:proofErr w:type="spellStart"/>
            <w:r w:rsidRPr="00E25C29">
              <w:rPr>
                <w:rStyle w:val="Literal"/>
              </w:rPr>
              <w:t>br</w:t>
            </w:r>
            <w:proofErr w:type="spellEnd"/>
            <w:r w:rsidRPr="00E25C29">
              <w:rPr>
                <w:rStyle w:val="Literal"/>
              </w:rPr>
              <w:t>##"..."##</w:t>
            </w:r>
            <w:r w:rsidRPr="00AA6D19">
              <w:rPr>
                <w:lang w:eastAsia="en-GB"/>
              </w:rPr>
              <w:t>,</w:t>
            </w:r>
            <w:r>
              <w:rPr>
                <w:lang w:eastAsia="en-GB"/>
              </w:rPr>
              <w:t xml:space="preserve"> </w:t>
            </w:r>
            <w:del w:id="18" w:author="Audrey Doyle" w:date="2022-08-07T14:52:00Z">
              <w:r w:rsidRPr="00AA6D19" w:rsidDel="00406363">
                <w:rPr>
                  <w:lang w:eastAsia="en-GB"/>
                </w:rPr>
                <w:delText>etc.</w:delText>
              </w:r>
            </w:del>
            <w:ins w:id="19" w:author="Audrey Doyle" w:date="2022-08-07T14:52:00Z">
              <w:r w:rsidR="00406363">
                <w:rPr>
                  <w:lang w:eastAsia="en-GB"/>
                </w:rPr>
                <w:t>and so on</w:t>
              </w:r>
            </w:ins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568A1A" w14:textId="4E815F21" w:rsidR="000E1BAA" w:rsidRPr="00435043" w:rsidRDefault="000E1BAA" w:rsidP="003F478D">
            <w:pPr>
              <w:pStyle w:val="TableBody"/>
            </w:pPr>
            <w:r w:rsidRPr="00435043">
              <w:t>Raw byte string literal</w:t>
            </w:r>
            <w:ins w:id="20" w:author="Audrey Doyle" w:date="2022-08-07T14:43:00Z">
              <w:r w:rsidR="00F261C2">
                <w:t>;</w:t>
              </w:r>
            </w:ins>
            <w:del w:id="21" w:author="Audrey Doyle" w:date="2022-08-07T14:43:00Z">
              <w:r w:rsidRPr="00435043" w:rsidDel="00F261C2">
                <w:delText>,</w:delText>
              </w:r>
            </w:del>
            <w:r w:rsidRPr="00435043">
              <w:t xml:space="preserve"> combination of raw and byte string literal</w:t>
            </w:r>
          </w:p>
        </w:tc>
      </w:tr>
      <w:tr w:rsidR="000E1BAA" w:rsidRPr="00AA6D19" w14:paraId="35A2D4E2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874B4A" w14:textId="77777777" w:rsidR="000E1BAA" w:rsidRPr="00CC7B1C" w:rsidRDefault="000E1BAA" w:rsidP="003F478D">
            <w:pPr>
              <w:pStyle w:val="TableBody"/>
              <w:rPr>
                <w:rStyle w:val="Literal"/>
              </w:rPr>
            </w:pPr>
            <w:r w:rsidRPr="00CC7B1C">
              <w:rPr>
                <w:rStyle w:val="Literal"/>
                <w:rFonts w:eastAsiaTheme="majorEastAsia"/>
              </w:rPr>
              <w:t>'...'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60477A" w14:textId="77777777" w:rsidR="000E1BAA" w:rsidRPr="00435043" w:rsidRDefault="000E1BAA" w:rsidP="003F478D">
            <w:pPr>
              <w:pStyle w:val="TableBody"/>
            </w:pPr>
            <w:r w:rsidRPr="00435043">
              <w:t>Character literal</w:t>
            </w:r>
          </w:p>
        </w:tc>
      </w:tr>
      <w:tr w:rsidR="000E1BAA" w:rsidRPr="00AA6D19" w14:paraId="63D963B4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CDB978" w14:textId="77777777" w:rsidR="000E1BAA" w:rsidRPr="00CC7B1C" w:rsidRDefault="000E1BAA" w:rsidP="003F478D">
            <w:pPr>
              <w:pStyle w:val="TableBody"/>
              <w:rPr>
                <w:rStyle w:val="Literal"/>
              </w:rPr>
            </w:pPr>
            <w:r w:rsidRPr="00CC7B1C">
              <w:rPr>
                <w:rStyle w:val="Literal"/>
                <w:rFonts w:eastAsiaTheme="majorEastAsia"/>
              </w:rPr>
              <w:t>b'...'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51027D" w14:textId="77777777" w:rsidR="000E1BAA" w:rsidRPr="00435043" w:rsidRDefault="000E1BAA" w:rsidP="003F478D">
            <w:pPr>
              <w:pStyle w:val="TableBody"/>
            </w:pPr>
            <w:r w:rsidRPr="00435043">
              <w:t>ASCII byte literal</w:t>
            </w:r>
          </w:p>
        </w:tc>
      </w:tr>
      <w:tr w:rsidR="000E1BAA" w:rsidRPr="00AA6D19" w14:paraId="65774F34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D2D89E" w14:textId="77777777" w:rsidR="000E1BAA" w:rsidRPr="00CC7B1C" w:rsidRDefault="000E1BAA" w:rsidP="003F478D">
            <w:pPr>
              <w:pStyle w:val="TableBody"/>
              <w:rPr>
                <w:rStyle w:val="Literal"/>
              </w:rPr>
            </w:pPr>
            <w:r w:rsidRPr="00CC7B1C">
              <w:rPr>
                <w:rStyle w:val="Literal"/>
                <w:rFonts w:eastAsiaTheme="majorEastAsia"/>
              </w:rPr>
              <w:t>|…|</w:t>
            </w:r>
            <w:r w:rsidRPr="00CC7B1C">
              <w:rPr>
                <w:rStyle w:val="Literal"/>
              </w:rPr>
              <w:t xml:space="preserve"> </w:t>
            </w:r>
            <w:r w:rsidRPr="00CC7B1C">
              <w:rPr>
                <w:rStyle w:val="Literal"/>
                <w:rFonts w:eastAsiaTheme="majorEastAsia"/>
              </w:rPr>
              <w:t>expr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CCF247" w14:textId="77777777" w:rsidR="000E1BAA" w:rsidRPr="00435043" w:rsidRDefault="000E1BAA" w:rsidP="003F478D">
            <w:pPr>
              <w:pStyle w:val="TableBody"/>
            </w:pPr>
            <w:r w:rsidRPr="00435043">
              <w:t>Closure</w:t>
            </w:r>
          </w:p>
        </w:tc>
      </w:tr>
      <w:tr w:rsidR="000E1BAA" w:rsidRPr="00AA6D19" w14:paraId="69D0AFA9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266DAF" w14:textId="77777777" w:rsidR="000E1BAA" w:rsidRPr="00CC7B1C" w:rsidRDefault="000E1BAA" w:rsidP="003F478D">
            <w:pPr>
              <w:pStyle w:val="TableBody"/>
              <w:rPr>
                <w:rStyle w:val="Literal"/>
              </w:rPr>
            </w:pPr>
            <w:r w:rsidRPr="00CC7B1C">
              <w:rPr>
                <w:rStyle w:val="Literal"/>
                <w:rFonts w:eastAsiaTheme="majorEastAsia"/>
              </w:rPr>
              <w:t>!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4AACB7" w14:textId="77777777" w:rsidR="000E1BAA" w:rsidRPr="00435043" w:rsidRDefault="000E1BAA" w:rsidP="003F478D">
            <w:pPr>
              <w:pStyle w:val="TableBody"/>
            </w:pPr>
            <w:commentRangeStart w:id="22"/>
            <w:r w:rsidRPr="00435043">
              <w:t xml:space="preserve">Always empty </w:t>
            </w:r>
            <w:commentRangeEnd w:id="22"/>
            <w:r w:rsidR="00F261C2">
              <w:rPr>
                <w:rStyle w:val="CommentReference"/>
                <w:rFonts w:ascii="Times New Roman" w:hAnsi="Times New Roman" w:cs="Times New Roman"/>
                <w:color w:val="auto"/>
                <w:lang w:val="en-CA"/>
              </w:rPr>
              <w:commentReference w:id="22"/>
            </w:r>
            <w:r w:rsidRPr="00435043">
              <w:t>bottom type for diverging functions</w:t>
            </w:r>
          </w:p>
        </w:tc>
      </w:tr>
      <w:tr w:rsidR="000E1BAA" w:rsidRPr="00AA6D19" w14:paraId="4B6D14B6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EFD5AB" w14:textId="77777777" w:rsidR="000E1BAA" w:rsidRPr="00CC7B1C" w:rsidRDefault="000E1BAA" w:rsidP="003F478D">
            <w:pPr>
              <w:pStyle w:val="TableBody"/>
              <w:rPr>
                <w:rStyle w:val="Literal"/>
              </w:rPr>
            </w:pPr>
            <w:r w:rsidRPr="00CC7B1C">
              <w:rPr>
                <w:rStyle w:val="Literal"/>
                <w:rFonts w:eastAsiaTheme="majorEastAsia"/>
              </w:rPr>
              <w:t>_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E4AA7B" w14:textId="77777777" w:rsidR="000E1BAA" w:rsidRPr="00435043" w:rsidRDefault="000E1BAA" w:rsidP="003F478D">
            <w:pPr>
              <w:pStyle w:val="TableBody"/>
            </w:pPr>
            <w:r w:rsidRPr="00435043">
              <w:t>“Ignored” pattern binding; also used to make integer literals readable</w:t>
            </w:r>
          </w:p>
        </w:tc>
      </w:tr>
    </w:tbl>
    <w:p w14:paraId="32C076C4" w14:textId="77777777" w:rsidR="000E1BAA" w:rsidRPr="00AA6D19" w:rsidRDefault="000E1BAA" w:rsidP="000E1BAA">
      <w:pPr>
        <w:pStyle w:val="Body"/>
        <w:rPr>
          <w:lang w:eastAsia="en-GB"/>
        </w:rPr>
      </w:pPr>
      <w:r w:rsidRPr="00AA6D19">
        <w:rPr>
          <w:lang w:eastAsia="en-GB"/>
        </w:rPr>
        <w:t>Table</w:t>
      </w:r>
      <w:r>
        <w:rPr>
          <w:lang w:eastAsia="en-GB"/>
        </w:rPr>
        <w:t xml:space="preserve"> </w:t>
      </w:r>
      <w:r w:rsidRPr="00AA6D19">
        <w:rPr>
          <w:lang w:eastAsia="en-GB"/>
        </w:rPr>
        <w:t>B-3</w:t>
      </w:r>
      <w:r>
        <w:rPr>
          <w:lang w:eastAsia="en-GB"/>
        </w:rPr>
        <w:t xml:space="preserve"> </w:t>
      </w:r>
      <w:r w:rsidRPr="00AA6D19">
        <w:rPr>
          <w:lang w:eastAsia="en-GB"/>
        </w:rPr>
        <w:t>shows</w:t>
      </w:r>
      <w:r>
        <w:rPr>
          <w:lang w:eastAsia="en-GB"/>
        </w:rPr>
        <w:t xml:space="preserve"> </w:t>
      </w:r>
      <w:r w:rsidRPr="00AA6D19">
        <w:rPr>
          <w:lang w:eastAsia="en-GB"/>
        </w:rPr>
        <w:t>symbols</w:t>
      </w:r>
      <w:r>
        <w:rPr>
          <w:lang w:eastAsia="en-GB"/>
        </w:rPr>
        <w:t xml:space="preserve"> </w:t>
      </w:r>
      <w:r w:rsidRPr="00AA6D19">
        <w:rPr>
          <w:lang w:eastAsia="en-GB"/>
        </w:rPr>
        <w:t>that</w:t>
      </w:r>
      <w:r>
        <w:rPr>
          <w:lang w:eastAsia="en-GB"/>
        </w:rPr>
        <w:t xml:space="preserve"> </w:t>
      </w:r>
      <w:r w:rsidRPr="00AA6D19">
        <w:rPr>
          <w:lang w:eastAsia="en-GB"/>
        </w:rPr>
        <w:t>appear</w:t>
      </w:r>
      <w:r>
        <w:rPr>
          <w:lang w:eastAsia="en-GB"/>
        </w:rPr>
        <w:t xml:space="preserve"> </w:t>
      </w:r>
      <w:r w:rsidRPr="00AA6D19">
        <w:rPr>
          <w:lang w:eastAsia="en-GB"/>
        </w:rPr>
        <w:t>in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context</w:t>
      </w:r>
      <w:r>
        <w:rPr>
          <w:lang w:eastAsia="en-GB"/>
        </w:rPr>
        <w:t xml:space="preserve"> </w:t>
      </w:r>
      <w:r w:rsidRPr="00AA6D19">
        <w:rPr>
          <w:lang w:eastAsia="en-GB"/>
        </w:rPr>
        <w:t>of</w:t>
      </w:r>
      <w:r>
        <w:rPr>
          <w:lang w:eastAsia="en-GB"/>
        </w:rPr>
        <w:t xml:space="preserve"> </w:t>
      </w:r>
      <w:r w:rsidRPr="00AA6D19">
        <w:rPr>
          <w:lang w:eastAsia="en-GB"/>
        </w:rPr>
        <w:t>a</w:t>
      </w:r>
      <w:r>
        <w:rPr>
          <w:lang w:eastAsia="en-GB"/>
        </w:rPr>
        <w:t xml:space="preserve"> </w:t>
      </w:r>
      <w:r w:rsidRPr="00AA6D19">
        <w:rPr>
          <w:lang w:eastAsia="en-GB"/>
        </w:rPr>
        <w:t>path</w:t>
      </w:r>
      <w:r>
        <w:rPr>
          <w:lang w:eastAsia="en-GB"/>
        </w:rPr>
        <w:t xml:space="preserve"> </w:t>
      </w:r>
      <w:r w:rsidRPr="00AA6D19">
        <w:rPr>
          <w:lang w:eastAsia="en-GB"/>
        </w:rPr>
        <w:t>through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module</w:t>
      </w:r>
      <w:r>
        <w:rPr>
          <w:lang w:eastAsia="en-GB"/>
        </w:rPr>
        <w:t xml:space="preserve"> </w:t>
      </w:r>
      <w:r w:rsidRPr="00AA6D19">
        <w:rPr>
          <w:lang w:eastAsia="en-GB"/>
        </w:rPr>
        <w:t>hierarchy</w:t>
      </w:r>
      <w:r>
        <w:rPr>
          <w:lang w:eastAsia="en-GB"/>
        </w:rPr>
        <w:t xml:space="preserve"> </w:t>
      </w:r>
      <w:r w:rsidRPr="00AA6D19">
        <w:rPr>
          <w:lang w:eastAsia="en-GB"/>
        </w:rPr>
        <w:t>to</w:t>
      </w:r>
      <w:r>
        <w:rPr>
          <w:lang w:eastAsia="en-GB"/>
        </w:rPr>
        <w:t xml:space="preserve"> </w:t>
      </w:r>
      <w:r w:rsidRPr="00AA6D19">
        <w:rPr>
          <w:lang w:eastAsia="en-GB"/>
        </w:rPr>
        <w:t>an</w:t>
      </w:r>
      <w:r>
        <w:rPr>
          <w:lang w:eastAsia="en-GB"/>
        </w:rPr>
        <w:t xml:space="preserve"> </w:t>
      </w:r>
      <w:r w:rsidRPr="00AA6D19">
        <w:rPr>
          <w:lang w:eastAsia="en-GB"/>
        </w:rPr>
        <w:t>item.</w:t>
      </w:r>
    </w:p>
    <w:p w14:paraId="1C98FF38" w14:textId="32FEBD4A" w:rsidR="000E1BAA" w:rsidRPr="00AA6D19" w:rsidRDefault="000E1BAA" w:rsidP="000E1BAA">
      <w:pPr>
        <w:pStyle w:val="TableTitle"/>
        <w:rPr>
          <w:lang w:eastAsia="en-GB"/>
        </w:rPr>
      </w:pPr>
      <w:r w:rsidRPr="00AA6D19">
        <w:rPr>
          <w:lang w:eastAsia="en-GB"/>
        </w:rPr>
        <w:t>Path-Related</w:t>
      </w:r>
      <w:r>
        <w:rPr>
          <w:lang w:eastAsia="en-GB"/>
        </w:rPr>
        <w:t xml:space="preserve"> </w:t>
      </w:r>
      <w:r w:rsidRPr="00AA6D19">
        <w:rPr>
          <w:lang w:eastAsia="en-GB"/>
        </w:rPr>
        <w:t>Syntax</w:t>
      </w:r>
    </w:p>
    <w:tbl>
      <w:tblPr>
        <w:tblW w:w="0" w:type="auto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5"/>
        <w:gridCol w:w="5049"/>
      </w:tblGrid>
      <w:tr w:rsidR="000E1BAA" w:rsidRPr="00AA6D19" w14:paraId="6870A655" w14:textId="77777777" w:rsidTr="003F478D">
        <w:trPr>
          <w:tblHeader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83BBCB" w14:textId="77777777" w:rsidR="000E1BAA" w:rsidRPr="00AA6D19" w:rsidRDefault="000E1BAA" w:rsidP="003F478D">
            <w:pPr>
              <w:pStyle w:val="TableHeader"/>
              <w:rPr>
                <w:lang w:eastAsia="en-GB"/>
              </w:rPr>
            </w:pPr>
            <w:r w:rsidRPr="00AA6D19">
              <w:rPr>
                <w:lang w:eastAsia="en-GB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C83A48" w14:textId="77777777" w:rsidR="000E1BAA" w:rsidRPr="00AA6D19" w:rsidRDefault="000E1BAA" w:rsidP="003F478D">
            <w:pPr>
              <w:pStyle w:val="TableHeader"/>
              <w:rPr>
                <w:lang w:eastAsia="en-GB"/>
              </w:rPr>
            </w:pPr>
            <w:r w:rsidRPr="00AA6D19">
              <w:rPr>
                <w:lang w:eastAsia="en-GB"/>
              </w:rPr>
              <w:t>Explanation</w:t>
            </w:r>
          </w:p>
        </w:tc>
      </w:tr>
      <w:tr w:rsidR="000E1BAA" w:rsidRPr="00AA6D19" w14:paraId="326F8734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AA0456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ident::ident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7541F1" w14:textId="77777777" w:rsidR="000E1BAA" w:rsidRPr="00E80243" w:rsidRDefault="000E1BAA" w:rsidP="003F478D">
            <w:pPr>
              <w:pStyle w:val="TableBody"/>
            </w:pPr>
            <w:r w:rsidRPr="00E80243">
              <w:t>Namespace path</w:t>
            </w:r>
          </w:p>
        </w:tc>
      </w:tr>
      <w:tr w:rsidR="000E1BAA" w:rsidRPr="00AA6D19" w14:paraId="383E1DF1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A2A8C2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::path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3116A2" w14:textId="2AE884E5" w:rsidR="000E1BAA" w:rsidRPr="00E80243" w:rsidRDefault="000E1BAA" w:rsidP="003F478D">
            <w:pPr>
              <w:pStyle w:val="TableBody"/>
            </w:pPr>
            <w:r w:rsidRPr="00E80243">
              <w:t>Path relative to the crate root (</w:t>
            </w:r>
            <w:del w:id="23" w:author="Audrey Doyle" w:date="2022-08-07T14:52:00Z">
              <w:r w:rsidRPr="00E80243" w:rsidDel="00406363">
                <w:delText>i.e.,</w:delText>
              </w:r>
            </w:del>
            <w:ins w:id="24" w:author="Audrey Doyle" w:date="2022-08-07T14:52:00Z">
              <w:r w:rsidR="00406363">
                <w:t>that is,</w:t>
              </w:r>
            </w:ins>
            <w:r w:rsidRPr="00E80243">
              <w:t xml:space="preserve"> an explicitly absolute path)</w:t>
            </w:r>
          </w:p>
        </w:tc>
      </w:tr>
      <w:tr w:rsidR="000E1BAA" w:rsidRPr="00AA6D19" w14:paraId="6E45FB07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0F7F44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self::path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922FF0" w14:textId="46416E07" w:rsidR="000E1BAA" w:rsidRPr="00E80243" w:rsidRDefault="000E1BAA" w:rsidP="003F478D">
            <w:pPr>
              <w:pStyle w:val="TableBody"/>
            </w:pPr>
            <w:r w:rsidRPr="00E80243">
              <w:t>Path relative to the current module (</w:t>
            </w:r>
            <w:del w:id="25" w:author="Audrey Doyle" w:date="2022-08-07T14:52:00Z">
              <w:r w:rsidRPr="00E80243" w:rsidDel="00406363">
                <w:delText>i.e.</w:delText>
              </w:r>
            </w:del>
            <w:ins w:id="26" w:author="Audrey Doyle" w:date="2022-08-07T14:52:00Z">
              <w:r w:rsidR="00406363">
                <w:t>that is</w:t>
              </w:r>
            </w:ins>
            <w:r w:rsidRPr="00E80243">
              <w:t>, an explicitly relative path)</w:t>
            </w:r>
            <w:del w:id="27" w:author="Audrey Doyle" w:date="2022-08-07T14:44:00Z">
              <w:r w:rsidRPr="00E80243" w:rsidDel="00E32F38">
                <w:delText>.</w:delText>
              </w:r>
            </w:del>
          </w:p>
        </w:tc>
      </w:tr>
      <w:tr w:rsidR="000E1BAA" w:rsidRPr="00AA6D19" w14:paraId="51FC35DB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BC2A84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super::path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B7BDE2" w14:textId="77777777" w:rsidR="000E1BAA" w:rsidRPr="00E80243" w:rsidRDefault="000E1BAA" w:rsidP="003F478D">
            <w:pPr>
              <w:pStyle w:val="TableBody"/>
            </w:pPr>
            <w:r w:rsidRPr="00E80243">
              <w:t>Path relative to the parent of the current module</w:t>
            </w:r>
          </w:p>
        </w:tc>
      </w:tr>
      <w:tr w:rsidR="000E1BAA" w:rsidRPr="00AA6D19" w14:paraId="661243B7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AAF996" w14:textId="77777777" w:rsidR="000E1BAA" w:rsidRPr="00AA6D19" w:rsidRDefault="000E1BAA" w:rsidP="003F478D">
            <w:pPr>
              <w:pStyle w:val="TableBody"/>
              <w:rPr>
                <w:rFonts w:ascii="Roboto Condensed" w:hAnsi="Roboto Condensed"/>
                <w:sz w:val="23"/>
                <w:szCs w:val="23"/>
                <w:lang w:eastAsia="en-GB"/>
              </w:rPr>
            </w:pPr>
            <w:r w:rsidRPr="00E80243">
              <w:rPr>
                <w:rStyle w:val="Literal"/>
              </w:rPr>
              <w:t>type::ident</w:t>
            </w:r>
            <w:r w:rsidRPr="00E80243">
              <w:t xml:space="preserve">, </w:t>
            </w:r>
            <w:r w:rsidRPr="00E80243">
              <w:rPr>
                <w:rStyle w:val="Literal"/>
              </w:rPr>
              <w:t>&lt;type as trait&gt;::ident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35BFF7" w14:textId="77777777" w:rsidR="000E1BAA" w:rsidRPr="00E80243" w:rsidRDefault="000E1BAA" w:rsidP="003F478D">
            <w:pPr>
              <w:pStyle w:val="TableBody"/>
            </w:pPr>
            <w:r w:rsidRPr="00E80243">
              <w:t>Associated constants, functions, and types</w:t>
            </w:r>
          </w:p>
        </w:tc>
      </w:tr>
      <w:tr w:rsidR="000E1BAA" w:rsidRPr="00AA6D19" w14:paraId="31D5B6F8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BCAD47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&lt;type&gt;::...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5068EB" w14:textId="73428107" w:rsidR="000E1BAA" w:rsidRPr="00AA6D19" w:rsidRDefault="000E1BAA" w:rsidP="003F478D">
            <w:pPr>
              <w:pStyle w:val="TableBody"/>
              <w:rPr>
                <w:rFonts w:ascii="Roboto Condensed" w:hAnsi="Roboto Condensed"/>
                <w:sz w:val="23"/>
                <w:szCs w:val="23"/>
                <w:lang w:eastAsia="en-GB"/>
              </w:rPr>
            </w:pPr>
            <w:r w:rsidRPr="00E80243">
              <w:t>Associated item for a type that cannot be directly named (</w:t>
            </w:r>
            <w:del w:id="28" w:author="Audrey Doyle" w:date="2022-08-07T14:52:00Z">
              <w:r w:rsidRPr="00E80243" w:rsidDel="00406363">
                <w:delText>e.g.</w:delText>
              </w:r>
            </w:del>
            <w:ins w:id="29" w:author="Audrey Doyle" w:date="2022-08-07T14:52:00Z">
              <w:r w:rsidR="00406363">
                <w:t>for example</w:t>
              </w:r>
            </w:ins>
            <w:r w:rsidRPr="00E80243">
              <w:t xml:space="preserve">, </w:t>
            </w:r>
            <w:r w:rsidRPr="00E80243">
              <w:rPr>
                <w:rStyle w:val="Literal"/>
              </w:rPr>
              <w:t>&lt;&amp;T&gt;::...</w:t>
            </w:r>
            <w:r w:rsidRPr="00E80243">
              <w:t xml:space="preserve">, </w:t>
            </w:r>
            <w:r w:rsidRPr="00E80243">
              <w:rPr>
                <w:rStyle w:val="Literal"/>
              </w:rPr>
              <w:t>&lt;[T]&gt;::...</w:t>
            </w:r>
            <w:r w:rsidRPr="00E80243">
              <w:t xml:space="preserve">, </w:t>
            </w:r>
            <w:del w:id="30" w:author="Audrey Doyle" w:date="2022-08-07T14:52:00Z">
              <w:r w:rsidRPr="00E80243" w:rsidDel="00406363">
                <w:delText>etc</w:delText>
              </w:r>
            </w:del>
            <w:ins w:id="31" w:author="Audrey Doyle" w:date="2022-08-07T14:52:00Z">
              <w:r w:rsidR="00406363">
                <w:t>and so on</w:t>
              </w:r>
            </w:ins>
            <w:del w:id="32" w:author="Audrey Doyle" w:date="2022-08-07T14:52:00Z">
              <w:r w:rsidRPr="00E80243" w:rsidDel="00406363">
                <w:delText>.</w:delText>
              </w:r>
            </w:del>
            <w:r w:rsidRPr="00E80243">
              <w:t>)</w:t>
            </w:r>
          </w:p>
        </w:tc>
      </w:tr>
      <w:tr w:rsidR="000E1BAA" w:rsidRPr="00AA6D19" w14:paraId="0D537CFE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D91963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trait::method(...)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AFEE3E" w14:textId="77777777" w:rsidR="000E1BAA" w:rsidRPr="00E80243" w:rsidRDefault="000E1BAA" w:rsidP="003F478D">
            <w:pPr>
              <w:pStyle w:val="TableBody"/>
            </w:pPr>
            <w:r w:rsidRPr="00E80243">
              <w:t>Disambiguating a method call by naming the trait that defines it</w:t>
            </w:r>
          </w:p>
        </w:tc>
      </w:tr>
      <w:tr w:rsidR="000E1BAA" w:rsidRPr="00AA6D19" w14:paraId="733417EE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EEE627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type::method(...)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0043C1" w14:textId="77777777" w:rsidR="000E1BAA" w:rsidRPr="00E80243" w:rsidRDefault="000E1BAA" w:rsidP="003F478D">
            <w:pPr>
              <w:pStyle w:val="TableBody"/>
            </w:pPr>
            <w:r w:rsidRPr="00E80243">
              <w:t>Disambiguating a method call by naming the type for which it’s defined</w:t>
            </w:r>
          </w:p>
        </w:tc>
      </w:tr>
      <w:tr w:rsidR="000E1BAA" w:rsidRPr="00AA6D19" w14:paraId="3CF64EA7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86F6FB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&lt;type as trait&gt;::method(...)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BDB5DA" w14:textId="77777777" w:rsidR="000E1BAA" w:rsidRPr="00E80243" w:rsidRDefault="000E1BAA" w:rsidP="003F478D">
            <w:pPr>
              <w:pStyle w:val="TableBody"/>
            </w:pPr>
            <w:r w:rsidRPr="00E80243">
              <w:t>Disambiguating a method call by naming the trait and type</w:t>
            </w:r>
          </w:p>
        </w:tc>
      </w:tr>
    </w:tbl>
    <w:p w14:paraId="50342A11" w14:textId="77777777" w:rsidR="000E1BAA" w:rsidRPr="00AA6D19" w:rsidRDefault="000E1BAA" w:rsidP="000E1BAA">
      <w:pPr>
        <w:pStyle w:val="Body"/>
        <w:rPr>
          <w:lang w:eastAsia="en-GB"/>
        </w:rPr>
      </w:pPr>
      <w:r w:rsidRPr="00AA6D19">
        <w:rPr>
          <w:lang w:eastAsia="en-GB"/>
        </w:rPr>
        <w:t>Table</w:t>
      </w:r>
      <w:r>
        <w:rPr>
          <w:lang w:eastAsia="en-GB"/>
        </w:rPr>
        <w:t xml:space="preserve"> </w:t>
      </w:r>
      <w:r w:rsidRPr="00AA6D19">
        <w:rPr>
          <w:lang w:eastAsia="en-GB"/>
        </w:rPr>
        <w:t>B-4</w:t>
      </w:r>
      <w:r>
        <w:rPr>
          <w:lang w:eastAsia="en-GB"/>
        </w:rPr>
        <w:t xml:space="preserve"> </w:t>
      </w:r>
      <w:r w:rsidRPr="00AA6D19">
        <w:rPr>
          <w:lang w:eastAsia="en-GB"/>
        </w:rPr>
        <w:t>shows</w:t>
      </w:r>
      <w:r>
        <w:rPr>
          <w:lang w:eastAsia="en-GB"/>
        </w:rPr>
        <w:t xml:space="preserve"> </w:t>
      </w:r>
      <w:r w:rsidRPr="00AA6D19">
        <w:rPr>
          <w:lang w:eastAsia="en-GB"/>
        </w:rPr>
        <w:t>symbols</w:t>
      </w:r>
      <w:r>
        <w:rPr>
          <w:lang w:eastAsia="en-GB"/>
        </w:rPr>
        <w:t xml:space="preserve"> </w:t>
      </w:r>
      <w:r w:rsidRPr="00AA6D19">
        <w:rPr>
          <w:lang w:eastAsia="en-GB"/>
        </w:rPr>
        <w:t>that</w:t>
      </w:r>
      <w:r>
        <w:rPr>
          <w:lang w:eastAsia="en-GB"/>
        </w:rPr>
        <w:t xml:space="preserve"> </w:t>
      </w:r>
      <w:r w:rsidRPr="00AA6D19">
        <w:rPr>
          <w:lang w:eastAsia="en-GB"/>
        </w:rPr>
        <w:t>appear</w:t>
      </w:r>
      <w:r>
        <w:rPr>
          <w:lang w:eastAsia="en-GB"/>
        </w:rPr>
        <w:t xml:space="preserve"> </w:t>
      </w:r>
      <w:r w:rsidRPr="00AA6D19">
        <w:rPr>
          <w:lang w:eastAsia="en-GB"/>
        </w:rPr>
        <w:t>in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context</w:t>
      </w:r>
      <w:r>
        <w:rPr>
          <w:lang w:eastAsia="en-GB"/>
        </w:rPr>
        <w:t xml:space="preserve"> </w:t>
      </w:r>
      <w:r w:rsidRPr="00AA6D19">
        <w:rPr>
          <w:lang w:eastAsia="en-GB"/>
        </w:rPr>
        <w:t>of</w:t>
      </w:r>
      <w:r>
        <w:rPr>
          <w:lang w:eastAsia="en-GB"/>
        </w:rPr>
        <w:t xml:space="preserve"> </w:t>
      </w:r>
      <w:r w:rsidRPr="00AA6D19">
        <w:rPr>
          <w:lang w:eastAsia="en-GB"/>
        </w:rPr>
        <w:t>using</w:t>
      </w:r>
      <w:r>
        <w:rPr>
          <w:lang w:eastAsia="en-GB"/>
        </w:rPr>
        <w:t xml:space="preserve"> </w:t>
      </w:r>
      <w:r w:rsidRPr="00AA6D19">
        <w:rPr>
          <w:lang w:eastAsia="en-GB"/>
        </w:rPr>
        <w:t>generic</w:t>
      </w:r>
      <w:r>
        <w:rPr>
          <w:lang w:eastAsia="en-GB"/>
        </w:rPr>
        <w:t xml:space="preserve"> </w:t>
      </w:r>
      <w:r w:rsidRPr="00AA6D19">
        <w:rPr>
          <w:lang w:eastAsia="en-GB"/>
        </w:rPr>
        <w:t>type</w:t>
      </w:r>
      <w:r>
        <w:rPr>
          <w:lang w:eastAsia="en-GB"/>
        </w:rPr>
        <w:t xml:space="preserve"> </w:t>
      </w:r>
      <w:r w:rsidRPr="00AA6D19">
        <w:rPr>
          <w:lang w:eastAsia="en-GB"/>
        </w:rPr>
        <w:t>parameters.</w:t>
      </w:r>
    </w:p>
    <w:p w14:paraId="7C3EC05D" w14:textId="70E6208E" w:rsidR="000E1BAA" w:rsidRPr="00AA6D19" w:rsidRDefault="000E1BAA" w:rsidP="000E1BAA">
      <w:pPr>
        <w:pStyle w:val="TableTitle"/>
        <w:rPr>
          <w:lang w:eastAsia="en-GB"/>
        </w:rPr>
      </w:pPr>
      <w:r w:rsidRPr="00AA6D19">
        <w:rPr>
          <w:lang w:eastAsia="en-GB"/>
        </w:rPr>
        <w:lastRenderedPageBreak/>
        <w:t>Generics</w:t>
      </w:r>
    </w:p>
    <w:tbl>
      <w:tblPr>
        <w:tblW w:w="0" w:type="auto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5699"/>
      </w:tblGrid>
      <w:tr w:rsidR="000E1BAA" w:rsidRPr="00AA6D19" w14:paraId="11DA5573" w14:textId="77777777" w:rsidTr="003F478D">
        <w:trPr>
          <w:tblHeader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66A919" w14:textId="77777777" w:rsidR="000E1BAA" w:rsidRPr="00AA6D19" w:rsidRDefault="000E1BAA" w:rsidP="003F478D">
            <w:pPr>
              <w:pStyle w:val="TableHeader"/>
              <w:rPr>
                <w:lang w:eastAsia="en-GB"/>
              </w:rPr>
            </w:pPr>
            <w:r w:rsidRPr="00AA6D19">
              <w:rPr>
                <w:lang w:eastAsia="en-GB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71DA8F" w14:textId="77777777" w:rsidR="000E1BAA" w:rsidRPr="00AA6D19" w:rsidRDefault="000E1BAA" w:rsidP="003F478D">
            <w:pPr>
              <w:pStyle w:val="TableHeader"/>
              <w:rPr>
                <w:lang w:eastAsia="en-GB"/>
              </w:rPr>
            </w:pPr>
            <w:r w:rsidRPr="00AA6D19">
              <w:rPr>
                <w:lang w:eastAsia="en-GB"/>
              </w:rPr>
              <w:t>Explanation</w:t>
            </w:r>
          </w:p>
        </w:tc>
      </w:tr>
      <w:tr w:rsidR="000E1BAA" w:rsidRPr="00AA6D19" w14:paraId="78817A34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0CEAC8" w14:textId="77777777" w:rsidR="000E1BAA" w:rsidRPr="00CC7B1C" w:rsidRDefault="000E1BAA" w:rsidP="003F478D">
            <w:pPr>
              <w:pStyle w:val="TableBody"/>
              <w:rPr>
                <w:rStyle w:val="Literal"/>
              </w:rPr>
            </w:pPr>
            <w:r w:rsidRPr="00CC7B1C">
              <w:rPr>
                <w:rStyle w:val="Literal"/>
                <w:rFonts w:eastAsiaTheme="majorEastAsia"/>
              </w:rPr>
              <w:t>path&lt;...&gt;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97B182" w14:textId="00CF60AD" w:rsidR="000E1BAA" w:rsidRPr="00AA6D19" w:rsidRDefault="000E1BAA" w:rsidP="003F478D">
            <w:pPr>
              <w:pStyle w:val="TableBody"/>
              <w:rPr>
                <w:lang w:eastAsia="en-GB"/>
              </w:rPr>
            </w:pPr>
            <w:r w:rsidRPr="00AA6D19">
              <w:t>Specifies</w:t>
            </w:r>
            <w:r>
              <w:t xml:space="preserve"> </w:t>
            </w:r>
            <w:r w:rsidRPr="00AA6D19">
              <w:t>parameters</w:t>
            </w:r>
            <w:r>
              <w:t xml:space="preserve"> </w:t>
            </w:r>
            <w:r w:rsidRPr="00AA6D19">
              <w:t>to</w:t>
            </w:r>
            <w:r>
              <w:t xml:space="preserve"> </w:t>
            </w:r>
            <w:ins w:id="33" w:author="Audrey Doyle" w:date="2022-08-07T14:45:00Z">
              <w:r w:rsidR="00E32F38">
                <w:t xml:space="preserve">a </w:t>
              </w:r>
            </w:ins>
            <w:r w:rsidRPr="00AA6D19">
              <w:t>generic</w:t>
            </w:r>
            <w:r>
              <w:t xml:space="preserve"> </w:t>
            </w:r>
            <w:r w:rsidRPr="00AA6D19">
              <w:t>type</w:t>
            </w:r>
            <w:r>
              <w:t xml:space="preserve"> </w:t>
            </w:r>
            <w:r w:rsidRPr="00AA6D19">
              <w:t>in</w:t>
            </w:r>
            <w:r>
              <w:t xml:space="preserve"> </w:t>
            </w:r>
            <w:r w:rsidRPr="00AA6D19">
              <w:t>a</w:t>
            </w:r>
            <w:r>
              <w:t xml:space="preserve"> </w:t>
            </w:r>
            <w:r w:rsidRPr="00AA6D19">
              <w:t>type</w:t>
            </w:r>
            <w:r>
              <w:t xml:space="preserve"> </w:t>
            </w:r>
            <w:r w:rsidRPr="00AA6D19">
              <w:t>(</w:t>
            </w:r>
            <w:del w:id="34" w:author="Audrey Doyle" w:date="2022-08-07T14:52:00Z">
              <w:r w:rsidRPr="00AA6D19" w:rsidDel="00406363">
                <w:delText>e.g.</w:delText>
              </w:r>
            </w:del>
            <w:ins w:id="35" w:author="Audrey Doyle" w:date="2022-08-07T14:52:00Z">
              <w:r w:rsidR="00406363">
                <w:t>for example</w:t>
              </w:r>
            </w:ins>
            <w:r w:rsidRPr="00AA6D19">
              <w:t>,</w:t>
            </w:r>
            <w:r>
              <w:t xml:space="preserve"> </w:t>
            </w:r>
            <w:proofErr w:type="spellStart"/>
            <w:r w:rsidRPr="00E25C29">
              <w:rPr>
                <w:rStyle w:val="Literal"/>
              </w:rPr>
              <w:t>Vec</w:t>
            </w:r>
            <w:proofErr w:type="spellEnd"/>
            <w:r w:rsidRPr="00E25C29">
              <w:rPr>
                <w:rStyle w:val="Literal"/>
              </w:rPr>
              <w:t>&lt;u8&gt;</w:t>
            </w:r>
            <w:r w:rsidRPr="00AA6D19">
              <w:rPr>
                <w:lang w:eastAsia="en-GB"/>
              </w:rPr>
              <w:t>)</w:t>
            </w:r>
          </w:p>
        </w:tc>
      </w:tr>
      <w:tr w:rsidR="000E1BAA" w:rsidRPr="00AA6D19" w14:paraId="7E620C89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3A0A4F" w14:textId="77777777" w:rsidR="000E1BAA" w:rsidRPr="00CC7B1C" w:rsidRDefault="000E1BAA" w:rsidP="003F478D">
            <w:pPr>
              <w:pStyle w:val="TableBody"/>
              <w:rPr>
                <w:rStyle w:val="Literal"/>
              </w:rPr>
            </w:pPr>
            <w:r w:rsidRPr="00CC7B1C">
              <w:rPr>
                <w:rStyle w:val="Literal"/>
              </w:rPr>
              <w:t>path::&lt;...&gt;, method::&lt;...&gt;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AA2BE0" w14:textId="7A96E518" w:rsidR="000E1BAA" w:rsidRPr="00AA6D19" w:rsidRDefault="000E1BAA" w:rsidP="003F478D">
            <w:pPr>
              <w:pStyle w:val="TableBody"/>
              <w:rPr>
                <w:lang w:eastAsia="en-GB"/>
              </w:rPr>
            </w:pPr>
            <w:r w:rsidRPr="00AA6D19">
              <w:t>Specifies</w:t>
            </w:r>
            <w:r>
              <w:t xml:space="preserve"> </w:t>
            </w:r>
            <w:r w:rsidRPr="00AA6D19">
              <w:t>parameters</w:t>
            </w:r>
            <w:r>
              <w:t xml:space="preserve"> </w:t>
            </w:r>
            <w:r w:rsidRPr="00AA6D19">
              <w:t>to</w:t>
            </w:r>
            <w:r>
              <w:t xml:space="preserve"> </w:t>
            </w:r>
            <w:ins w:id="36" w:author="Audrey Doyle" w:date="2022-08-07T14:45:00Z">
              <w:r w:rsidR="00E32F38">
                <w:t xml:space="preserve">a </w:t>
              </w:r>
            </w:ins>
            <w:r w:rsidRPr="00AA6D19">
              <w:t>generic</w:t>
            </w:r>
            <w:r>
              <w:t xml:space="preserve"> </w:t>
            </w:r>
            <w:r w:rsidRPr="00AA6D19">
              <w:t>type,</w:t>
            </w:r>
            <w:r>
              <w:t xml:space="preserve"> </w:t>
            </w:r>
            <w:r w:rsidRPr="00AA6D19">
              <w:t>function,</w:t>
            </w:r>
            <w:r>
              <w:t xml:space="preserve"> </w:t>
            </w:r>
            <w:r w:rsidRPr="00AA6D19">
              <w:t>or</w:t>
            </w:r>
            <w:r>
              <w:t xml:space="preserve"> </w:t>
            </w:r>
            <w:r w:rsidRPr="00AA6D19">
              <w:t>method</w:t>
            </w:r>
            <w:r>
              <w:t xml:space="preserve"> </w:t>
            </w:r>
            <w:r w:rsidRPr="00AA6D19">
              <w:t>in</w:t>
            </w:r>
            <w:r>
              <w:t xml:space="preserve"> </w:t>
            </w:r>
            <w:r w:rsidRPr="00AA6D19">
              <w:t>an</w:t>
            </w:r>
            <w:r>
              <w:t xml:space="preserve"> </w:t>
            </w:r>
            <w:r w:rsidRPr="00AA6D19">
              <w:t>expression;</w:t>
            </w:r>
            <w:r>
              <w:t xml:space="preserve"> </w:t>
            </w:r>
            <w:r w:rsidRPr="00AA6D19">
              <w:t>often</w:t>
            </w:r>
            <w:r>
              <w:t xml:space="preserve"> </w:t>
            </w:r>
            <w:r w:rsidRPr="00AA6D19">
              <w:t>referred</w:t>
            </w:r>
            <w:r>
              <w:t xml:space="preserve"> </w:t>
            </w:r>
            <w:r w:rsidRPr="00AA6D19">
              <w:t>to</w:t>
            </w:r>
            <w:r>
              <w:t xml:space="preserve"> </w:t>
            </w:r>
            <w:r w:rsidRPr="00AA6D19">
              <w:t>as</w:t>
            </w:r>
            <w:r>
              <w:t xml:space="preserve"> </w:t>
            </w:r>
            <w:proofErr w:type="spellStart"/>
            <w:r w:rsidRPr="00AA6D19">
              <w:t>turbofish</w:t>
            </w:r>
            <w:proofErr w:type="spellEnd"/>
            <w:r>
              <w:t xml:space="preserve"> </w:t>
            </w:r>
            <w:r w:rsidRPr="00AA6D19">
              <w:t>(</w:t>
            </w:r>
            <w:del w:id="37" w:author="Audrey Doyle" w:date="2022-08-07T14:53:00Z">
              <w:r w:rsidRPr="00AA6D19" w:rsidDel="00406363">
                <w:delText>e.g.</w:delText>
              </w:r>
            </w:del>
            <w:ins w:id="38" w:author="Audrey Doyle" w:date="2022-08-07T14:53:00Z">
              <w:r w:rsidR="00406363">
                <w:t>for example</w:t>
              </w:r>
            </w:ins>
            <w:r w:rsidRPr="00AA6D19">
              <w:t>,</w:t>
            </w:r>
            <w:r>
              <w:t xml:space="preserve"> </w:t>
            </w:r>
            <w:r w:rsidRPr="00E25C29">
              <w:rPr>
                <w:rStyle w:val="Literal"/>
              </w:rPr>
              <w:t>"42".parse::&lt;i32&gt;()</w:t>
            </w:r>
            <w:r w:rsidRPr="00AA6D19">
              <w:rPr>
                <w:lang w:eastAsia="en-GB"/>
              </w:rPr>
              <w:t>)</w:t>
            </w:r>
          </w:p>
        </w:tc>
      </w:tr>
      <w:tr w:rsidR="000E1BAA" w:rsidRPr="00AA6D19" w14:paraId="4BA7FCD5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87CDA5" w14:textId="77777777" w:rsidR="000E1BAA" w:rsidRPr="00CC7B1C" w:rsidRDefault="000E1BAA" w:rsidP="003F478D">
            <w:pPr>
              <w:pStyle w:val="TableBody"/>
              <w:rPr>
                <w:rStyle w:val="Literal"/>
              </w:rPr>
            </w:pPr>
            <w:proofErr w:type="spellStart"/>
            <w:r w:rsidRPr="00CC7B1C">
              <w:rPr>
                <w:rStyle w:val="Literal"/>
                <w:rFonts w:eastAsiaTheme="majorEastAsia"/>
              </w:rPr>
              <w:t>fn</w:t>
            </w:r>
            <w:proofErr w:type="spellEnd"/>
            <w:r w:rsidRPr="00CC7B1C">
              <w:rPr>
                <w:rStyle w:val="Literal"/>
              </w:rPr>
              <w:t xml:space="preserve"> </w:t>
            </w:r>
            <w:r w:rsidRPr="00CC7B1C">
              <w:rPr>
                <w:rStyle w:val="Literal"/>
                <w:rFonts w:eastAsiaTheme="majorEastAsia"/>
              </w:rPr>
              <w:t>ident&lt;...&gt;</w:t>
            </w:r>
            <w:r w:rsidRPr="00CC7B1C">
              <w:rPr>
                <w:rStyle w:val="Literal"/>
              </w:rPr>
              <w:t xml:space="preserve"> </w:t>
            </w:r>
            <w:r w:rsidRPr="00CC7B1C">
              <w:rPr>
                <w:rStyle w:val="Literal"/>
                <w:rFonts w:eastAsiaTheme="majorEastAsia"/>
              </w:rPr>
              <w:t>...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E8FFBD" w14:textId="77777777" w:rsidR="000E1BAA" w:rsidRPr="00435043" w:rsidRDefault="000E1BAA" w:rsidP="003F478D">
            <w:pPr>
              <w:pStyle w:val="TableBody"/>
            </w:pPr>
            <w:r w:rsidRPr="00435043">
              <w:t>Define generic function</w:t>
            </w:r>
          </w:p>
        </w:tc>
      </w:tr>
      <w:tr w:rsidR="000E1BAA" w:rsidRPr="00AA6D19" w14:paraId="3C69D3C6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9B44EF" w14:textId="77777777" w:rsidR="000E1BAA" w:rsidRPr="00CC7B1C" w:rsidRDefault="000E1BAA" w:rsidP="003F478D">
            <w:pPr>
              <w:pStyle w:val="TableBody"/>
              <w:rPr>
                <w:rStyle w:val="Literal"/>
              </w:rPr>
            </w:pPr>
            <w:r w:rsidRPr="00CC7B1C">
              <w:rPr>
                <w:rStyle w:val="Literal"/>
                <w:rFonts w:eastAsiaTheme="majorEastAsia"/>
              </w:rPr>
              <w:t>struct</w:t>
            </w:r>
            <w:r w:rsidRPr="00CC7B1C">
              <w:rPr>
                <w:rStyle w:val="Literal"/>
              </w:rPr>
              <w:t xml:space="preserve"> </w:t>
            </w:r>
            <w:r w:rsidRPr="00CC7B1C">
              <w:rPr>
                <w:rStyle w:val="Literal"/>
                <w:rFonts w:eastAsiaTheme="majorEastAsia"/>
              </w:rPr>
              <w:t>ident&lt;...&gt;</w:t>
            </w:r>
            <w:r w:rsidRPr="00CC7B1C">
              <w:rPr>
                <w:rStyle w:val="Literal"/>
              </w:rPr>
              <w:t xml:space="preserve"> </w:t>
            </w:r>
            <w:r w:rsidRPr="00CC7B1C">
              <w:rPr>
                <w:rStyle w:val="Literal"/>
                <w:rFonts w:eastAsiaTheme="majorEastAsia"/>
              </w:rPr>
              <w:t>...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B0383A" w14:textId="77777777" w:rsidR="000E1BAA" w:rsidRPr="00435043" w:rsidRDefault="000E1BAA" w:rsidP="003F478D">
            <w:pPr>
              <w:pStyle w:val="TableBody"/>
            </w:pPr>
            <w:r w:rsidRPr="00435043">
              <w:t>Define generic structure</w:t>
            </w:r>
          </w:p>
        </w:tc>
      </w:tr>
      <w:tr w:rsidR="000E1BAA" w:rsidRPr="00AA6D19" w14:paraId="15586932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EE3071" w14:textId="77777777" w:rsidR="000E1BAA" w:rsidRPr="00CC7B1C" w:rsidRDefault="000E1BAA" w:rsidP="003F478D">
            <w:pPr>
              <w:pStyle w:val="TableBody"/>
              <w:rPr>
                <w:rStyle w:val="Literal"/>
              </w:rPr>
            </w:pPr>
            <w:r w:rsidRPr="00CC7B1C">
              <w:rPr>
                <w:rStyle w:val="Literal"/>
                <w:rFonts w:eastAsiaTheme="majorEastAsia"/>
              </w:rPr>
              <w:t>enum</w:t>
            </w:r>
            <w:r w:rsidRPr="00CC7B1C">
              <w:rPr>
                <w:rStyle w:val="Literal"/>
              </w:rPr>
              <w:t xml:space="preserve"> </w:t>
            </w:r>
            <w:r w:rsidRPr="00CC7B1C">
              <w:rPr>
                <w:rStyle w:val="Literal"/>
                <w:rFonts w:eastAsiaTheme="majorEastAsia"/>
              </w:rPr>
              <w:t>ident&lt;...&gt;</w:t>
            </w:r>
            <w:r w:rsidRPr="00CC7B1C">
              <w:rPr>
                <w:rStyle w:val="Literal"/>
              </w:rPr>
              <w:t xml:space="preserve"> </w:t>
            </w:r>
            <w:r w:rsidRPr="00CC7B1C">
              <w:rPr>
                <w:rStyle w:val="Literal"/>
                <w:rFonts w:eastAsiaTheme="majorEastAsia"/>
              </w:rPr>
              <w:t>...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C52CE7" w14:textId="77777777" w:rsidR="000E1BAA" w:rsidRPr="00435043" w:rsidRDefault="000E1BAA" w:rsidP="003F478D">
            <w:pPr>
              <w:pStyle w:val="TableBody"/>
            </w:pPr>
            <w:r w:rsidRPr="00435043">
              <w:t>Define generic enumeration</w:t>
            </w:r>
          </w:p>
        </w:tc>
      </w:tr>
      <w:tr w:rsidR="000E1BAA" w:rsidRPr="00AA6D19" w14:paraId="0B34E1CD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C85D61" w14:textId="77777777" w:rsidR="000E1BAA" w:rsidRPr="00CC7B1C" w:rsidRDefault="000E1BAA" w:rsidP="003F478D">
            <w:pPr>
              <w:pStyle w:val="TableBody"/>
              <w:rPr>
                <w:rStyle w:val="Literal"/>
              </w:rPr>
            </w:pPr>
            <w:r w:rsidRPr="00CC7B1C">
              <w:rPr>
                <w:rStyle w:val="Literal"/>
                <w:rFonts w:eastAsiaTheme="majorEastAsia"/>
              </w:rPr>
              <w:t>impl&lt;...&gt;</w:t>
            </w:r>
            <w:r w:rsidRPr="00CC7B1C">
              <w:rPr>
                <w:rStyle w:val="Literal"/>
              </w:rPr>
              <w:t xml:space="preserve"> </w:t>
            </w:r>
            <w:r w:rsidRPr="00CC7B1C">
              <w:rPr>
                <w:rStyle w:val="Literal"/>
                <w:rFonts w:eastAsiaTheme="majorEastAsia"/>
              </w:rPr>
              <w:t>...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B3579C" w14:textId="77777777" w:rsidR="000E1BAA" w:rsidRPr="00435043" w:rsidRDefault="000E1BAA" w:rsidP="003F478D">
            <w:pPr>
              <w:pStyle w:val="TableBody"/>
            </w:pPr>
            <w:r w:rsidRPr="00435043">
              <w:t>Define generic implementation</w:t>
            </w:r>
          </w:p>
        </w:tc>
      </w:tr>
      <w:tr w:rsidR="000E1BAA" w:rsidRPr="00AA6D19" w14:paraId="10E0206A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C73F0E" w14:textId="77777777" w:rsidR="000E1BAA" w:rsidRPr="00CC7B1C" w:rsidRDefault="000E1BAA" w:rsidP="003F478D">
            <w:pPr>
              <w:pStyle w:val="TableBody"/>
              <w:rPr>
                <w:rStyle w:val="Literal"/>
              </w:rPr>
            </w:pPr>
            <w:r w:rsidRPr="00CC7B1C">
              <w:rPr>
                <w:rStyle w:val="Literal"/>
                <w:rFonts w:eastAsiaTheme="majorEastAsia"/>
              </w:rPr>
              <w:t>for&lt;...&gt;</w:t>
            </w:r>
            <w:r w:rsidRPr="00CC7B1C">
              <w:rPr>
                <w:rStyle w:val="Literal"/>
              </w:rPr>
              <w:t xml:space="preserve"> </w:t>
            </w:r>
            <w:r w:rsidRPr="00CC7B1C">
              <w:rPr>
                <w:rStyle w:val="Literal"/>
                <w:rFonts w:eastAsiaTheme="majorEastAsia"/>
              </w:rPr>
              <w:t>type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CABDCD" w14:textId="77777777" w:rsidR="000E1BAA" w:rsidRPr="00435043" w:rsidRDefault="000E1BAA" w:rsidP="003F478D">
            <w:pPr>
              <w:pStyle w:val="TableBody"/>
            </w:pPr>
            <w:r w:rsidRPr="00435043">
              <w:t>Higher-ranked lifetime bounds</w:t>
            </w:r>
          </w:p>
        </w:tc>
      </w:tr>
      <w:tr w:rsidR="000E1BAA" w:rsidRPr="00AA6D19" w14:paraId="5BD06B5F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484C2B" w14:textId="77777777" w:rsidR="000E1BAA" w:rsidRPr="00CC7B1C" w:rsidRDefault="000E1BAA" w:rsidP="003F478D">
            <w:pPr>
              <w:pStyle w:val="TableBody"/>
              <w:rPr>
                <w:rStyle w:val="Literal"/>
              </w:rPr>
            </w:pPr>
            <w:r w:rsidRPr="00CC7B1C">
              <w:rPr>
                <w:rStyle w:val="Literal"/>
                <w:rFonts w:eastAsiaTheme="majorEastAsia"/>
              </w:rPr>
              <w:t>type&lt;ident=type&gt;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9EAFF0" w14:textId="694ECB53" w:rsidR="000E1BAA" w:rsidRPr="00AA6D19" w:rsidRDefault="000E1BAA" w:rsidP="003F478D">
            <w:pPr>
              <w:pStyle w:val="TableBody"/>
              <w:rPr>
                <w:lang w:eastAsia="en-GB"/>
              </w:rPr>
            </w:pPr>
            <w:r w:rsidRPr="00AA6D19">
              <w:t>A</w:t>
            </w:r>
            <w:r>
              <w:t xml:space="preserve"> </w:t>
            </w:r>
            <w:r w:rsidRPr="00AA6D19">
              <w:t>generic</w:t>
            </w:r>
            <w:r>
              <w:t xml:space="preserve"> </w:t>
            </w:r>
            <w:r w:rsidRPr="00AA6D19">
              <w:t>type</w:t>
            </w:r>
            <w:r>
              <w:t xml:space="preserve"> </w:t>
            </w:r>
            <w:r w:rsidRPr="00AA6D19">
              <w:t>where</w:t>
            </w:r>
            <w:r>
              <w:t xml:space="preserve"> </w:t>
            </w:r>
            <w:r w:rsidRPr="00AA6D19">
              <w:t>one</w:t>
            </w:r>
            <w:r>
              <w:t xml:space="preserve"> </w:t>
            </w:r>
            <w:r w:rsidRPr="00AA6D19">
              <w:t>or</w:t>
            </w:r>
            <w:r>
              <w:t xml:space="preserve"> </w:t>
            </w:r>
            <w:r w:rsidRPr="00AA6D19">
              <w:t>more</w:t>
            </w:r>
            <w:r>
              <w:t xml:space="preserve"> </w:t>
            </w:r>
            <w:r w:rsidRPr="00AA6D19">
              <w:t>associated</w:t>
            </w:r>
            <w:r>
              <w:t xml:space="preserve"> </w:t>
            </w:r>
            <w:r w:rsidRPr="00AA6D19">
              <w:t>types</w:t>
            </w:r>
            <w:r>
              <w:t xml:space="preserve"> </w:t>
            </w:r>
            <w:r w:rsidRPr="00AA6D19">
              <w:t>have</w:t>
            </w:r>
            <w:r>
              <w:t xml:space="preserve"> </w:t>
            </w:r>
            <w:r w:rsidRPr="00AA6D19">
              <w:t>specific</w:t>
            </w:r>
            <w:r>
              <w:t xml:space="preserve"> </w:t>
            </w:r>
            <w:r w:rsidRPr="00AA6D19">
              <w:t>assignments</w:t>
            </w:r>
            <w:r>
              <w:t xml:space="preserve"> </w:t>
            </w:r>
            <w:r w:rsidRPr="00AA6D19">
              <w:t>(</w:t>
            </w:r>
            <w:del w:id="39" w:author="Audrey Doyle" w:date="2022-08-07T14:53:00Z">
              <w:r w:rsidRPr="00AA6D19" w:rsidDel="00406363">
                <w:delText>e.g.</w:delText>
              </w:r>
            </w:del>
            <w:ins w:id="40" w:author="Audrey Doyle" w:date="2022-08-07T14:53:00Z">
              <w:r w:rsidR="00406363">
                <w:t>for example</w:t>
              </w:r>
            </w:ins>
            <w:r w:rsidRPr="00AA6D19">
              <w:t>,</w:t>
            </w:r>
            <w:r>
              <w:t xml:space="preserve"> </w:t>
            </w:r>
            <w:r w:rsidRPr="00E25C29">
              <w:rPr>
                <w:rStyle w:val="Literal"/>
              </w:rPr>
              <w:t>Iterator&lt;Item=T&gt;</w:t>
            </w:r>
            <w:r w:rsidRPr="00AA6D19">
              <w:rPr>
                <w:lang w:eastAsia="en-GB"/>
              </w:rPr>
              <w:t>)</w:t>
            </w:r>
          </w:p>
        </w:tc>
      </w:tr>
    </w:tbl>
    <w:p w14:paraId="65B3F101" w14:textId="77777777" w:rsidR="000E1BAA" w:rsidRPr="00AA6D19" w:rsidRDefault="000E1BAA" w:rsidP="000E1BAA">
      <w:pPr>
        <w:pStyle w:val="Body"/>
        <w:rPr>
          <w:lang w:eastAsia="en-GB"/>
        </w:rPr>
      </w:pPr>
      <w:r w:rsidRPr="00AA6D19">
        <w:rPr>
          <w:lang w:eastAsia="en-GB"/>
        </w:rPr>
        <w:t>Table</w:t>
      </w:r>
      <w:r>
        <w:rPr>
          <w:lang w:eastAsia="en-GB"/>
        </w:rPr>
        <w:t xml:space="preserve"> </w:t>
      </w:r>
      <w:r w:rsidRPr="00AA6D19">
        <w:rPr>
          <w:lang w:eastAsia="en-GB"/>
        </w:rPr>
        <w:t>B-5</w:t>
      </w:r>
      <w:r>
        <w:rPr>
          <w:lang w:eastAsia="en-GB"/>
        </w:rPr>
        <w:t xml:space="preserve"> </w:t>
      </w:r>
      <w:r w:rsidRPr="00AA6D19">
        <w:rPr>
          <w:lang w:eastAsia="en-GB"/>
        </w:rPr>
        <w:t>shows</w:t>
      </w:r>
      <w:r>
        <w:rPr>
          <w:lang w:eastAsia="en-GB"/>
        </w:rPr>
        <w:t xml:space="preserve"> </w:t>
      </w:r>
      <w:r w:rsidRPr="00AA6D19">
        <w:rPr>
          <w:lang w:eastAsia="en-GB"/>
        </w:rPr>
        <w:t>symbols</w:t>
      </w:r>
      <w:r>
        <w:rPr>
          <w:lang w:eastAsia="en-GB"/>
        </w:rPr>
        <w:t xml:space="preserve"> </w:t>
      </w:r>
      <w:r w:rsidRPr="00AA6D19">
        <w:rPr>
          <w:lang w:eastAsia="en-GB"/>
        </w:rPr>
        <w:t>that</w:t>
      </w:r>
      <w:r>
        <w:rPr>
          <w:lang w:eastAsia="en-GB"/>
        </w:rPr>
        <w:t xml:space="preserve"> </w:t>
      </w:r>
      <w:r w:rsidRPr="00AA6D19">
        <w:rPr>
          <w:lang w:eastAsia="en-GB"/>
        </w:rPr>
        <w:t>appear</w:t>
      </w:r>
      <w:r>
        <w:rPr>
          <w:lang w:eastAsia="en-GB"/>
        </w:rPr>
        <w:t xml:space="preserve"> </w:t>
      </w:r>
      <w:r w:rsidRPr="00AA6D19">
        <w:rPr>
          <w:lang w:eastAsia="en-GB"/>
        </w:rPr>
        <w:t>in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context</w:t>
      </w:r>
      <w:r>
        <w:rPr>
          <w:lang w:eastAsia="en-GB"/>
        </w:rPr>
        <w:t xml:space="preserve"> </w:t>
      </w:r>
      <w:r w:rsidRPr="00AA6D19">
        <w:rPr>
          <w:lang w:eastAsia="en-GB"/>
        </w:rPr>
        <w:t>of</w:t>
      </w:r>
      <w:r>
        <w:rPr>
          <w:lang w:eastAsia="en-GB"/>
        </w:rPr>
        <w:t xml:space="preserve"> </w:t>
      </w:r>
      <w:r w:rsidRPr="00AA6D19">
        <w:rPr>
          <w:lang w:eastAsia="en-GB"/>
        </w:rPr>
        <w:t>constraining</w:t>
      </w:r>
      <w:r>
        <w:rPr>
          <w:lang w:eastAsia="en-GB"/>
        </w:rPr>
        <w:t xml:space="preserve"> </w:t>
      </w:r>
      <w:r w:rsidRPr="00AA6D19">
        <w:rPr>
          <w:lang w:eastAsia="en-GB"/>
        </w:rPr>
        <w:t>generic</w:t>
      </w:r>
      <w:r>
        <w:rPr>
          <w:lang w:eastAsia="en-GB"/>
        </w:rPr>
        <w:t xml:space="preserve"> </w:t>
      </w:r>
      <w:r w:rsidRPr="00AA6D19">
        <w:rPr>
          <w:lang w:eastAsia="en-GB"/>
        </w:rPr>
        <w:t>type</w:t>
      </w:r>
      <w:r>
        <w:rPr>
          <w:lang w:eastAsia="en-GB"/>
        </w:rPr>
        <w:t xml:space="preserve"> </w:t>
      </w:r>
      <w:r w:rsidRPr="00AA6D19">
        <w:rPr>
          <w:lang w:eastAsia="en-GB"/>
        </w:rPr>
        <w:t>parameters</w:t>
      </w:r>
      <w:r>
        <w:rPr>
          <w:lang w:eastAsia="en-GB"/>
        </w:rPr>
        <w:t xml:space="preserve"> </w:t>
      </w:r>
      <w:r w:rsidRPr="00AA6D19">
        <w:rPr>
          <w:lang w:eastAsia="en-GB"/>
        </w:rPr>
        <w:t>with</w:t>
      </w:r>
      <w:r>
        <w:rPr>
          <w:lang w:eastAsia="en-GB"/>
        </w:rPr>
        <w:t xml:space="preserve"> </w:t>
      </w:r>
      <w:r w:rsidRPr="00AA6D19">
        <w:rPr>
          <w:lang w:eastAsia="en-GB"/>
        </w:rPr>
        <w:t>trait</w:t>
      </w:r>
      <w:r>
        <w:rPr>
          <w:lang w:eastAsia="en-GB"/>
        </w:rPr>
        <w:t xml:space="preserve"> </w:t>
      </w:r>
      <w:r w:rsidRPr="00AA6D19">
        <w:rPr>
          <w:lang w:eastAsia="en-GB"/>
        </w:rPr>
        <w:t>bounds.</w:t>
      </w:r>
    </w:p>
    <w:p w14:paraId="433196DE" w14:textId="21DB4DD5" w:rsidR="000E1BAA" w:rsidRPr="00AA6D19" w:rsidRDefault="000E1BAA" w:rsidP="000E1BAA">
      <w:pPr>
        <w:pStyle w:val="TableTitle"/>
        <w:rPr>
          <w:lang w:eastAsia="en-GB"/>
        </w:rPr>
      </w:pPr>
      <w:r w:rsidRPr="00AA6D19">
        <w:rPr>
          <w:lang w:eastAsia="en-GB"/>
        </w:rPr>
        <w:t>Trait</w:t>
      </w:r>
      <w:r>
        <w:rPr>
          <w:lang w:eastAsia="en-GB"/>
        </w:rPr>
        <w:t xml:space="preserve"> </w:t>
      </w:r>
      <w:r w:rsidRPr="00AA6D19">
        <w:rPr>
          <w:lang w:eastAsia="en-GB"/>
        </w:rPr>
        <w:t>Bound</w:t>
      </w:r>
      <w:r>
        <w:rPr>
          <w:lang w:eastAsia="en-GB"/>
        </w:rPr>
        <w:t xml:space="preserve"> </w:t>
      </w:r>
      <w:r w:rsidRPr="00AA6D19">
        <w:rPr>
          <w:lang w:eastAsia="en-GB"/>
        </w:rPr>
        <w:t>Constraints</w:t>
      </w:r>
    </w:p>
    <w:tbl>
      <w:tblPr>
        <w:tblW w:w="0" w:type="auto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2"/>
        <w:gridCol w:w="6062"/>
      </w:tblGrid>
      <w:tr w:rsidR="000E1BAA" w:rsidRPr="00AA6D19" w14:paraId="57C607C6" w14:textId="77777777" w:rsidTr="003F478D">
        <w:trPr>
          <w:tblHeader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75A4E1" w14:textId="77777777" w:rsidR="000E1BAA" w:rsidRPr="00AA6D19" w:rsidRDefault="000E1BAA" w:rsidP="003F478D">
            <w:pPr>
              <w:pStyle w:val="TableHeader"/>
              <w:rPr>
                <w:lang w:eastAsia="en-GB"/>
              </w:rPr>
            </w:pPr>
            <w:r w:rsidRPr="00AA6D19">
              <w:rPr>
                <w:lang w:eastAsia="en-GB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432A9A" w14:textId="77777777" w:rsidR="000E1BAA" w:rsidRPr="00AA6D19" w:rsidRDefault="000E1BAA" w:rsidP="003F478D">
            <w:pPr>
              <w:pStyle w:val="TableHeader"/>
              <w:rPr>
                <w:lang w:eastAsia="en-GB"/>
              </w:rPr>
            </w:pPr>
            <w:r w:rsidRPr="00AA6D19">
              <w:rPr>
                <w:lang w:eastAsia="en-GB"/>
              </w:rPr>
              <w:t>Explanation</w:t>
            </w:r>
          </w:p>
        </w:tc>
      </w:tr>
      <w:tr w:rsidR="000E1BAA" w:rsidRPr="00AA6D19" w14:paraId="4FDCE63F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2508C0" w14:textId="77777777" w:rsidR="000E1BAA" w:rsidRPr="00CC7B1C" w:rsidRDefault="000E1BAA" w:rsidP="003F478D">
            <w:pPr>
              <w:pStyle w:val="TableBody"/>
              <w:rPr>
                <w:rStyle w:val="Literal"/>
              </w:rPr>
            </w:pPr>
            <w:r w:rsidRPr="00CC7B1C">
              <w:rPr>
                <w:rStyle w:val="Literal"/>
                <w:rFonts w:eastAsiaTheme="majorEastAsia"/>
              </w:rPr>
              <w:t>T:</w:t>
            </w:r>
            <w:r w:rsidRPr="00CC7B1C">
              <w:rPr>
                <w:rStyle w:val="Literal"/>
              </w:rPr>
              <w:t xml:space="preserve"> </w:t>
            </w:r>
            <w:r w:rsidRPr="00CC7B1C">
              <w:rPr>
                <w:rStyle w:val="Literal"/>
                <w:rFonts w:eastAsiaTheme="majorEastAsia"/>
              </w:rPr>
              <w:t>U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CD9514" w14:textId="77777777" w:rsidR="000E1BAA" w:rsidRPr="00AA6D19" w:rsidRDefault="000E1BAA" w:rsidP="003F478D">
            <w:pPr>
              <w:pStyle w:val="TableBody"/>
              <w:rPr>
                <w:lang w:eastAsia="en-GB"/>
              </w:rPr>
            </w:pPr>
            <w:r w:rsidRPr="00AA6D19">
              <w:t>Generic</w:t>
            </w:r>
            <w:r>
              <w:t xml:space="preserve"> </w:t>
            </w:r>
            <w:r w:rsidRPr="00AA6D19">
              <w:t>parameter</w:t>
            </w:r>
            <w:r>
              <w:t xml:space="preserve"> </w:t>
            </w:r>
            <w:r w:rsidRPr="00E25C29">
              <w:rPr>
                <w:rStyle w:val="Literal"/>
              </w:rPr>
              <w:t>T</w:t>
            </w:r>
            <w:r>
              <w:rPr>
                <w:lang w:eastAsia="en-GB"/>
              </w:rPr>
              <w:t xml:space="preserve"> </w:t>
            </w:r>
            <w:r w:rsidRPr="00AA6D19">
              <w:rPr>
                <w:lang w:eastAsia="en-GB"/>
              </w:rPr>
              <w:t>constrained</w:t>
            </w:r>
            <w:r>
              <w:rPr>
                <w:lang w:eastAsia="en-GB"/>
              </w:rPr>
              <w:t xml:space="preserve"> </w:t>
            </w:r>
            <w:r w:rsidRPr="00AA6D19">
              <w:rPr>
                <w:lang w:eastAsia="en-GB"/>
              </w:rPr>
              <w:t>to</w:t>
            </w:r>
            <w:r>
              <w:rPr>
                <w:lang w:eastAsia="en-GB"/>
              </w:rPr>
              <w:t xml:space="preserve"> </w:t>
            </w:r>
            <w:r w:rsidRPr="00AA6D19">
              <w:rPr>
                <w:lang w:eastAsia="en-GB"/>
              </w:rPr>
              <w:t>types</w:t>
            </w:r>
            <w:r>
              <w:rPr>
                <w:lang w:eastAsia="en-GB"/>
              </w:rPr>
              <w:t xml:space="preserve"> </w:t>
            </w:r>
            <w:r w:rsidRPr="00AA6D19">
              <w:rPr>
                <w:lang w:eastAsia="en-GB"/>
              </w:rPr>
              <w:t>that</w:t>
            </w:r>
            <w:r>
              <w:rPr>
                <w:lang w:eastAsia="en-GB"/>
              </w:rPr>
              <w:t xml:space="preserve"> </w:t>
            </w:r>
            <w:r w:rsidRPr="00AA6D19">
              <w:rPr>
                <w:lang w:eastAsia="en-GB"/>
              </w:rPr>
              <w:t>implement</w:t>
            </w:r>
            <w:r>
              <w:rPr>
                <w:lang w:eastAsia="en-GB"/>
              </w:rPr>
              <w:t xml:space="preserve"> </w:t>
            </w:r>
            <w:r w:rsidRPr="00E25C29">
              <w:rPr>
                <w:rStyle w:val="Literal"/>
              </w:rPr>
              <w:t>U</w:t>
            </w:r>
          </w:p>
        </w:tc>
      </w:tr>
      <w:tr w:rsidR="000E1BAA" w:rsidRPr="00AA6D19" w14:paraId="07253066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79F1C0" w14:textId="77777777" w:rsidR="000E1BAA" w:rsidRPr="00CC7B1C" w:rsidRDefault="000E1BAA" w:rsidP="003F478D">
            <w:pPr>
              <w:pStyle w:val="TableBody"/>
              <w:rPr>
                <w:rStyle w:val="Literal"/>
              </w:rPr>
            </w:pPr>
            <w:r w:rsidRPr="00CC7B1C">
              <w:rPr>
                <w:rStyle w:val="Literal"/>
                <w:rFonts w:eastAsiaTheme="majorEastAsia"/>
              </w:rPr>
              <w:t>T:</w:t>
            </w:r>
            <w:r w:rsidRPr="00CC7B1C">
              <w:rPr>
                <w:rStyle w:val="Literal"/>
              </w:rPr>
              <w:t xml:space="preserve"> </w:t>
            </w:r>
            <w:r w:rsidRPr="00CC7B1C">
              <w:rPr>
                <w:rStyle w:val="Literal"/>
                <w:rFonts w:eastAsiaTheme="majorEastAsia"/>
              </w:rPr>
              <w:t>'a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3C3E0D" w14:textId="77777777" w:rsidR="000E1BAA" w:rsidRPr="00AA6D19" w:rsidRDefault="000E1BAA" w:rsidP="003F478D">
            <w:pPr>
              <w:pStyle w:val="TableBody"/>
              <w:rPr>
                <w:lang w:eastAsia="en-GB"/>
              </w:rPr>
            </w:pPr>
            <w:r w:rsidRPr="00AA6D19">
              <w:t>Generic</w:t>
            </w:r>
            <w:r>
              <w:t xml:space="preserve"> </w:t>
            </w:r>
            <w:r w:rsidRPr="00AA6D19">
              <w:t>type</w:t>
            </w:r>
            <w:r>
              <w:t xml:space="preserve"> </w:t>
            </w:r>
            <w:r w:rsidRPr="00E25C29">
              <w:rPr>
                <w:rStyle w:val="Literal"/>
              </w:rPr>
              <w:t>T</w:t>
            </w:r>
            <w:r>
              <w:t xml:space="preserve"> </w:t>
            </w:r>
            <w:r w:rsidRPr="00AA6D19">
              <w:t>must</w:t>
            </w:r>
            <w:r>
              <w:t xml:space="preserve"> </w:t>
            </w:r>
            <w:r w:rsidRPr="00AA6D19">
              <w:t>outlive</w:t>
            </w:r>
            <w:r>
              <w:t xml:space="preserve"> </w:t>
            </w:r>
            <w:r w:rsidRPr="00AA6D19">
              <w:t>lifetime</w:t>
            </w:r>
            <w:r>
              <w:t xml:space="preserve"> </w:t>
            </w:r>
            <w:r w:rsidRPr="00E25C29">
              <w:rPr>
                <w:rStyle w:val="Literal"/>
              </w:rPr>
              <w:t>'a</w:t>
            </w:r>
            <w:r>
              <w:t xml:space="preserve"> </w:t>
            </w:r>
            <w:r w:rsidRPr="00AA6D19">
              <w:t>(meaning</w:t>
            </w:r>
            <w:r>
              <w:t xml:space="preserve"> </w:t>
            </w:r>
            <w:r w:rsidRPr="00AA6D19">
              <w:t>the</w:t>
            </w:r>
            <w:r>
              <w:t xml:space="preserve"> </w:t>
            </w:r>
            <w:r w:rsidRPr="00AA6D19">
              <w:t>type</w:t>
            </w:r>
            <w:r>
              <w:t xml:space="preserve"> </w:t>
            </w:r>
            <w:r w:rsidRPr="00AA6D19">
              <w:t>cannot</w:t>
            </w:r>
            <w:r>
              <w:t xml:space="preserve"> </w:t>
            </w:r>
            <w:r w:rsidRPr="00AA6D19">
              <w:t>transitively</w:t>
            </w:r>
            <w:r>
              <w:t xml:space="preserve"> </w:t>
            </w:r>
            <w:r w:rsidRPr="00AA6D19">
              <w:t>contain</w:t>
            </w:r>
            <w:r>
              <w:t xml:space="preserve"> </w:t>
            </w:r>
            <w:r w:rsidRPr="00AA6D19">
              <w:t>any</w:t>
            </w:r>
            <w:r>
              <w:t xml:space="preserve"> </w:t>
            </w:r>
            <w:r w:rsidRPr="00AA6D19">
              <w:t>references</w:t>
            </w:r>
            <w:r>
              <w:t xml:space="preserve"> </w:t>
            </w:r>
            <w:r w:rsidRPr="00AA6D19">
              <w:t>with</w:t>
            </w:r>
            <w:r>
              <w:t xml:space="preserve"> </w:t>
            </w:r>
            <w:r w:rsidRPr="00AA6D19">
              <w:t>lifetimes</w:t>
            </w:r>
            <w:r>
              <w:t xml:space="preserve"> </w:t>
            </w:r>
            <w:r w:rsidRPr="00AA6D19">
              <w:t>shorter</w:t>
            </w:r>
            <w:r>
              <w:t xml:space="preserve"> </w:t>
            </w:r>
            <w:r w:rsidRPr="00AA6D19">
              <w:t>than</w:t>
            </w:r>
            <w:r>
              <w:t xml:space="preserve"> </w:t>
            </w:r>
            <w:r w:rsidRPr="00E25C29">
              <w:rPr>
                <w:rStyle w:val="Literal"/>
              </w:rPr>
              <w:t>'a</w:t>
            </w:r>
            <w:r w:rsidRPr="00AA6D19">
              <w:rPr>
                <w:lang w:eastAsia="en-GB"/>
              </w:rPr>
              <w:t>)</w:t>
            </w:r>
          </w:p>
        </w:tc>
      </w:tr>
      <w:tr w:rsidR="000E1BAA" w:rsidRPr="00AA6D19" w14:paraId="0F297BF4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BE6AF5" w14:textId="77777777" w:rsidR="000E1BAA" w:rsidRPr="00CC7B1C" w:rsidRDefault="000E1BAA" w:rsidP="003F478D">
            <w:pPr>
              <w:pStyle w:val="TableBody"/>
              <w:rPr>
                <w:rStyle w:val="Literal"/>
              </w:rPr>
            </w:pPr>
            <w:r w:rsidRPr="00CC7B1C">
              <w:rPr>
                <w:rStyle w:val="Literal"/>
                <w:rFonts w:eastAsiaTheme="majorEastAsia"/>
              </w:rPr>
              <w:t>T:</w:t>
            </w:r>
            <w:r w:rsidRPr="00CC7B1C">
              <w:rPr>
                <w:rStyle w:val="Literal"/>
              </w:rPr>
              <w:t xml:space="preserve"> </w:t>
            </w:r>
            <w:r w:rsidRPr="00CC7B1C">
              <w:rPr>
                <w:rStyle w:val="Literal"/>
                <w:rFonts w:eastAsiaTheme="majorEastAsia"/>
              </w:rPr>
              <w:t>'static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1A11CA" w14:textId="77777777" w:rsidR="000E1BAA" w:rsidRPr="00AA6D19" w:rsidRDefault="000E1BAA" w:rsidP="003F478D">
            <w:pPr>
              <w:pStyle w:val="TableBody"/>
              <w:rPr>
                <w:lang w:eastAsia="en-GB"/>
              </w:rPr>
            </w:pPr>
            <w:r w:rsidRPr="00AA6D19">
              <w:t>Generic</w:t>
            </w:r>
            <w:r>
              <w:t xml:space="preserve"> </w:t>
            </w:r>
            <w:r w:rsidRPr="00AA6D19">
              <w:t>type</w:t>
            </w:r>
            <w:r>
              <w:t xml:space="preserve"> </w:t>
            </w:r>
            <w:r w:rsidRPr="00E25C29">
              <w:rPr>
                <w:rStyle w:val="Literal"/>
              </w:rPr>
              <w:t>T</w:t>
            </w:r>
            <w:r>
              <w:t xml:space="preserve"> </w:t>
            </w:r>
            <w:r w:rsidRPr="00AA6D19">
              <w:t>contains</w:t>
            </w:r>
            <w:r>
              <w:t xml:space="preserve"> </w:t>
            </w:r>
            <w:r w:rsidRPr="00AA6D19">
              <w:t>no</w:t>
            </w:r>
            <w:r>
              <w:t xml:space="preserve"> </w:t>
            </w:r>
            <w:r w:rsidRPr="00AA6D19">
              <w:t>borrowed</w:t>
            </w:r>
            <w:r>
              <w:t xml:space="preserve"> </w:t>
            </w:r>
            <w:r w:rsidRPr="00AA6D19">
              <w:t>references</w:t>
            </w:r>
            <w:r>
              <w:t xml:space="preserve"> </w:t>
            </w:r>
            <w:r w:rsidRPr="00AA6D19">
              <w:t>other</w:t>
            </w:r>
            <w:r>
              <w:t xml:space="preserve"> </w:t>
            </w:r>
            <w:r w:rsidRPr="00AA6D19">
              <w:t>than</w:t>
            </w:r>
            <w:r>
              <w:t xml:space="preserve"> </w:t>
            </w:r>
            <w:r w:rsidRPr="00E25C29">
              <w:rPr>
                <w:rStyle w:val="Literal"/>
              </w:rPr>
              <w:t>'static</w:t>
            </w:r>
            <w:r>
              <w:rPr>
                <w:lang w:eastAsia="en-GB"/>
              </w:rPr>
              <w:t xml:space="preserve"> </w:t>
            </w:r>
            <w:r w:rsidRPr="00AA6D19">
              <w:rPr>
                <w:lang w:eastAsia="en-GB"/>
              </w:rPr>
              <w:t>ones</w:t>
            </w:r>
          </w:p>
        </w:tc>
      </w:tr>
      <w:tr w:rsidR="000E1BAA" w:rsidRPr="00AA6D19" w14:paraId="1966D1E1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850600" w14:textId="77777777" w:rsidR="000E1BAA" w:rsidRPr="00CC7B1C" w:rsidRDefault="000E1BAA" w:rsidP="003F478D">
            <w:pPr>
              <w:pStyle w:val="TableBody"/>
              <w:rPr>
                <w:rStyle w:val="Literal"/>
              </w:rPr>
            </w:pPr>
            <w:r w:rsidRPr="00CC7B1C">
              <w:rPr>
                <w:rStyle w:val="Literal"/>
                <w:rFonts w:eastAsiaTheme="majorEastAsia"/>
              </w:rPr>
              <w:t>'b:</w:t>
            </w:r>
            <w:r w:rsidRPr="00CC7B1C">
              <w:rPr>
                <w:rStyle w:val="Literal"/>
              </w:rPr>
              <w:t xml:space="preserve"> </w:t>
            </w:r>
            <w:r w:rsidRPr="00CC7B1C">
              <w:rPr>
                <w:rStyle w:val="Literal"/>
                <w:rFonts w:eastAsiaTheme="majorEastAsia"/>
              </w:rPr>
              <w:t>'a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43F6FC" w14:textId="77777777" w:rsidR="000E1BAA" w:rsidRPr="00AA6D19" w:rsidRDefault="000E1BAA" w:rsidP="003F478D">
            <w:pPr>
              <w:pStyle w:val="TableBody"/>
              <w:rPr>
                <w:lang w:eastAsia="en-GB"/>
              </w:rPr>
            </w:pPr>
            <w:r w:rsidRPr="00AA6D19">
              <w:t>Generic</w:t>
            </w:r>
            <w:r>
              <w:t xml:space="preserve"> </w:t>
            </w:r>
            <w:r w:rsidRPr="00AA6D19">
              <w:t>lifetime</w:t>
            </w:r>
            <w:r>
              <w:t xml:space="preserve"> </w:t>
            </w:r>
            <w:r w:rsidRPr="00E25C29">
              <w:rPr>
                <w:rStyle w:val="Literal"/>
              </w:rPr>
              <w:t>'b</w:t>
            </w:r>
            <w:r>
              <w:rPr>
                <w:lang w:eastAsia="en-GB"/>
              </w:rPr>
              <w:t xml:space="preserve"> </w:t>
            </w:r>
            <w:r w:rsidRPr="00AA6D19">
              <w:rPr>
                <w:lang w:eastAsia="en-GB"/>
              </w:rPr>
              <w:t>must</w:t>
            </w:r>
            <w:r>
              <w:rPr>
                <w:lang w:eastAsia="en-GB"/>
              </w:rPr>
              <w:t xml:space="preserve"> </w:t>
            </w:r>
            <w:r w:rsidRPr="00AA6D19">
              <w:rPr>
                <w:lang w:eastAsia="en-GB"/>
              </w:rPr>
              <w:t>outlive</w:t>
            </w:r>
            <w:r>
              <w:rPr>
                <w:lang w:eastAsia="en-GB"/>
              </w:rPr>
              <w:t xml:space="preserve"> </w:t>
            </w:r>
            <w:r w:rsidRPr="00AA6D19">
              <w:rPr>
                <w:lang w:eastAsia="en-GB"/>
              </w:rPr>
              <w:t>lifetime</w:t>
            </w:r>
            <w:r>
              <w:rPr>
                <w:lang w:eastAsia="en-GB"/>
              </w:rPr>
              <w:t xml:space="preserve"> </w:t>
            </w:r>
            <w:r w:rsidRPr="00E25C29">
              <w:rPr>
                <w:rStyle w:val="Literal"/>
              </w:rPr>
              <w:t>'a</w:t>
            </w:r>
          </w:p>
        </w:tc>
      </w:tr>
      <w:tr w:rsidR="000E1BAA" w:rsidRPr="00AA6D19" w14:paraId="7D08EC33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8E5E49" w14:textId="77777777" w:rsidR="000E1BAA" w:rsidRPr="00CC7B1C" w:rsidRDefault="000E1BAA" w:rsidP="003F478D">
            <w:pPr>
              <w:pStyle w:val="TableBody"/>
              <w:rPr>
                <w:rStyle w:val="Literal"/>
              </w:rPr>
            </w:pPr>
            <w:r w:rsidRPr="00CC7B1C">
              <w:rPr>
                <w:rStyle w:val="Literal"/>
                <w:rFonts w:eastAsiaTheme="majorEastAsia"/>
              </w:rPr>
              <w:t>T:</w:t>
            </w:r>
            <w:r w:rsidRPr="00CC7B1C">
              <w:rPr>
                <w:rStyle w:val="Literal"/>
              </w:rPr>
              <w:t xml:space="preserve"> </w:t>
            </w:r>
            <w:r w:rsidRPr="00CC7B1C">
              <w:rPr>
                <w:rStyle w:val="Literal"/>
                <w:rFonts w:eastAsiaTheme="majorEastAsia"/>
              </w:rPr>
              <w:t>?Sized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C3DD2E" w14:textId="77777777" w:rsidR="000E1BAA" w:rsidRPr="00435043" w:rsidRDefault="000E1BAA" w:rsidP="003F478D">
            <w:pPr>
              <w:pStyle w:val="TableBody"/>
            </w:pPr>
            <w:r w:rsidRPr="00435043">
              <w:t>Allow generic type parameter to be a dynamically sized type</w:t>
            </w:r>
          </w:p>
        </w:tc>
      </w:tr>
      <w:tr w:rsidR="000E1BAA" w:rsidRPr="00AA6D19" w14:paraId="76AC0F36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5A4D19" w14:textId="77777777" w:rsidR="000E1BAA" w:rsidRPr="00AA6D19" w:rsidRDefault="000E1BAA" w:rsidP="003F478D">
            <w:pPr>
              <w:pStyle w:val="TableBody"/>
              <w:rPr>
                <w:lang w:eastAsia="en-GB"/>
              </w:rPr>
            </w:pPr>
            <w:r w:rsidRPr="00E25C29">
              <w:rPr>
                <w:rStyle w:val="Literal"/>
              </w:rPr>
              <w:t>'a + trait</w:t>
            </w:r>
            <w:r w:rsidRPr="00AA6D19">
              <w:rPr>
                <w:lang w:eastAsia="en-GB"/>
              </w:rPr>
              <w:t>,</w:t>
            </w:r>
            <w:r>
              <w:rPr>
                <w:lang w:eastAsia="en-GB"/>
              </w:rPr>
              <w:t xml:space="preserve"> </w:t>
            </w:r>
            <w:r w:rsidRPr="00E25C29">
              <w:rPr>
                <w:rStyle w:val="Literal"/>
              </w:rPr>
              <w:t>trait + trait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4C9990" w14:textId="77777777" w:rsidR="000E1BAA" w:rsidRPr="00435043" w:rsidRDefault="000E1BAA" w:rsidP="003F478D">
            <w:pPr>
              <w:pStyle w:val="TableBody"/>
            </w:pPr>
            <w:r w:rsidRPr="00435043">
              <w:t>Compound type constraint</w:t>
            </w:r>
          </w:p>
        </w:tc>
      </w:tr>
    </w:tbl>
    <w:p w14:paraId="41D08C05" w14:textId="77777777" w:rsidR="000E1BAA" w:rsidRPr="00AA6D19" w:rsidRDefault="000E1BAA" w:rsidP="000E1BAA">
      <w:pPr>
        <w:pStyle w:val="Body"/>
        <w:rPr>
          <w:lang w:eastAsia="en-GB"/>
        </w:rPr>
      </w:pPr>
      <w:r w:rsidRPr="00AA6D19">
        <w:rPr>
          <w:lang w:eastAsia="en-GB"/>
        </w:rPr>
        <w:t>Table</w:t>
      </w:r>
      <w:r>
        <w:rPr>
          <w:lang w:eastAsia="en-GB"/>
        </w:rPr>
        <w:t xml:space="preserve"> </w:t>
      </w:r>
      <w:r w:rsidRPr="00AA6D19">
        <w:rPr>
          <w:lang w:eastAsia="en-GB"/>
        </w:rPr>
        <w:t>B-6</w:t>
      </w:r>
      <w:r>
        <w:rPr>
          <w:lang w:eastAsia="en-GB"/>
        </w:rPr>
        <w:t xml:space="preserve"> </w:t>
      </w:r>
      <w:r w:rsidRPr="00AA6D19">
        <w:rPr>
          <w:lang w:eastAsia="en-GB"/>
        </w:rPr>
        <w:t>shows</w:t>
      </w:r>
      <w:r>
        <w:rPr>
          <w:lang w:eastAsia="en-GB"/>
        </w:rPr>
        <w:t xml:space="preserve"> </w:t>
      </w:r>
      <w:r w:rsidRPr="00AA6D19">
        <w:rPr>
          <w:lang w:eastAsia="en-GB"/>
        </w:rPr>
        <w:t>symbols</w:t>
      </w:r>
      <w:r>
        <w:rPr>
          <w:lang w:eastAsia="en-GB"/>
        </w:rPr>
        <w:t xml:space="preserve"> </w:t>
      </w:r>
      <w:r w:rsidRPr="00AA6D19">
        <w:rPr>
          <w:lang w:eastAsia="en-GB"/>
        </w:rPr>
        <w:t>that</w:t>
      </w:r>
      <w:r>
        <w:rPr>
          <w:lang w:eastAsia="en-GB"/>
        </w:rPr>
        <w:t xml:space="preserve"> </w:t>
      </w:r>
      <w:r w:rsidRPr="00AA6D19">
        <w:rPr>
          <w:lang w:eastAsia="en-GB"/>
        </w:rPr>
        <w:t>appear</w:t>
      </w:r>
      <w:r>
        <w:rPr>
          <w:lang w:eastAsia="en-GB"/>
        </w:rPr>
        <w:t xml:space="preserve"> </w:t>
      </w:r>
      <w:r w:rsidRPr="00AA6D19">
        <w:rPr>
          <w:lang w:eastAsia="en-GB"/>
        </w:rPr>
        <w:t>in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context</w:t>
      </w:r>
      <w:r>
        <w:rPr>
          <w:lang w:eastAsia="en-GB"/>
        </w:rPr>
        <w:t xml:space="preserve"> </w:t>
      </w:r>
      <w:r w:rsidRPr="00AA6D19">
        <w:rPr>
          <w:lang w:eastAsia="en-GB"/>
        </w:rPr>
        <w:t>of</w:t>
      </w:r>
      <w:r>
        <w:rPr>
          <w:lang w:eastAsia="en-GB"/>
        </w:rPr>
        <w:t xml:space="preserve"> </w:t>
      </w:r>
      <w:r w:rsidRPr="00AA6D19">
        <w:rPr>
          <w:lang w:eastAsia="en-GB"/>
        </w:rPr>
        <w:t>calling</w:t>
      </w:r>
      <w:r>
        <w:rPr>
          <w:lang w:eastAsia="en-GB"/>
        </w:rPr>
        <w:t xml:space="preserve"> </w:t>
      </w:r>
      <w:r w:rsidRPr="00AA6D19">
        <w:rPr>
          <w:lang w:eastAsia="en-GB"/>
        </w:rPr>
        <w:t>or</w:t>
      </w:r>
      <w:r>
        <w:rPr>
          <w:lang w:eastAsia="en-GB"/>
        </w:rPr>
        <w:t xml:space="preserve"> </w:t>
      </w:r>
      <w:r w:rsidRPr="00AA6D19">
        <w:rPr>
          <w:lang w:eastAsia="en-GB"/>
        </w:rPr>
        <w:t>defining</w:t>
      </w:r>
      <w:r>
        <w:rPr>
          <w:lang w:eastAsia="en-GB"/>
        </w:rPr>
        <w:t xml:space="preserve"> </w:t>
      </w:r>
      <w:r w:rsidRPr="00AA6D19">
        <w:rPr>
          <w:lang w:eastAsia="en-GB"/>
        </w:rPr>
        <w:t>macros</w:t>
      </w:r>
      <w:r>
        <w:rPr>
          <w:lang w:eastAsia="en-GB"/>
        </w:rPr>
        <w:t xml:space="preserve"> </w:t>
      </w:r>
      <w:r w:rsidRPr="00AA6D19">
        <w:rPr>
          <w:lang w:eastAsia="en-GB"/>
        </w:rPr>
        <w:t>and</w:t>
      </w:r>
      <w:r>
        <w:rPr>
          <w:lang w:eastAsia="en-GB"/>
        </w:rPr>
        <w:t xml:space="preserve"> </w:t>
      </w:r>
      <w:r w:rsidRPr="00AA6D19">
        <w:rPr>
          <w:lang w:eastAsia="en-GB"/>
        </w:rPr>
        <w:t>specifying</w:t>
      </w:r>
      <w:r>
        <w:rPr>
          <w:lang w:eastAsia="en-GB"/>
        </w:rPr>
        <w:t xml:space="preserve"> </w:t>
      </w:r>
      <w:r w:rsidRPr="00AA6D19">
        <w:rPr>
          <w:lang w:eastAsia="en-GB"/>
        </w:rPr>
        <w:t>attributes</w:t>
      </w:r>
      <w:r>
        <w:rPr>
          <w:lang w:eastAsia="en-GB"/>
        </w:rPr>
        <w:t xml:space="preserve"> </w:t>
      </w:r>
      <w:r w:rsidRPr="00AA6D19">
        <w:rPr>
          <w:lang w:eastAsia="en-GB"/>
        </w:rPr>
        <w:t>on</w:t>
      </w:r>
      <w:r>
        <w:rPr>
          <w:lang w:eastAsia="en-GB"/>
        </w:rPr>
        <w:t xml:space="preserve"> </w:t>
      </w:r>
      <w:r w:rsidRPr="00AA6D19">
        <w:rPr>
          <w:lang w:eastAsia="en-GB"/>
        </w:rPr>
        <w:t>an</w:t>
      </w:r>
      <w:r>
        <w:rPr>
          <w:lang w:eastAsia="en-GB"/>
        </w:rPr>
        <w:t xml:space="preserve"> </w:t>
      </w:r>
      <w:r w:rsidRPr="00AA6D19">
        <w:rPr>
          <w:lang w:eastAsia="en-GB"/>
        </w:rPr>
        <w:t>item.</w:t>
      </w:r>
    </w:p>
    <w:p w14:paraId="789869F7" w14:textId="5E38B179" w:rsidR="000E1BAA" w:rsidRPr="00AA6D19" w:rsidRDefault="000E1BAA" w:rsidP="00CC7B1C">
      <w:pPr>
        <w:pStyle w:val="TableTitle"/>
        <w:rPr>
          <w:lang w:eastAsia="en-GB"/>
        </w:rPr>
      </w:pPr>
      <w:r w:rsidRPr="00AA6D19">
        <w:rPr>
          <w:lang w:eastAsia="en-GB"/>
        </w:rPr>
        <w:t>Macros</w:t>
      </w:r>
      <w:r>
        <w:rPr>
          <w:lang w:eastAsia="en-GB"/>
        </w:rPr>
        <w:t xml:space="preserve"> </w:t>
      </w:r>
      <w:r w:rsidRPr="00AA6D19">
        <w:rPr>
          <w:lang w:eastAsia="en-GB"/>
        </w:rPr>
        <w:t>and</w:t>
      </w:r>
      <w:r>
        <w:rPr>
          <w:lang w:eastAsia="en-GB"/>
        </w:rPr>
        <w:t xml:space="preserve"> </w:t>
      </w:r>
      <w:r w:rsidRPr="00AA6D19">
        <w:rPr>
          <w:lang w:eastAsia="en-GB"/>
        </w:rPr>
        <w:t>Attributes</w:t>
      </w:r>
    </w:p>
    <w:tbl>
      <w:tblPr>
        <w:tblW w:w="0" w:type="auto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1"/>
        <w:gridCol w:w="2563"/>
      </w:tblGrid>
      <w:tr w:rsidR="000E1BAA" w:rsidRPr="00AA6D19" w14:paraId="240FA7FE" w14:textId="77777777" w:rsidTr="003F478D">
        <w:trPr>
          <w:tblHeader/>
        </w:trPr>
        <w:tc>
          <w:tcPr>
            <w:tcW w:w="552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2613E2" w14:textId="77777777" w:rsidR="000E1BAA" w:rsidRPr="00AA6D19" w:rsidRDefault="000E1BAA" w:rsidP="003F478D">
            <w:pPr>
              <w:pStyle w:val="TableHeader"/>
              <w:rPr>
                <w:lang w:eastAsia="en-GB"/>
              </w:rPr>
            </w:pPr>
            <w:r w:rsidRPr="00AA6D19">
              <w:rPr>
                <w:lang w:eastAsia="en-GB"/>
              </w:rPr>
              <w:t>Symbol</w:t>
            </w:r>
          </w:p>
        </w:tc>
        <w:tc>
          <w:tcPr>
            <w:tcW w:w="256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D56EFC" w14:textId="77777777" w:rsidR="000E1BAA" w:rsidRPr="00AA6D19" w:rsidRDefault="000E1BAA" w:rsidP="003F478D">
            <w:pPr>
              <w:pStyle w:val="TableHeader"/>
              <w:rPr>
                <w:lang w:eastAsia="en-GB"/>
              </w:rPr>
            </w:pPr>
            <w:r w:rsidRPr="00AA6D19">
              <w:rPr>
                <w:lang w:eastAsia="en-GB"/>
              </w:rPr>
              <w:t>Explanation</w:t>
            </w:r>
          </w:p>
        </w:tc>
      </w:tr>
      <w:tr w:rsidR="000E1BAA" w:rsidRPr="00AA6D19" w14:paraId="3BC07014" w14:textId="77777777" w:rsidTr="003F478D">
        <w:tc>
          <w:tcPr>
            <w:tcW w:w="552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AC8B3A" w14:textId="77777777" w:rsidR="000E1BAA" w:rsidRPr="00435043" w:rsidRDefault="000E1BAA" w:rsidP="003F478D">
            <w:pPr>
              <w:pStyle w:val="TableBody"/>
              <w:rPr>
                <w:rStyle w:val="Literal"/>
              </w:rPr>
            </w:pPr>
            <w:r w:rsidRPr="00435043">
              <w:rPr>
                <w:rStyle w:val="Literal"/>
              </w:rPr>
              <w:t>#[meta]</w:t>
            </w:r>
          </w:p>
        </w:tc>
        <w:tc>
          <w:tcPr>
            <w:tcW w:w="256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65DC48" w14:textId="77777777" w:rsidR="000E1BAA" w:rsidRPr="00AA6D19" w:rsidRDefault="000E1BAA" w:rsidP="003F478D">
            <w:pPr>
              <w:pStyle w:val="TableBody"/>
              <w:rPr>
                <w:lang w:eastAsia="en-GB"/>
              </w:rPr>
            </w:pPr>
            <w:r w:rsidRPr="00AA6D19">
              <w:rPr>
                <w:lang w:eastAsia="en-GB"/>
              </w:rPr>
              <w:t>Outer</w:t>
            </w:r>
            <w:r>
              <w:rPr>
                <w:lang w:eastAsia="en-GB"/>
              </w:rPr>
              <w:t xml:space="preserve"> </w:t>
            </w:r>
            <w:r w:rsidRPr="00AA6D19">
              <w:rPr>
                <w:lang w:eastAsia="en-GB"/>
              </w:rPr>
              <w:t>attribute</w:t>
            </w:r>
          </w:p>
        </w:tc>
      </w:tr>
      <w:tr w:rsidR="000E1BAA" w:rsidRPr="00AA6D19" w14:paraId="1956996B" w14:textId="77777777" w:rsidTr="003F478D">
        <w:tc>
          <w:tcPr>
            <w:tcW w:w="552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987267" w14:textId="77777777" w:rsidR="000E1BAA" w:rsidRPr="00435043" w:rsidRDefault="000E1BAA" w:rsidP="003F478D">
            <w:pPr>
              <w:pStyle w:val="TableBody"/>
              <w:rPr>
                <w:rStyle w:val="Literal"/>
              </w:rPr>
            </w:pPr>
            <w:r w:rsidRPr="00435043">
              <w:rPr>
                <w:rStyle w:val="Literal"/>
              </w:rPr>
              <w:lastRenderedPageBreak/>
              <w:t>#![meta]</w:t>
            </w:r>
          </w:p>
        </w:tc>
        <w:tc>
          <w:tcPr>
            <w:tcW w:w="256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69B521" w14:textId="77777777" w:rsidR="000E1BAA" w:rsidRPr="00AA6D19" w:rsidRDefault="000E1BAA" w:rsidP="003F478D">
            <w:pPr>
              <w:pStyle w:val="TableBody"/>
              <w:rPr>
                <w:lang w:eastAsia="en-GB"/>
              </w:rPr>
            </w:pPr>
            <w:r w:rsidRPr="00AA6D19">
              <w:rPr>
                <w:lang w:eastAsia="en-GB"/>
              </w:rPr>
              <w:t>Inner</w:t>
            </w:r>
            <w:r>
              <w:rPr>
                <w:lang w:eastAsia="en-GB"/>
              </w:rPr>
              <w:t xml:space="preserve"> </w:t>
            </w:r>
            <w:r w:rsidRPr="00AA6D19">
              <w:rPr>
                <w:lang w:eastAsia="en-GB"/>
              </w:rPr>
              <w:t>attribute</w:t>
            </w:r>
          </w:p>
        </w:tc>
      </w:tr>
      <w:tr w:rsidR="000E1BAA" w:rsidRPr="00AA6D19" w14:paraId="1FB43DCF" w14:textId="77777777" w:rsidTr="003F478D">
        <w:tc>
          <w:tcPr>
            <w:tcW w:w="552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485CF6" w14:textId="77777777" w:rsidR="000E1BAA" w:rsidRPr="00435043" w:rsidRDefault="000E1BAA" w:rsidP="003F478D">
            <w:pPr>
              <w:pStyle w:val="TableBody"/>
              <w:rPr>
                <w:rStyle w:val="Literal"/>
              </w:rPr>
            </w:pPr>
            <w:r w:rsidRPr="00435043">
              <w:rPr>
                <w:rStyle w:val="Literal"/>
              </w:rPr>
              <w:t>$ident</w:t>
            </w:r>
          </w:p>
        </w:tc>
        <w:tc>
          <w:tcPr>
            <w:tcW w:w="256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2320F6" w14:textId="77777777" w:rsidR="000E1BAA" w:rsidRPr="00AA6D19" w:rsidRDefault="000E1BAA" w:rsidP="003F478D">
            <w:pPr>
              <w:pStyle w:val="TableBody"/>
              <w:rPr>
                <w:lang w:eastAsia="en-GB"/>
              </w:rPr>
            </w:pPr>
            <w:r w:rsidRPr="00AA6D19">
              <w:rPr>
                <w:lang w:eastAsia="en-GB"/>
              </w:rPr>
              <w:t>Macro</w:t>
            </w:r>
            <w:r>
              <w:rPr>
                <w:lang w:eastAsia="en-GB"/>
              </w:rPr>
              <w:t xml:space="preserve"> </w:t>
            </w:r>
            <w:r w:rsidRPr="00AA6D19">
              <w:rPr>
                <w:lang w:eastAsia="en-GB"/>
              </w:rPr>
              <w:t>substitution</w:t>
            </w:r>
          </w:p>
        </w:tc>
      </w:tr>
      <w:tr w:rsidR="000E1BAA" w:rsidRPr="00AA6D19" w14:paraId="577522E5" w14:textId="77777777" w:rsidTr="003F478D">
        <w:tc>
          <w:tcPr>
            <w:tcW w:w="552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B3E9C4" w14:textId="77777777" w:rsidR="000E1BAA" w:rsidRPr="00435043" w:rsidRDefault="000E1BAA" w:rsidP="003F478D">
            <w:pPr>
              <w:pStyle w:val="TableBody"/>
              <w:rPr>
                <w:rStyle w:val="Literal"/>
              </w:rPr>
            </w:pPr>
            <w:r w:rsidRPr="00435043">
              <w:rPr>
                <w:rStyle w:val="Literal"/>
              </w:rPr>
              <w:t>$</w:t>
            </w:r>
            <w:proofErr w:type="spellStart"/>
            <w:r w:rsidRPr="00435043">
              <w:rPr>
                <w:rStyle w:val="Literal"/>
              </w:rPr>
              <w:t>ident:kind</w:t>
            </w:r>
            <w:proofErr w:type="spellEnd"/>
          </w:p>
        </w:tc>
        <w:tc>
          <w:tcPr>
            <w:tcW w:w="256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1BED8D" w14:textId="77777777" w:rsidR="000E1BAA" w:rsidRPr="00AA6D19" w:rsidRDefault="000E1BAA" w:rsidP="003F478D">
            <w:pPr>
              <w:pStyle w:val="TableBody"/>
              <w:rPr>
                <w:lang w:eastAsia="en-GB"/>
              </w:rPr>
            </w:pPr>
            <w:r w:rsidRPr="00AA6D19">
              <w:rPr>
                <w:lang w:eastAsia="en-GB"/>
              </w:rPr>
              <w:t>Macro</w:t>
            </w:r>
            <w:r>
              <w:rPr>
                <w:lang w:eastAsia="en-GB"/>
              </w:rPr>
              <w:t xml:space="preserve"> </w:t>
            </w:r>
            <w:r w:rsidRPr="00AA6D19">
              <w:rPr>
                <w:lang w:eastAsia="en-GB"/>
              </w:rPr>
              <w:t>capture</w:t>
            </w:r>
          </w:p>
        </w:tc>
      </w:tr>
      <w:tr w:rsidR="000E1BAA" w:rsidRPr="00AA6D19" w14:paraId="479F91F3" w14:textId="77777777" w:rsidTr="003F478D">
        <w:tc>
          <w:tcPr>
            <w:tcW w:w="552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C8A1F4" w14:textId="77777777" w:rsidR="000E1BAA" w:rsidRPr="00435043" w:rsidRDefault="000E1BAA" w:rsidP="003F478D">
            <w:pPr>
              <w:pStyle w:val="TableBody"/>
              <w:rPr>
                <w:rStyle w:val="Literal"/>
              </w:rPr>
            </w:pPr>
            <w:r w:rsidRPr="00435043">
              <w:rPr>
                <w:rStyle w:val="Literal"/>
              </w:rPr>
              <w:t>$(…)…</w:t>
            </w:r>
          </w:p>
        </w:tc>
        <w:tc>
          <w:tcPr>
            <w:tcW w:w="256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F9E3AA" w14:textId="77777777" w:rsidR="000E1BAA" w:rsidRPr="00AA6D19" w:rsidRDefault="000E1BAA" w:rsidP="003F478D">
            <w:pPr>
              <w:pStyle w:val="TableBody"/>
              <w:rPr>
                <w:lang w:eastAsia="en-GB"/>
              </w:rPr>
            </w:pPr>
            <w:r w:rsidRPr="00AA6D19">
              <w:rPr>
                <w:lang w:eastAsia="en-GB"/>
              </w:rPr>
              <w:t>Macro</w:t>
            </w:r>
            <w:r>
              <w:rPr>
                <w:lang w:eastAsia="en-GB"/>
              </w:rPr>
              <w:t xml:space="preserve"> </w:t>
            </w:r>
            <w:r w:rsidRPr="00AA6D19">
              <w:rPr>
                <w:lang w:eastAsia="en-GB"/>
              </w:rPr>
              <w:t>repetition</w:t>
            </w:r>
          </w:p>
        </w:tc>
      </w:tr>
      <w:tr w:rsidR="000E1BAA" w:rsidRPr="00AA6D19" w14:paraId="00C45799" w14:textId="77777777" w:rsidTr="003F478D">
        <w:tc>
          <w:tcPr>
            <w:tcW w:w="552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AF0307" w14:textId="77777777" w:rsidR="000E1BAA" w:rsidRPr="00AA6D19" w:rsidRDefault="000E1BAA" w:rsidP="003F478D">
            <w:pPr>
              <w:pStyle w:val="TableBody"/>
              <w:rPr>
                <w:lang w:eastAsia="en-GB"/>
              </w:rPr>
            </w:pPr>
            <w:r w:rsidRPr="00E25C29">
              <w:rPr>
                <w:rStyle w:val="Literal"/>
              </w:rPr>
              <w:t>ident!(...)</w:t>
            </w:r>
            <w:r w:rsidRPr="00AA6D19">
              <w:t>,</w:t>
            </w:r>
            <w:r>
              <w:t xml:space="preserve"> </w:t>
            </w:r>
            <w:r w:rsidRPr="00E25C29">
              <w:rPr>
                <w:rStyle w:val="Literal"/>
              </w:rPr>
              <w:t>ident!{...}</w:t>
            </w:r>
            <w:r w:rsidRPr="00AA6D19">
              <w:rPr>
                <w:lang w:eastAsia="en-GB"/>
              </w:rPr>
              <w:t>,</w:t>
            </w:r>
            <w:r>
              <w:rPr>
                <w:lang w:eastAsia="en-GB"/>
              </w:rPr>
              <w:t xml:space="preserve"> </w:t>
            </w:r>
            <w:r w:rsidRPr="00E25C29">
              <w:rPr>
                <w:rStyle w:val="Literal"/>
              </w:rPr>
              <w:t>ident![...]</w:t>
            </w:r>
          </w:p>
        </w:tc>
        <w:tc>
          <w:tcPr>
            <w:tcW w:w="256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13F5AB" w14:textId="77777777" w:rsidR="000E1BAA" w:rsidRPr="00AA6D19" w:rsidRDefault="000E1BAA" w:rsidP="003F478D">
            <w:pPr>
              <w:pStyle w:val="TableBody"/>
              <w:rPr>
                <w:lang w:eastAsia="en-GB"/>
              </w:rPr>
            </w:pPr>
            <w:r w:rsidRPr="00AA6D19">
              <w:rPr>
                <w:lang w:eastAsia="en-GB"/>
              </w:rPr>
              <w:t>Macro</w:t>
            </w:r>
            <w:r>
              <w:rPr>
                <w:lang w:eastAsia="en-GB"/>
              </w:rPr>
              <w:t xml:space="preserve"> </w:t>
            </w:r>
            <w:r w:rsidRPr="00AA6D19">
              <w:rPr>
                <w:lang w:eastAsia="en-GB"/>
              </w:rPr>
              <w:t>invocation</w:t>
            </w:r>
          </w:p>
        </w:tc>
      </w:tr>
    </w:tbl>
    <w:p w14:paraId="07613E16" w14:textId="77777777" w:rsidR="000E1BAA" w:rsidRPr="00AA6D19" w:rsidRDefault="000E1BAA" w:rsidP="000E1BAA">
      <w:pPr>
        <w:pStyle w:val="Body"/>
        <w:rPr>
          <w:lang w:eastAsia="en-GB"/>
        </w:rPr>
      </w:pPr>
      <w:r w:rsidRPr="00AA6D19">
        <w:rPr>
          <w:lang w:eastAsia="en-GB"/>
        </w:rPr>
        <w:t>Table</w:t>
      </w:r>
      <w:r>
        <w:rPr>
          <w:lang w:eastAsia="en-GB"/>
        </w:rPr>
        <w:t xml:space="preserve"> </w:t>
      </w:r>
      <w:r w:rsidRPr="00AA6D19">
        <w:rPr>
          <w:lang w:eastAsia="en-GB"/>
        </w:rPr>
        <w:t>B-7</w:t>
      </w:r>
      <w:r>
        <w:rPr>
          <w:lang w:eastAsia="en-GB"/>
        </w:rPr>
        <w:t xml:space="preserve"> </w:t>
      </w:r>
      <w:r w:rsidRPr="00AA6D19">
        <w:rPr>
          <w:lang w:eastAsia="en-GB"/>
        </w:rPr>
        <w:t>shows</w:t>
      </w:r>
      <w:r>
        <w:rPr>
          <w:lang w:eastAsia="en-GB"/>
        </w:rPr>
        <w:t xml:space="preserve"> </w:t>
      </w:r>
      <w:r w:rsidRPr="00AA6D19">
        <w:rPr>
          <w:lang w:eastAsia="en-GB"/>
        </w:rPr>
        <w:t>symbols</w:t>
      </w:r>
      <w:r>
        <w:rPr>
          <w:lang w:eastAsia="en-GB"/>
        </w:rPr>
        <w:t xml:space="preserve"> </w:t>
      </w:r>
      <w:r w:rsidRPr="00AA6D19">
        <w:rPr>
          <w:lang w:eastAsia="en-GB"/>
        </w:rPr>
        <w:t>that</w:t>
      </w:r>
      <w:r>
        <w:rPr>
          <w:lang w:eastAsia="en-GB"/>
        </w:rPr>
        <w:t xml:space="preserve"> </w:t>
      </w:r>
      <w:r w:rsidRPr="00AA6D19">
        <w:rPr>
          <w:lang w:eastAsia="en-GB"/>
        </w:rPr>
        <w:t>create</w:t>
      </w:r>
      <w:r>
        <w:rPr>
          <w:lang w:eastAsia="en-GB"/>
        </w:rPr>
        <w:t xml:space="preserve"> </w:t>
      </w:r>
      <w:r w:rsidRPr="00AA6D19">
        <w:rPr>
          <w:lang w:eastAsia="en-GB"/>
        </w:rPr>
        <w:t>comments.</w:t>
      </w:r>
    </w:p>
    <w:p w14:paraId="389779A2" w14:textId="0738F25E" w:rsidR="000E1BAA" w:rsidRPr="00AA6D19" w:rsidRDefault="000E1BAA" w:rsidP="000E1BAA">
      <w:pPr>
        <w:pStyle w:val="TableTitle"/>
        <w:rPr>
          <w:lang w:eastAsia="en-GB"/>
        </w:rPr>
      </w:pPr>
      <w:r w:rsidRPr="00AA6D19">
        <w:rPr>
          <w:lang w:eastAsia="en-GB"/>
        </w:rPr>
        <w:t>Comments</w:t>
      </w:r>
    </w:p>
    <w:tbl>
      <w:tblPr>
        <w:tblW w:w="0" w:type="auto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2327"/>
      </w:tblGrid>
      <w:tr w:rsidR="000E1BAA" w:rsidRPr="00AA6D19" w14:paraId="096E2531" w14:textId="77777777" w:rsidTr="003F478D">
        <w:trPr>
          <w:tblHeader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21FE34" w14:textId="77777777" w:rsidR="000E1BAA" w:rsidRPr="00AA6D19" w:rsidRDefault="000E1BAA" w:rsidP="003F478D">
            <w:pPr>
              <w:pStyle w:val="TableHeader"/>
              <w:rPr>
                <w:lang w:eastAsia="en-GB"/>
              </w:rPr>
            </w:pPr>
            <w:r w:rsidRPr="00AA6D19">
              <w:rPr>
                <w:lang w:eastAsia="en-GB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21D17C" w14:textId="77777777" w:rsidR="000E1BAA" w:rsidRPr="00AA6D19" w:rsidRDefault="000E1BAA" w:rsidP="003F478D">
            <w:pPr>
              <w:pStyle w:val="TableHeader"/>
              <w:rPr>
                <w:lang w:eastAsia="en-GB"/>
              </w:rPr>
            </w:pPr>
            <w:r w:rsidRPr="00AA6D19">
              <w:rPr>
                <w:lang w:eastAsia="en-GB"/>
              </w:rPr>
              <w:t>Explanation</w:t>
            </w:r>
          </w:p>
        </w:tc>
      </w:tr>
      <w:tr w:rsidR="000E1BAA" w:rsidRPr="00AA6D19" w14:paraId="3753E733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95838B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//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E4606C" w14:textId="77777777" w:rsidR="000E1BAA" w:rsidRPr="00435043" w:rsidRDefault="000E1BAA" w:rsidP="003F478D">
            <w:pPr>
              <w:pStyle w:val="TableBody"/>
            </w:pPr>
            <w:r w:rsidRPr="00435043">
              <w:t>Line comment</w:t>
            </w:r>
          </w:p>
        </w:tc>
      </w:tr>
      <w:tr w:rsidR="000E1BAA" w:rsidRPr="00AA6D19" w14:paraId="251CCBE7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D972CF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//!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163C87" w14:textId="77777777" w:rsidR="000E1BAA" w:rsidRPr="00435043" w:rsidRDefault="000E1BAA" w:rsidP="003F478D">
            <w:pPr>
              <w:pStyle w:val="TableBody"/>
            </w:pPr>
            <w:r w:rsidRPr="00435043">
              <w:t>Inner line doc comment</w:t>
            </w:r>
          </w:p>
        </w:tc>
      </w:tr>
      <w:tr w:rsidR="000E1BAA" w:rsidRPr="00AA6D19" w14:paraId="763C773D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C733FC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///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2226EF" w14:textId="77777777" w:rsidR="000E1BAA" w:rsidRPr="00435043" w:rsidRDefault="000E1BAA" w:rsidP="003F478D">
            <w:pPr>
              <w:pStyle w:val="TableBody"/>
            </w:pPr>
            <w:r w:rsidRPr="00435043">
              <w:t>Outer line doc comment</w:t>
            </w:r>
          </w:p>
        </w:tc>
      </w:tr>
      <w:tr w:rsidR="000E1BAA" w:rsidRPr="00AA6D19" w14:paraId="111752F1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B745E4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/*...*/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00F080" w14:textId="77777777" w:rsidR="000E1BAA" w:rsidRPr="00435043" w:rsidRDefault="000E1BAA" w:rsidP="003F478D">
            <w:pPr>
              <w:pStyle w:val="TableBody"/>
            </w:pPr>
            <w:r w:rsidRPr="00435043">
              <w:t>Block comment</w:t>
            </w:r>
          </w:p>
        </w:tc>
      </w:tr>
      <w:tr w:rsidR="000E1BAA" w:rsidRPr="00AA6D19" w14:paraId="42BA5910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D5A584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/*!...*/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3B9B1D" w14:textId="77777777" w:rsidR="000E1BAA" w:rsidRPr="00435043" w:rsidRDefault="000E1BAA" w:rsidP="003F478D">
            <w:pPr>
              <w:pStyle w:val="TableBody"/>
            </w:pPr>
            <w:r w:rsidRPr="00435043">
              <w:t>Inner block doc comment</w:t>
            </w:r>
          </w:p>
        </w:tc>
      </w:tr>
      <w:tr w:rsidR="000E1BAA" w:rsidRPr="00AA6D19" w14:paraId="0CA43565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F79721" w14:textId="77777777" w:rsidR="000E1BAA" w:rsidRPr="00E80243" w:rsidRDefault="000E1BAA" w:rsidP="003F478D">
            <w:pPr>
              <w:pStyle w:val="TableBody"/>
              <w:rPr>
                <w:rStyle w:val="Literal"/>
              </w:rPr>
            </w:pPr>
            <w:r w:rsidRPr="00E80243">
              <w:rPr>
                <w:rStyle w:val="Literal"/>
              </w:rPr>
              <w:t>/**...*/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6D7813" w14:textId="77777777" w:rsidR="000E1BAA" w:rsidRPr="00435043" w:rsidRDefault="000E1BAA" w:rsidP="003F478D">
            <w:pPr>
              <w:pStyle w:val="TableBody"/>
            </w:pPr>
            <w:r w:rsidRPr="00435043">
              <w:t>Outer block doc comment</w:t>
            </w:r>
          </w:p>
        </w:tc>
      </w:tr>
    </w:tbl>
    <w:p w14:paraId="12A1088F" w14:textId="77777777" w:rsidR="000E1BAA" w:rsidRPr="00AA6D19" w:rsidRDefault="000E1BAA" w:rsidP="000E1BAA">
      <w:pPr>
        <w:pStyle w:val="Body"/>
        <w:rPr>
          <w:lang w:eastAsia="en-GB"/>
        </w:rPr>
      </w:pPr>
      <w:r w:rsidRPr="00AA6D19">
        <w:rPr>
          <w:lang w:eastAsia="en-GB"/>
        </w:rPr>
        <w:t>Table</w:t>
      </w:r>
      <w:r>
        <w:rPr>
          <w:lang w:eastAsia="en-GB"/>
        </w:rPr>
        <w:t xml:space="preserve"> </w:t>
      </w:r>
      <w:r w:rsidRPr="00AA6D19">
        <w:rPr>
          <w:lang w:eastAsia="en-GB"/>
        </w:rPr>
        <w:t>B-8</w:t>
      </w:r>
      <w:r>
        <w:rPr>
          <w:lang w:eastAsia="en-GB"/>
        </w:rPr>
        <w:t xml:space="preserve"> </w:t>
      </w:r>
      <w:r w:rsidRPr="00AA6D19">
        <w:rPr>
          <w:lang w:eastAsia="en-GB"/>
        </w:rPr>
        <w:t>shows</w:t>
      </w:r>
      <w:r>
        <w:rPr>
          <w:lang w:eastAsia="en-GB"/>
        </w:rPr>
        <w:t xml:space="preserve"> </w:t>
      </w:r>
      <w:r w:rsidRPr="00AA6D19">
        <w:rPr>
          <w:lang w:eastAsia="en-GB"/>
        </w:rPr>
        <w:t>symbols</w:t>
      </w:r>
      <w:r>
        <w:rPr>
          <w:lang w:eastAsia="en-GB"/>
        </w:rPr>
        <w:t xml:space="preserve"> </w:t>
      </w:r>
      <w:r w:rsidRPr="00AA6D19">
        <w:rPr>
          <w:lang w:eastAsia="en-GB"/>
        </w:rPr>
        <w:t>that</w:t>
      </w:r>
      <w:r>
        <w:rPr>
          <w:lang w:eastAsia="en-GB"/>
        </w:rPr>
        <w:t xml:space="preserve"> </w:t>
      </w:r>
      <w:r w:rsidRPr="00AA6D19">
        <w:rPr>
          <w:lang w:eastAsia="en-GB"/>
        </w:rPr>
        <w:t>appear</w:t>
      </w:r>
      <w:r>
        <w:rPr>
          <w:lang w:eastAsia="en-GB"/>
        </w:rPr>
        <w:t xml:space="preserve"> </w:t>
      </w:r>
      <w:r w:rsidRPr="00AA6D19">
        <w:rPr>
          <w:lang w:eastAsia="en-GB"/>
        </w:rPr>
        <w:t>in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context</w:t>
      </w:r>
      <w:r>
        <w:rPr>
          <w:lang w:eastAsia="en-GB"/>
        </w:rPr>
        <w:t xml:space="preserve"> </w:t>
      </w:r>
      <w:r w:rsidRPr="00AA6D19">
        <w:rPr>
          <w:lang w:eastAsia="en-GB"/>
        </w:rPr>
        <w:t>of</w:t>
      </w:r>
      <w:r>
        <w:rPr>
          <w:lang w:eastAsia="en-GB"/>
        </w:rPr>
        <w:t xml:space="preserve"> </w:t>
      </w:r>
      <w:r w:rsidRPr="00AA6D19">
        <w:rPr>
          <w:lang w:eastAsia="en-GB"/>
        </w:rPr>
        <w:t>using</w:t>
      </w:r>
      <w:r>
        <w:rPr>
          <w:lang w:eastAsia="en-GB"/>
        </w:rPr>
        <w:t xml:space="preserve"> </w:t>
      </w:r>
      <w:r w:rsidRPr="00AA6D19">
        <w:rPr>
          <w:lang w:eastAsia="en-GB"/>
        </w:rPr>
        <w:t>tuples.</w:t>
      </w:r>
    </w:p>
    <w:p w14:paraId="46D21783" w14:textId="2EB6B400" w:rsidR="000E1BAA" w:rsidRPr="00AA6D19" w:rsidRDefault="000E1BAA" w:rsidP="000E1BAA">
      <w:pPr>
        <w:pStyle w:val="TableTitle"/>
        <w:rPr>
          <w:lang w:eastAsia="en-GB"/>
        </w:rPr>
      </w:pPr>
      <w:r w:rsidRPr="00AA6D19">
        <w:rPr>
          <w:lang w:eastAsia="en-GB"/>
        </w:rPr>
        <w:t>Tuples</w:t>
      </w:r>
    </w:p>
    <w:tbl>
      <w:tblPr>
        <w:tblW w:w="0" w:type="auto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1"/>
        <w:gridCol w:w="5593"/>
      </w:tblGrid>
      <w:tr w:rsidR="000E1BAA" w:rsidRPr="00AA6D19" w14:paraId="1C8678DA" w14:textId="77777777" w:rsidTr="003F478D">
        <w:trPr>
          <w:tblHeader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DCD3F6" w14:textId="77777777" w:rsidR="000E1BAA" w:rsidRPr="00AA6D19" w:rsidRDefault="000E1BAA" w:rsidP="003F478D">
            <w:pPr>
              <w:pStyle w:val="TableHeader"/>
              <w:rPr>
                <w:lang w:eastAsia="en-GB"/>
              </w:rPr>
            </w:pPr>
            <w:r w:rsidRPr="00AA6D19">
              <w:rPr>
                <w:lang w:eastAsia="en-GB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BC2FE7" w14:textId="77777777" w:rsidR="000E1BAA" w:rsidRPr="00AA6D19" w:rsidRDefault="000E1BAA" w:rsidP="003F478D">
            <w:pPr>
              <w:pStyle w:val="TableHeader"/>
              <w:rPr>
                <w:lang w:eastAsia="en-GB"/>
              </w:rPr>
            </w:pPr>
            <w:r w:rsidRPr="00AA6D19">
              <w:rPr>
                <w:lang w:eastAsia="en-GB"/>
              </w:rPr>
              <w:t>Explanation</w:t>
            </w:r>
          </w:p>
        </w:tc>
      </w:tr>
      <w:tr w:rsidR="000E1BAA" w:rsidRPr="00AA6D19" w14:paraId="62DCA113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D7050E" w14:textId="77777777" w:rsidR="000E1BAA" w:rsidRPr="00CC7B1C" w:rsidRDefault="000E1BAA" w:rsidP="003F478D">
            <w:pPr>
              <w:pStyle w:val="TableBody"/>
              <w:rPr>
                <w:rStyle w:val="Literal"/>
              </w:rPr>
            </w:pPr>
            <w:r w:rsidRPr="00CC7B1C">
              <w:rPr>
                <w:rStyle w:val="Literal"/>
                <w:rFonts w:eastAsiaTheme="majorEastAsia"/>
              </w:rPr>
              <w:t>()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E9DD53" w14:textId="77777777" w:rsidR="000E1BAA" w:rsidRPr="00435043" w:rsidRDefault="000E1BAA" w:rsidP="003F478D">
            <w:pPr>
              <w:pStyle w:val="TableBody"/>
            </w:pPr>
            <w:r w:rsidRPr="00435043">
              <w:t>Empty tuple (aka unit), both literal and type</w:t>
            </w:r>
          </w:p>
        </w:tc>
      </w:tr>
      <w:tr w:rsidR="000E1BAA" w:rsidRPr="00AA6D19" w14:paraId="00FDDA93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1C53B5" w14:textId="77777777" w:rsidR="000E1BAA" w:rsidRPr="00CC7B1C" w:rsidRDefault="000E1BAA" w:rsidP="003F478D">
            <w:pPr>
              <w:pStyle w:val="TableBody"/>
              <w:rPr>
                <w:rStyle w:val="Literal"/>
              </w:rPr>
            </w:pPr>
            <w:r w:rsidRPr="00CC7B1C">
              <w:rPr>
                <w:rStyle w:val="Literal"/>
                <w:rFonts w:eastAsiaTheme="majorEastAsia"/>
              </w:rPr>
              <w:t>(expr)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C41F9E" w14:textId="77777777" w:rsidR="000E1BAA" w:rsidRPr="00435043" w:rsidRDefault="000E1BAA" w:rsidP="003F478D">
            <w:pPr>
              <w:pStyle w:val="TableBody"/>
            </w:pPr>
            <w:r w:rsidRPr="00435043">
              <w:t>Parenthesized expression</w:t>
            </w:r>
          </w:p>
        </w:tc>
      </w:tr>
      <w:tr w:rsidR="000E1BAA" w:rsidRPr="00AA6D19" w14:paraId="6AAB9862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B6FBB7" w14:textId="77777777" w:rsidR="000E1BAA" w:rsidRPr="00CC7B1C" w:rsidRDefault="000E1BAA" w:rsidP="003F478D">
            <w:pPr>
              <w:pStyle w:val="TableBody"/>
              <w:rPr>
                <w:rStyle w:val="Literal"/>
              </w:rPr>
            </w:pPr>
            <w:r w:rsidRPr="00CC7B1C">
              <w:rPr>
                <w:rStyle w:val="Literal"/>
                <w:rFonts w:eastAsiaTheme="majorEastAsia"/>
              </w:rPr>
              <w:t>(expr,)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E36BCD" w14:textId="77777777" w:rsidR="000E1BAA" w:rsidRPr="00435043" w:rsidRDefault="000E1BAA" w:rsidP="003F478D">
            <w:pPr>
              <w:pStyle w:val="TableBody"/>
            </w:pPr>
            <w:r w:rsidRPr="00435043">
              <w:t>Single-element tuple expression</w:t>
            </w:r>
          </w:p>
        </w:tc>
      </w:tr>
      <w:tr w:rsidR="000E1BAA" w:rsidRPr="00AA6D19" w14:paraId="1E5BF2BE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01E867" w14:textId="77777777" w:rsidR="000E1BAA" w:rsidRPr="00CC7B1C" w:rsidRDefault="000E1BAA" w:rsidP="003F478D">
            <w:pPr>
              <w:pStyle w:val="TableBody"/>
              <w:rPr>
                <w:rStyle w:val="Literal"/>
              </w:rPr>
            </w:pPr>
            <w:r w:rsidRPr="00CC7B1C">
              <w:rPr>
                <w:rStyle w:val="Literal"/>
                <w:rFonts w:eastAsiaTheme="majorEastAsia"/>
              </w:rPr>
              <w:t>(type,)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3D9A79" w14:textId="77777777" w:rsidR="000E1BAA" w:rsidRPr="00435043" w:rsidRDefault="000E1BAA" w:rsidP="003F478D">
            <w:pPr>
              <w:pStyle w:val="TableBody"/>
            </w:pPr>
            <w:r w:rsidRPr="00435043">
              <w:t>Single-element tuple type</w:t>
            </w:r>
          </w:p>
        </w:tc>
      </w:tr>
      <w:tr w:rsidR="000E1BAA" w:rsidRPr="00AA6D19" w14:paraId="2890EDF8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7C343F" w14:textId="77777777" w:rsidR="000E1BAA" w:rsidRPr="00CC7B1C" w:rsidRDefault="000E1BAA" w:rsidP="003F478D">
            <w:pPr>
              <w:pStyle w:val="TableBody"/>
              <w:rPr>
                <w:rStyle w:val="Literal"/>
              </w:rPr>
            </w:pPr>
            <w:r w:rsidRPr="00CC7B1C">
              <w:rPr>
                <w:rStyle w:val="Literal"/>
                <w:rFonts w:eastAsiaTheme="majorEastAsia"/>
              </w:rPr>
              <w:t>(expr,</w:t>
            </w:r>
            <w:r w:rsidRPr="00CC7B1C">
              <w:rPr>
                <w:rStyle w:val="Literal"/>
              </w:rPr>
              <w:t xml:space="preserve"> </w:t>
            </w:r>
            <w:r w:rsidRPr="00CC7B1C">
              <w:rPr>
                <w:rStyle w:val="Literal"/>
                <w:rFonts w:eastAsiaTheme="majorEastAsia"/>
              </w:rPr>
              <w:t>...)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ED2AD4" w14:textId="77777777" w:rsidR="000E1BAA" w:rsidRPr="00435043" w:rsidRDefault="000E1BAA" w:rsidP="003F478D">
            <w:pPr>
              <w:pStyle w:val="TableBody"/>
            </w:pPr>
            <w:r w:rsidRPr="00435043">
              <w:t>Tuple expression</w:t>
            </w:r>
          </w:p>
        </w:tc>
      </w:tr>
      <w:tr w:rsidR="000E1BAA" w:rsidRPr="00AA6D19" w14:paraId="2A588B5D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060C99" w14:textId="77777777" w:rsidR="000E1BAA" w:rsidRPr="00CC7B1C" w:rsidRDefault="000E1BAA" w:rsidP="003F478D">
            <w:pPr>
              <w:pStyle w:val="TableBody"/>
              <w:rPr>
                <w:rStyle w:val="Literal"/>
              </w:rPr>
            </w:pPr>
            <w:r w:rsidRPr="00CC7B1C">
              <w:rPr>
                <w:rStyle w:val="Literal"/>
                <w:rFonts w:eastAsiaTheme="majorEastAsia"/>
              </w:rPr>
              <w:t>(type,</w:t>
            </w:r>
            <w:r w:rsidRPr="00CC7B1C">
              <w:rPr>
                <w:rStyle w:val="Literal"/>
              </w:rPr>
              <w:t xml:space="preserve"> </w:t>
            </w:r>
            <w:r w:rsidRPr="00CC7B1C">
              <w:rPr>
                <w:rStyle w:val="Literal"/>
                <w:rFonts w:eastAsiaTheme="majorEastAsia"/>
              </w:rPr>
              <w:t>...)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1E2AB1" w14:textId="77777777" w:rsidR="000E1BAA" w:rsidRPr="00435043" w:rsidRDefault="000E1BAA" w:rsidP="003F478D">
            <w:pPr>
              <w:pStyle w:val="TableBody"/>
            </w:pPr>
            <w:r w:rsidRPr="00435043">
              <w:t>Tuple type</w:t>
            </w:r>
          </w:p>
        </w:tc>
      </w:tr>
      <w:tr w:rsidR="000E1BAA" w:rsidRPr="00AA6D19" w14:paraId="51A148A9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E73811" w14:textId="77777777" w:rsidR="000E1BAA" w:rsidRPr="00CC7B1C" w:rsidRDefault="000E1BAA" w:rsidP="003F478D">
            <w:pPr>
              <w:pStyle w:val="TableBody"/>
              <w:rPr>
                <w:rStyle w:val="Literal"/>
              </w:rPr>
            </w:pPr>
            <w:r w:rsidRPr="00CC7B1C">
              <w:rPr>
                <w:rStyle w:val="Literal"/>
                <w:rFonts w:eastAsiaTheme="majorEastAsia"/>
              </w:rPr>
              <w:t>expr(expr,</w:t>
            </w:r>
            <w:r w:rsidRPr="00CC7B1C">
              <w:rPr>
                <w:rStyle w:val="Literal"/>
              </w:rPr>
              <w:t xml:space="preserve"> </w:t>
            </w:r>
            <w:r w:rsidRPr="00CC7B1C">
              <w:rPr>
                <w:rStyle w:val="Literal"/>
                <w:rFonts w:eastAsiaTheme="majorEastAsia"/>
              </w:rPr>
              <w:t>...)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5EB061" w14:textId="77777777" w:rsidR="000E1BAA" w:rsidRPr="00AA6D19" w:rsidRDefault="000E1BAA" w:rsidP="003F478D">
            <w:pPr>
              <w:pStyle w:val="TableBody"/>
              <w:rPr>
                <w:lang w:eastAsia="en-GB"/>
              </w:rPr>
            </w:pPr>
            <w:r w:rsidRPr="00AA6D19">
              <w:t>Function</w:t>
            </w:r>
            <w:r>
              <w:t xml:space="preserve"> </w:t>
            </w:r>
            <w:r w:rsidRPr="00AA6D19">
              <w:t>call</w:t>
            </w:r>
            <w:r>
              <w:t xml:space="preserve"> </w:t>
            </w:r>
            <w:r w:rsidRPr="00AA6D19">
              <w:t>expression;</w:t>
            </w:r>
            <w:r>
              <w:t xml:space="preserve"> </w:t>
            </w:r>
            <w:r w:rsidRPr="00AA6D19">
              <w:t>also</w:t>
            </w:r>
            <w:r>
              <w:t xml:space="preserve"> </w:t>
            </w:r>
            <w:r w:rsidRPr="00AA6D19">
              <w:t>used</w:t>
            </w:r>
            <w:r>
              <w:t xml:space="preserve"> </w:t>
            </w:r>
            <w:r w:rsidRPr="00AA6D19">
              <w:t>to</w:t>
            </w:r>
            <w:r>
              <w:t xml:space="preserve"> </w:t>
            </w:r>
            <w:r w:rsidRPr="00AA6D19">
              <w:t>initialize</w:t>
            </w:r>
            <w:r>
              <w:t xml:space="preserve"> </w:t>
            </w:r>
            <w:r w:rsidRPr="00AA6D19">
              <w:t>tuple</w:t>
            </w:r>
            <w:r>
              <w:t xml:space="preserve"> </w:t>
            </w:r>
            <w:r w:rsidRPr="00E25C29">
              <w:rPr>
                <w:rStyle w:val="Literal"/>
              </w:rPr>
              <w:t>struct</w:t>
            </w:r>
            <w:r w:rsidRPr="00AA6D19">
              <w:t>s</w:t>
            </w:r>
            <w:r>
              <w:t xml:space="preserve"> </w:t>
            </w:r>
            <w:r w:rsidRPr="00AA6D19">
              <w:t>and</w:t>
            </w:r>
            <w:r>
              <w:t xml:space="preserve"> </w:t>
            </w:r>
            <w:r w:rsidRPr="00AA6D19">
              <w:t>tuple</w:t>
            </w:r>
            <w:r>
              <w:t xml:space="preserve"> </w:t>
            </w:r>
            <w:r w:rsidRPr="00E25C29">
              <w:rPr>
                <w:rStyle w:val="Literal"/>
              </w:rPr>
              <w:t>enum</w:t>
            </w:r>
            <w:r>
              <w:rPr>
                <w:lang w:eastAsia="en-GB"/>
              </w:rPr>
              <w:t xml:space="preserve"> </w:t>
            </w:r>
            <w:r w:rsidRPr="00AA6D19">
              <w:rPr>
                <w:lang w:eastAsia="en-GB"/>
              </w:rPr>
              <w:t>variants</w:t>
            </w:r>
          </w:p>
        </w:tc>
      </w:tr>
      <w:tr w:rsidR="000E1BAA" w:rsidRPr="00AA6D19" w14:paraId="1647EECF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6D69EA" w14:textId="731B42AB" w:rsidR="000E1BAA" w:rsidRPr="00AA6D19" w:rsidRDefault="000E1BAA" w:rsidP="003F478D">
            <w:pPr>
              <w:pStyle w:val="TableBody"/>
              <w:rPr>
                <w:lang w:eastAsia="en-GB"/>
              </w:rPr>
            </w:pPr>
            <w:r w:rsidRPr="00E25C29">
              <w:rPr>
                <w:rStyle w:val="Literal"/>
              </w:rPr>
              <w:t>expr.0</w:t>
            </w:r>
            <w:r w:rsidRPr="00AA6D19">
              <w:t>,</w:t>
            </w:r>
            <w:r>
              <w:t xml:space="preserve"> </w:t>
            </w:r>
            <w:r w:rsidRPr="00E25C29">
              <w:rPr>
                <w:rStyle w:val="Literal"/>
              </w:rPr>
              <w:t>expr.1</w:t>
            </w:r>
            <w:r w:rsidRPr="00AA6D19">
              <w:rPr>
                <w:lang w:eastAsia="en-GB"/>
              </w:rPr>
              <w:t>,</w:t>
            </w:r>
            <w:r>
              <w:rPr>
                <w:lang w:eastAsia="en-GB"/>
              </w:rPr>
              <w:t xml:space="preserve"> </w:t>
            </w:r>
            <w:del w:id="41" w:author="Audrey Doyle" w:date="2022-08-07T14:53:00Z">
              <w:r w:rsidRPr="00AA6D19" w:rsidDel="00406363">
                <w:rPr>
                  <w:lang w:eastAsia="en-GB"/>
                </w:rPr>
                <w:delText>etc.</w:delText>
              </w:r>
            </w:del>
            <w:ins w:id="42" w:author="Audrey Doyle" w:date="2022-08-07T14:53:00Z">
              <w:r w:rsidR="00406363">
                <w:rPr>
                  <w:lang w:eastAsia="en-GB"/>
                </w:rPr>
                <w:t>and so on</w:t>
              </w:r>
            </w:ins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850CC7" w14:textId="77777777" w:rsidR="000E1BAA" w:rsidRPr="00435043" w:rsidRDefault="000E1BAA" w:rsidP="003F478D">
            <w:pPr>
              <w:pStyle w:val="TableBody"/>
            </w:pPr>
            <w:r w:rsidRPr="00435043">
              <w:t>Tuple indexing</w:t>
            </w:r>
          </w:p>
        </w:tc>
      </w:tr>
    </w:tbl>
    <w:p w14:paraId="60A13DBC" w14:textId="6FD793C0" w:rsidR="000E1BAA" w:rsidRPr="00AA6D19" w:rsidRDefault="000E1BAA" w:rsidP="000E1BAA">
      <w:pPr>
        <w:pStyle w:val="Body"/>
        <w:rPr>
          <w:lang w:eastAsia="en-GB"/>
        </w:rPr>
      </w:pPr>
      <w:r w:rsidRPr="00AA6D19">
        <w:rPr>
          <w:lang w:eastAsia="en-GB"/>
        </w:rPr>
        <w:t>Table</w:t>
      </w:r>
      <w:r>
        <w:rPr>
          <w:lang w:eastAsia="en-GB"/>
        </w:rPr>
        <w:t xml:space="preserve"> </w:t>
      </w:r>
      <w:r w:rsidRPr="00AA6D19">
        <w:rPr>
          <w:lang w:eastAsia="en-GB"/>
        </w:rPr>
        <w:t>B-9</w:t>
      </w:r>
      <w:r>
        <w:rPr>
          <w:lang w:eastAsia="en-GB"/>
        </w:rPr>
        <w:t xml:space="preserve"> </w:t>
      </w:r>
      <w:r w:rsidRPr="00AA6D19">
        <w:rPr>
          <w:lang w:eastAsia="en-GB"/>
        </w:rPr>
        <w:t>shows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contexts</w:t>
      </w:r>
      <w:r>
        <w:rPr>
          <w:lang w:eastAsia="en-GB"/>
        </w:rPr>
        <w:t xml:space="preserve"> </w:t>
      </w:r>
      <w:r w:rsidRPr="00AA6D19">
        <w:rPr>
          <w:lang w:eastAsia="en-GB"/>
        </w:rPr>
        <w:t>in</w:t>
      </w:r>
      <w:r>
        <w:rPr>
          <w:lang w:eastAsia="en-GB"/>
        </w:rPr>
        <w:t xml:space="preserve"> </w:t>
      </w:r>
      <w:r w:rsidRPr="00AA6D19">
        <w:rPr>
          <w:lang w:eastAsia="en-GB"/>
        </w:rPr>
        <w:t>which</w:t>
      </w:r>
      <w:r>
        <w:rPr>
          <w:lang w:eastAsia="en-GB"/>
        </w:rPr>
        <w:t xml:space="preserve"> </w:t>
      </w:r>
      <w:r w:rsidRPr="00AA6D19">
        <w:rPr>
          <w:lang w:eastAsia="en-GB"/>
        </w:rPr>
        <w:t>curly</w:t>
      </w:r>
      <w:r>
        <w:rPr>
          <w:lang w:eastAsia="en-GB"/>
        </w:rPr>
        <w:t xml:space="preserve"> </w:t>
      </w:r>
      <w:del w:id="43" w:author="Audrey Doyle" w:date="2022-08-07T14:46:00Z">
        <w:r w:rsidRPr="00AA6D19" w:rsidDel="00E32F38">
          <w:rPr>
            <w:lang w:eastAsia="en-GB"/>
          </w:rPr>
          <w:delText>braces</w:delText>
        </w:r>
        <w:r w:rsidDel="00E32F38">
          <w:rPr>
            <w:lang w:eastAsia="en-GB"/>
          </w:rPr>
          <w:delText xml:space="preserve"> </w:delText>
        </w:r>
      </w:del>
      <w:ins w:id="44" w:author="Audrey Doyle" w:date="2022-08-07T14:46:00Z">
        <w:r w:rsidR="00E32F38">
          <w:rPr>
            <w:lang w:eastAsia="en-GB"/>
          </w:rPr>
          <w:t>brackets</w:t>
        </w:r>
        <w:r w:rsidR="00E32F38">
          <w:rPr>
            <w:lang w:eastAsia="en-GB"/>
          </w:rPr>
          <w:t xml:space="preserve"> </w:t>
        </w:r>
      </w:ins>
      <w:r w:rsidRPr="00AA6D19">
        <w:rPr>
          <w:lang w:eastAsia="en-GB"/>
        </w:rPr>
        <w:t>are</w:t>
      </w:r>
      <w:r>
        <w:rPr>
          <w:lang w:eastAsia="en-GB"/>
        </w:rPr>
        <w:t xml:space="preserve"> </w:t>
      </w:r>
      <w:r w:rsidRPr="00AA6D19">
        <w:rPr>
          <w:lang w:eastAsia="en-GB"/>
        </w:rPr>
        <w:t>used.</w:t>
      </w:r>
    </w:p>
    <w:p w14:paraId="24CA3A87" w14:textId="32243227" w:rsidR="000E1BAA" w:rsidRPr="00AA6D19" w:rsidRDefault="000E1BAA" w:rsidP="00CC7B1C">
      <w:pPr>
        <w:pStyle w:val="TableTitle"/>
        <w:rPr>
          <w:lang w:eastAsia="en-GB"/>
        </w:rPr>
      </w:pPr>
      <w:r w:rsidRPr="00AA6D19">
        <w:rPr>
          <w:lang w:eastAsia="en-GB"/>
        </w:rPr>
        <w:lastRenderedPageBreak/>
        <w:t>Curly</w:t>
      </w:r>
      <w:r>
        <w:rPr>
          <w:lang w:eastAsia="en-GB"/>
        </w:rPr>
        <w:t xml:space="preserve"> </w:t>
      </w:r>
      <w:r w:rsidRPr="00AA6D19">
        <w:rPr>
          <w:lang w:eastAsia="en-GB"/>
        </w:rPr>
        <w:t>Brackets</w:t>
      </w:r>
    </w:p>
    <w:tbl>
      <w:tblPr>
        <w:tblW w:w="0" w:type="auto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1"/>
        <w:gridCol w:w="1676"/>
      </w:tblGrid>
      <w:tr w:rsidR="000E1BAA" w:rsidRPr="00AA6D19" w14:paraId="761C1E2D" w14:textId="77777777" w:rsidTr="003F478D">
        <w:trPr>
          <w:tblHeader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340FBA" w14:textId="77777777" w:rsidR="000E1BAA" w:rsidRPr="00AA6D19" w:rsidRDefault="000E1BAA" w:rsidP="003F478D">
            <w:pPr>
              <w:pStyle w:val="TableHeader"/>
              <w:rPr>
                <w:lang w:eastAsia="en-GB"/>
              </w:rPr>
            </w:pPr>
            <w:r w:rsidRPr="00AA6D19">
              <w:rPr>
                <w:lang w:eastAsia="en-GB"/>
              </w:rPr>
              <w:t>Context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4C45BC" w14:textId="77777777" w:rsidR="000E1BAA" w:rsidRPr="00AA6D19" w:rsidRDefault="000E1BAA" w:rsidP="003F478D">
            <w:pPr>
              <w:pStyle w:val="TableHeader"/>
              <w:rPr>
                <w:lang w:eastAsia="en-GB"/>
              </w:rPr>
            </w:pPr>
            <w:r w:rsidRPr="00AA6D19">
              <w:rPr>
                <w:lang w:eastAsia="en-GB"/>
              </w:rPr>
              <w:t>Explanation</w:t>
            </w:r>
          </w:p>
        </w:tc>
      </w:tr>
      <w:tr w:rsidR="000E1BAA" w:rsidRPr="00AA6D19" w14:paraId="02AB7A59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BE9F3B" w14:textId="77777777" w:rsidR="000E1BAA" w:rsidRPr="00CC7B1C" w:rsidRDefault="000E1BAA" w:rsidP="003F478D">
            <w:pPr>
              <w:pStyle w:val="TableBody"/>
              <w:rPr>
                <w:rStyle w:val="Literal"/>
              </w:rPr>
            </w:pPr>
            <w:r w:rsidRPr="00CC7B1C">
              <w:rPr>
                <w:rStyle w:val="Literal"/>
                <w:rFonts w:eastAsiaTheme="majorEastAsia"/>
              </w:rPr>
              <w:t>{...}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EF7014" w14:textId="77777777" w:rsidR="000E1BAA" w:rsidRPr="00435043" w:rsidRDefault="000E1BAA" w:rsidP="003F478D">
            <w:pPr>
              <w:pStyle w:val="TableBody"/>
            </w:pPr>
            <w:r w:rsidRPr="00435043">
              <w:t>Block expression</w:t>
            </w:r>
          </w:p>
        </w:tc>
      </w:tr>
      <w:tr w:rsidR="000E1BAA" w:rsidRPr="00AA6D19" w14:paraId="222B602E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815BF6" w14:textId="77777777" w:rsidR="000E1BAA" w:rsidRPr="00CC7B1C" w:rsidRDefault="000E1BAA" w:rsidP="003F478D">
            <w:pPr>
              <w:pStyle w:val="TableBody"/>
              <w:rPr>
                <w:rStyle w:val="Literal"/>
              </w:rPr>
            </w:pPr>
            <w:r w:rsidRPr="00CC7B1C">
              <w:rPr>
                <w:rStyle w:val="Literal"/>
                <w:rFonts w:eastAsiaTheme="majorEastAsia"/>
              </w:rPr>
              <w:t>Type</w:t>
            </w:r>
            <w:r w:rsidRPr="00CC7B1C">
              <w:rPr>
                <w:rStyle w:val="Literal"/>
              </w:rPr>
              <w:t xml:space="preserve"> </w:t>
            </w:r>
            <w:r w:rsidRPr="00CC7B1C">
              <w:rPr>
                <w:rStyle w:val="Literal"/>
                <w:rFonts w:eastAsiaTheme="majorEastAsia"/>
              </w:rPr>
              <w:t>{...}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B1A59E" w14:textId="77777777" w:rsidR="000E1BAA" w:rsidRPr="00AA6D19" w:rsidRDefault="000E1BAA" w:rsidP="003F478D">
            <w:pPr>
              <w:pStyle w:val="TableBody"/>
              <w:rPr>
                <w:lang w:eastAsia="en-GB"/>
              </w:rPr>
            </w:pPr>
            <w:r w:rsidRPr="00E25C29">
              <w:rPr>
                <w:rStyle w:val="Literal"/>
              </w:rPr>
              <w:t>struct</w:t>
            </w:r>
            <w:r>
              <w:rPr>
                <w:lang w:eastAsia="en-GB"/>
              </w:rPr>
              <w:t xml:space="preserve"> </w:t>
            </w:r>
            <w:r w:rsidRPr="00AA6D19">
              <w:rPr>
                <w:lang w:eastAsia="en-GB"/>
              </w:rPr>
              <w:t>literal</w:t>
            </w:r>
          </w:p>
        </w:tc>
      </w:tr>
    </w:tbl>
    <w:p w14:paraId="75157B5C" w14:textId="77777777" w:rsidR="000E1BAA" w:rsidRPr="00AA6D19" w:rsidRDefault="000E1BAA" w:rsidP="000E1BAA">
      <w:pPr>
        <w:pStyle w:val="Body"/>
        <w:rPr>
          <w:lang w:eastAsia="en-GB"/>
        </w:rPr>
      </w:pPr>
      <w:r w:rsidRPr="00AA6D19">
        <w:rPr>
          <w:lang w:eastAsia="en-GB"/>
        </w:rPr>
        <w:t>Table</w:t>
      </w:r>
      <w:r>
        <w:rPr>
          <w:lang w:eastAsia="en-GB"/>
        </w:rPr>
        <w:t xml:space="preserve"> </w:t>
      </w:r>
      <w:r w:rsidRPr="00AA6D19">
        <w:rPr>
          <w:lang w:eastAsia="en-GB"/>
        </w:rPr>
        <w:t>B-10</w:t>
      </w:r>
      <w:r>
        <w:rPr>
          <w:lang w:eastAsia="en-GB"/>
        </w:rPr>
        <w:t xml:space="preserve"> </w:t>
      </w:r>
      <w:r w:rsidRPr="00AA6D19">
        <w:rPr>
          <w:lang w:eastAsia="en-GB"/>
        </w:rPr>
        <w:t>shows</w:t>
      </w:r>
      <w:r>
        <w:rPr>
          <w:lang w:eastAsia="en-GB"/>
        </w:rPr>
        <w:t xml:space="preserve"> </w:t>
      </w:r>
      <w:r w:rsidRPr="00AA6D19">
        <w:rPr>
          <w:lang w:eastAsia="en-GB"/>
        </w:rPr>
        <w:t>the</w:t>
      </w:r>
      <w:r>
        <w:rPr>
          <w:lang w:eastAsia="en-GB"/>
        </w:rPr>
        <w:t xml:space="preserve"> </w:t>
      </w:r>
      <w:r w:rsidRPr="00AA6D19">
        <w:rPr>
          <w:lang w:eastAsia="en-GB"/>
        </w:rPr>
        <w:t>contexts</w:t>
      </w:r>
      <w:r>
        <w:rPr>
          <w:lang w:eastAsia="en-GB"/>
        </w:rPr>
        <w:t xml:space="preserve"> </w:t>
      </w:r>
      <w:r w:rsidRPr="00AA6D19">
        <w:rPr>
          <w:lang w:eastAsia="en-GB"/>
        </w:rPr>
        <w:t>in</w:t>
      </w:r>
      <w:r>
        <w:rPr>
          <w:lang w:eastAsia="en-GB"/>
        </w:rPr>
        <w:t xml:space="preserve"> </w:t>
      </w:r>
      <w:r w:rsidRPr="00AA6D19">
        <w:rPr>
          <w:lang w:eastAsia="en-GB"/>
        </w:rPr>
        <w:t>which</w:t>
      </w:r>
      <w:r>
        <w:rPr>
          <w:lang w:eastAsia="en-GB"/>
        </w:rPr>
        <w:t xml:space="preserve"> </w:t>
      </w:r>
      <w:r w:rsidRPr="00AA6D19">
        <w:rPr>
          <w:lang w:eastAsia="en-GB"/>
        </w:rPr>
        <w:t>square</w:t>
      </w:r>
      <w:r>
        <w:rPr>
          <w:lang w:eastAsia="en-GB"/>
        </w:rPr>
        <w:t xml:space="preserve"> </w:t>
      </w:r>
      <w:r w:rsidRPr="00AA6D19">
        <w:rPr>
          <w:lang w:eastAsia="en-GB"/>
        </w:rPr>
        <w:t>brackets</w:t>
      </w:r>
      <w:r>
        <w:rPr>
          <w:lang w:eastAsia="en-GB"/>
        </w:rPr>
        <w:t xml:space="preserve"> </w:t>
      </w:r>
      <w:r w:rsidRPr="00AA6D19">
        <w:rPr>
          <w:lang w:eastAsia="en-GB"/>
        </w:rPr>
        <w:t>are</w:t>
      </w:r>
      <w:r>
        <w:rPr>
          <w:lang w:eastAsia="en-GB"/>
        </w:rPr>
        <w:t xml:space="preserve"> </w:t>
      </w:r>
      <w:r w:rsidRPr="00AA6D19">
        <w:rPr>
          <w:lang w:eastAsia="en-GB"/>
        </w:rPr>
        <w:t>used.</w:t>
      </w:r>
    </w:p>
    <w:p w14:paraId="542A69A3" w14:textId="31A4C6F4" w:rsidR="000E1BAA" w:rsidRPr="00AA6D19" w:rsidRDefault="000E1BAA" w:rsidP="000E1BAA">
      <w:pPr>
        <w:pStyle w:val="TableTitle"/>
        <w:rPr>
          <w:lang w:eastAsia="en-GB"/>
        </w:rPr>
      </w:pPr>
      <w:r w:rsidRPr="00AA6D19">
        <w:rPr>
          <w:lang w:eastAsia="en-GB"/>
        </w:rPr>
        <w:t>Square</w:t>
      </w:r>
      <w:r>
        <w:rPr>
          <w:lang w:eastAsia="en-GB"/>
        </w:rPr>
        <w:t xml:space="preserve"> </w:t>
      </w:r>
      <w:r w:rsidRPr="00AA6D19">
        <w:rPr>
          <w:lang w:eastAsia="en-GB"/>
        </w:rPr>
        <w:t>Brackets</w:t>
      </w:r>
    </w:p>
    <w:tbl>
      <w:tblPr>
        <w:tblW w:w="0" w:type="auto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7"/>
        <w:gridCol w:w="5277"/>
      </w:tblGrid>
      <w:tr w:rsidR="000E1BAA" w:rsidRPr="00AA6D19" w14:paraId="6FC65836" w14:textId="77777777" w:rsidTr="003F478D">
        <w:trPr>
          <w:tblHeader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237DBC" w14:textId="77777777" w:rsidR="000E1BAA" w:rsidRPr="00AA6D19" w:rsidRDefault="000E1BAA" w:rsidP="003F478D">
            <w:pPr>
              <w:pStyle w:val="TableHeader"/>
              <w:rPr>
                <w:lang w:eastAsia="en-GB"/>
              </w:rPr>
            </w:pPr>
            <w:r w:rsidRPr="00AA6D19">
              <w:rPr>
                <w:lang w:eastAsia="en-GB"/>
              </w:rPr>
              <w:t>Context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9B883D" w14:textId="77777777" w:rsidR="000E1BAA" w:rsidRPr="00AA6D19" w:rsidRDefault="000E1BAA" w:rsidP="003F478D">
            <w:pPr>
              <w:pStyle w:val="TableHeader"/>
              <w:rPr>
                <w:lang w:eastAsia="en-GB"/>
              </w:rPr>
            </w:pPr>
            <w:r w:rsidRPr="00AA6D19">
              <w:rPr>
                <w:lang w:eastAsia="en-GB"/>
              </w:rPr>
              <w:t>Explanation</w:t>
            </w:r>
          </w:p>
        </w:tc>
      </w:tr>
      <w:tr w:rsidR="000E1BAA" w:rsidRPr="00AA6D19" w14:paraId="37E95409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32F778" w14:textId="77777777" w:rsidR="000E1BAA" w:rsidRPr="00CC7B1C" w:rsidRDefault="000E1BAA" w:rsidP="003F478D">
            <w:pPr>
              <w:pStyle w:val="TableBody"/>
              <w:rPr>
                <w:rStyle w:val="Literal"/>
              </w:rPr>
            </w:pPr>
            <w:r w:rsidRPr="00CC7B1C">
              <w:rPr>
                <w:rStyle w:val="Literal"/>
                <w:rFonts w:eastAsiaTheme="majorEastAsia"/>
              </w:rPr>
              <w:t>[...]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4C8724" w14:textId="77777777" w:rsidR="000E1BAA" w:rsidRPr="00435043" w:rsidRDefault="000E1BAA" w:rsidP="003F478D">
            <w:pPr>
              <w:pStyle w:val="TableBody"/>
            </w:pPr>
            <w:r w:rsidRPr="00435043">
              <w:t>Array literal</w:t>
            </w:r>
          </w:p>
        </w:tc>
      </w:tr>
      <w:tr w:rsidR="000E1BAA" w:rsidRPr="00AA6D19" w14:paraId="5D6A9090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499C96" w14:textId="77777777" w:rsidR="000E1BAA" w:rsidRPr="00CC7B1C" w:rsidRDefault="000E1BAA" w:rsidP="003F478D">
            <w:pPr>
              <w:pStyle w:val="TableBody"/>
              <w:rPr>
                <w:rStyle w:val="Literal"/>
              </w:rPr>
            </w:pPr>
            <w:r w:rsidRPr="00CC7B1C">
              <w:rPr>
                <w:rStyle w:val="Literal"/>
                <w:rFonts w:eastAsiaTheme="majorEastAsia"/>
              </w:rPr>
              <w:t>[expr;</w:t>
            </w:r>
            <w:r w:rsidRPr="00CC7B1C">
              <w:rPr>
                <w:rStyle w:val="Literal"/>
              </w:rPr>
              <w:t xml:space="preserve"> </w:t>
            </w:r>
            <w:proofErr w:type="spellStart"/>
            <w:r w:rsidRPr="00CC7B1C">
              <w:rPr>
                <w:rStyle w:val="Literal"/>
                <w:rFonts w:eastAsiaTheme="majorEastAsia"/>
              </w:rPr>
              <w:t>len</w:t>
            </w:r>
            <w:proofErr w:type="spellEnd"/>
            <w:r w:rsidRPr="00CC7B1C">
              <w:rPr>
                <w:rStyle w:val="Literal"/>
                <w:rFonts w:eastAsiaTheme="majorEastAsia"/>
              </w:rPr>
              <w:t>]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08ECA0" w14:textId="77777777" w:rsidR="000E1BAA" w:rsidRPr="00AA6D19" w:rsidRDefault="000E1BAA" w:rsidP="003F478D">
            <w:pPr>
              <w:pStyle w:val="TableBody"/>
              <w:rPr>
                <w:lang w:eastAsia="en-GB"/>
              </w:rPr>
            </w:pPr>
            <w:r w:rsidRPr="00AA6D19">
              <w:t>Array</w:t>
            </w:r>
            <w:r>
              <w:t xml:space="preserve"> </w:t>
            </w:r>
            <w:r w:rsidRPr="00AA6D19">
              <w:t>literal</w:t>
            </w:r>
            <w:r>
              <w:t xml:space="preserve"> </w:t>
            </w:r>
            <w:r w:rsidRPr="00AA6D19">
              <w:t>containing</w:t>
            </w:r>
            <w:r>
              <w:t xml:space="preserve"> </w:t>
            </w:r>
            <w:proofErr w:type="spellStart"/>
            <w:r w:rsidRPr="00E25C29">
              <w:rPr>
                <w:rStyle w:val="Literal"/>
              </w:rPr>
              <w:t>len</w:t>
            </w:r>
            <w:proofErr w:type="spellEnd"/>
            <w:r>
              <w:rPr>
                <w:lang w:eastAsia="en-GB"/>
              </w:rPr>
              <w:t xml:space="preserve"> </w:t>
            </w:r>
            <w:r w:rsidRPr="00AA6D19">
              <w:rPr>
                <w:lang w:eastAsia="en-GB"/>
              </w:rPr>
              <w:t>copies</w:t>
            </w:r>
            <w:r>
              <w:rPr>
                <w:lang w:eastAsia="en-GB"/>
              </w:rPr>
              <w:t xml:space="preserve"> </w:t>
            </w:r>
            <w:r w:rsidRPr="00AA6D19">
              <w:rPr>
                <w:lang w:eastAsia="en-GB"/>
              </w:rPr>
              <w:t>of</w:t>
            </w:r>
            <w:r>
              <w:rPr>
                <w:lang w:eastAsia="en-GB"/>
              </w:rPr>
              <w:t xml:space="preserve"> </w:t>
            </w:r>
            <w:r w:rsidRPr="00E25C29">
              <w:rPr>
                <w:rStyle w:val="Literal"/>
              </w:rPr>
              <w:t>expr</w:t>
            </w:r>
          </w:p>
        </w:tc>
      </w:tr>
      <w:tr w:rsidR="000E1BAA" w:rsidRPr="00AA6D19" w14:paraId="40B2850C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38C75E" w14:textId="77777777" w:rsidR="000E1BAA" w:rsidRPr="00CC7B1C" w:rsidRDefault="000E1BAA" w:rsidP="003F478D">
            <w:pPr>
              <w:pStyle w:val="TableBody"/>
              <w:rPr>
                <w:rStyle w:val="Literal"/>
              </w:rPr>
            </w:pPr>
            <w:r w:rsidRPr="00CC7B1C">
              <w:rPr>
                <w:rStyle w:val="Literal"/>
                <w:rFonts w:eastAsiaTheme="majorEastAsia"/>
              </w:rPr>
              <w:t>[type;</w:t>
            </w:r>
            <w:r w:rsidRPr="00CC7B1C">
              <w:rPr>
                <w:rStyle w:val="Literal"/>
              </w:rPr>
              <w:t xml:space="preserve"> </w:t>
            </w:r>
            <w:proofErr w:type="spellStart"/>
            <w:r w:rsidRPr="00CC7B1C">
              <w:rPr>
                <w:rStyle w:val="Literal"/>
                <w:rFonts w:eastAsiaTheme="majorEastAsia"/>
              </w:rPr>
              <w:t>len</w:t>
            </w:r>
            <w:proofErr w:type="spellEnd"/>
            <w:r w:rsidRPr="00CC7B1C">
              <w:rPr>
                <w:rStyle w:val="Literal"/>
                <w:rFonts w:eastAsiaTheme="majorEastAsia"/>
              </w:rPr>
              <w:t>]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453FF0" w14:textId="77777777" w:rsidR="000E1BAA" w:rsidRPr="00AA6D19" w:rsidRDefault="000E1BAA" w:rsidP="003F478D">
            <w:pPr>
              <w:pStyle w:val="TableBody"/>
              <w:rPr>
                <w:lang w:eastAsia="en-GB"/>
              </w:rPr>
            </w:pPr>
            <w:r w:rsidRPr="00AA6D19">
              <w:t>Array</w:t>
            </w:r>
            <w:r>
              <w:t xml:space="preserve"> </w:t>
            </w:r>
            <w:r w:rsidRPr="00AA6D19">
              <w:t>type</w:t>
            </w:r>
            <w:r>
              <w:t xml:space="preserve"> </w:t>
            </w:r>
            <w:r w:rsidRPr="00AA6D19">
              <w:t>containing</w:t>
            </w:r>
            <w:r>
              <w:t xml:space="preserve"> </w:t>
            </w:r>
            <w:proofErr w:type="spellStart"/>
            <w:r w:rsidRPr="00E25C29">
              <w:rPr>
                <w:rStyle w:val="Literal"/>
              </w:rPr>
              <w:t>len</w:t>
            </w:r>
            <w:proofErr w:type="spellEnd"/>
            <w:r>
              <w:rPr>
                <w:lang w:eastAsia="en-GB"/>
              </w:rPr>
              <w:t xml:space="preserve"> </w:t>
            </w:r>
            <w:r w:rsidRPr="00AA6D19">
              <w:rPr>
                <w:lang w:eastAsia="en-GB"/>
              </w:rPr>
              <w:t>instances</w:t>
            </w:r>
            <w:r>
              <w:rPr>
                <w:lang w:eastAsia="en-GB"/>
              </w:rPr>
              <w:t xml:space="preserve"> </w:t>
            </w:r>
            <w:r w:rsidRPr="00AA6D19">
              <w:rPr>
                <w:lang w:eastAsia="en-GB"/>
              </w:rPr>
              <w:t>of</w:t>
            </w:r>
            <w:r>
              <w:rPr>
                <w:lang w:eastAsia="en-GB"/>
              </w:rPr>
              <w:t xml:space="preserve"> </w:t>
            </w:r>
            <w:r w:rsidRPr="00E25C29">
              <w:rPr>
                <w:rStyle w:val="Literal"/>
              </w:rPr>
              <w:t>type</w:t>
            </w:r>
          </w:p>
        </w:tc>
      </w:tr>
      <w:tr w:rsidR="000E1BAA" w:rsidRPr="00AA6D19" w14:paraId="582CC89A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A6F34E" w14:textId="77777777" w:rsidR="000E1BAA" w:rsidRPr="00CC7B1C" w:rsidRDefault="000E1BAA" w:rsidP="003F478D">
            <w:pPr>
              <w:pStyle w:val="TableBody"/>
              <w:rPr>
                <w:rStyle w:val="Literal"/>
              </w:rPr>
            </w:pPr>
            <w:r w:rsidRPr="00CC7B1C">
              <w:rPr>
                <w:rStyle w:val="Literal"/>
                <w:rFonts w:eastAsiaTheme="majorEastAsia"/>
              </w:rPr>
              <w:t>expr[expr]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D0B7EC" w14:textId="594FD428" w:rsidR="000E1BAA" w:rsidRPr="00AA6D19" w:rsidRDefault="000E1BAA" w:rsidP="003F478D">
            <w:pPr>
              <w:pStyle w:val="TableBody"/>
              <w:rPr>
                <w:lang w:eastAsia="en-GB"/>
              </w:rPr>
            </w:pPr>
            <w:r w:rsidRPr="00AA6D19">
              <w:t>Collection</w:t>
            </w:r>
            <w:r>
              <w:t xml:space="preserve"> </w:t>
            </w:r>
            <w:r w:rsidRPr="00AA6D19">
              <w:t>indexing</w:t>
            </w:r>
            <w:ins w:id="45" w:author="Audrey Doyle" w:date="2022-08-07T14:46:00Z">
              <w:r w:rsidR="00E32F38">
                <w:t>; o</w:t>
              </w:r>
            </w:ins>
            <w:del w:id="46" w:author="Audrey Doyle" w:date="2022-08-07T14:47:00Z">
              <w:r w:rsidRPr="00AA6D19" w:rsidDel="00E32F38">
                <w:delText>.</w:delText>
              </w:r>
              <w:r w:rsidDel="00E32F38">
                <w:delText xml:space="preserve"> </w:delText>
              </w:r>
              <w:r w:rsidRPr="00AA6D19" w:rsidDel="00E32F38">
                <w:delText>O</w:delText>
              </w:r>
            </w:del>
            <w:r w:rsidRPr="00AA6D19">
              <w:t>verloadable</w:t>
            </w:r>
            <w:r>
              <w:t xml:space="preserve"> </w:t>
            </w:r>
            <w:r w:rsidRPr="00AA6D19">
              <w:t>(</w:t>
            </w:r>
            <w:r w:rsidRPr="00E25C29">
              <w:rPr>
                <w:rStyle w:val="Literal"/>
              </w:rPr>
              <w:t>Index</w:t>
            </w:r>
            <w:r w:rsidRPr="00AA6D19">
              <w:t>,</w:t>
            </w:r>
            <w:r>
              <w:t xml:space="preserve"> </w:t>
            </w:r>
            <w:proofErr w:type="spellStart"/>
            <w:r w:rsidRPr="00E25C29">
              <w:rPr>
                <w:rStyle w:val="Literal"/>
              </w:rPr>
              <w:t>IndexMut</w:t>
            </w:r>
            <w:proofErr w:type="spellEnd"/>
            <w:r w:rsidRPr="00AA6D19">
              <w:rPr>
                <w:lang w:eastAsia="en-GB"/>
              </w:rPr>
              <w:t>)</w:t>
            </w:r>
          </w:p>
        </w:tc>
      </w:tr>
      <w:tr w:rsidR="000E1BAA" w:rsidRPr="00AA6D19" w14:paraId="45A315FA" w14:textId="77777777" w:rsidTr="003F478D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189D21" w14:textId="77777777" w:rsidR="000E1BAA" w:rsidRPr="00AA6D19" w:rsidRDefault="000E1BAA" w:rsidP="003F478D">
            <w:pPr>
              <w:pStyle w:val="TableBody"/>
              <w:rPr>
                <w:lang w:eastAsia="en-GB"/>
              </w:rPr>
            </w:pPr>
            <w:r w:rsidRPr="00E25C29">
              <w:rPr>
                <w:rStyle w:val="Literal"/>
              </w:rPr>
              <w:t>expr[..]</w:t>
            </w:r>
            <w:r w:rsidRPr="00AA6D19">
              <w:t>,</w:t>
            </w:r>
            <w:r>
              <w:t xml:space="preserve"> </w:t>
            </w:r>
            <w:r w:rsidRPr="00E25C29">
              <w:rPr>
                <w:rStyle w:val="Literal"/>
              </w:rPr>
              <w:t>expr[a..]</w:t>
            </w:r>
            <w:r w:rsidRPr="00AA6D19">
              <w:t>,</w:t>
            </w:r>
            <w:r>
              <w:t xml:space="preserve"> </w:t>
            </w:r>
            <w:r w:rsidRPr="00E25C29">
              <w:rPr>
                <w:rStyle w:val="Literal"/>
              </w:rPr>
              <w:t>expr[..b]</w:t>
            </w:r>
            <w:r w:rsidRPr="00AA6D19">
              <w:rPr>
                <w:lang w:eastAsia="en-GB"/>
              </w:rPr>
              <w:t>,</w:t>
            </w:r>
            <w:r>
              <w:rPr>
                <w:lang w:eastAsia="en-GB"/>
              </w:rPr>
              <w:t xml:space="preserve"> </w:t>
            </w:r>
            <w:r w:rsidRPr="00E25C29">
              <w:rPr>
                <w:rStyle w:val="Literal"/>
              </w:rPr>
              <w:t>expr[</w:t>
            </w:r>
            <w:proofErr w:type="spellStart"/>
            <w:r w:rsidRPr="00E25C29">
              <w:rPr>
                <w:rStyle w:val="Literal"/>
              </w:rPr>
              <w:t>a..b</w:t>
            </w:r>
            <w:proofErr w:type="spellEnd"/>
            <w:r w:rsidRPr="00E25C29">
              <w:rPr>
                <w:rStyle w:val="Literal"/>
              </w:rPr>
              <w:t>]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50C504" w14:textId="77777777" w:rsidR="000E1BAA" w:rsidRPr="00AA6D19" w:rsidRDefault="000E1BAA" w:rsidP="003F478D">
            <w:pPr>
              <w:pStyle w:val="TableBody"/>
              <w:rPr>
                <w:lang w:eastAsia="en-GB"/>
              </w:rPr>
            </w:pPr>
            <w:r w:rsidRPr="00AA6D19">
              <w:t>Collection</w:t>
            </w:r>
            <w:r>
              <w:t xml:space="preserve"> </w:t>
            </w:r>
            <w:r w:rsidRPr="00AA6D19">
              <w:t>indexing</w:t>
            </w:r>
            <w:r>
              <w:t xml:space="preserve"> </w:t>
            </w:r>
            <w:r w:rsidRPr="00AA6D19">
              <w:t>pretending</w:t>
            </w:r>
            <w:r>
              <w:t xml:space="preserve"> </w:t>
            </w:r>
            <w:r w:rsidRPr="00AA6D19">
              <w:t>to</w:t>
            </w:r>
            <w:r>
              <w:t xml:space="preserve"> </w:t>
            </w:r>
            <w:r w:rsidRPr="00AA6D19">
              <w:t>be</w:t>
            </w:r>
            <w:r>
              <w:t xml:space="preserve"> </w:t>
            </w:r>
            <w:r w:rsidRPr="00AA6D19">
              <w:t>collection</w:t>
            </w:r>
            <w:r>
              <w:t xml:space="preserve"> </w:t>
            </w:r>
            <w:r w:rsidRPr="00AA6D19">
              <w:t>slicing,</w:t>
            </w:r>
            <w:r>
              <w:t xml:space="preserve"> </w:t>
            </w:r>
            <w:r w:rsidRPr="00AA6D19">
              <w:t>using</w:t>
            </w:r>
            <w:r>
              <w:t xml:space="preserve"> </w:t>
            </w:r>
            <w:r w:rsidRPr="00E25C29">
              <w:rPr>
                <w:rStyle w:val="Literal"/>
              </w:rPr>
              <w:t>Range</w:t>
            </w:r>
            <w:r w:rsidRPr="00AA6D19">
              <w:t>,</w:t>
            </w:r>
            <w:r>
              <w:t xml:space="preserve"> </w:t>
            </w:r>
            <w:proofErr w:type="spellStart"/>
            <w:r w:rsidRPr="00E25C29">
              <w:rPr>
                <w:rStyle w:val="Literal"/>
              </w:rPr>
              <w:t>RangeFrom</w:t>
            </w:r>
            <w:proofErr w:type="spellEnd"/>
            <w:r w:rsidRPr="00AA6D19">
              <w:t>,</w:t>
            </w:r>
            <w:r>
              <w:t xml:space="preserve"> </w:t>
            </w:r>
            <w:proofErr w:type="spellStart"/>
            <w:r w:rsidRPr="00E25C29">
              <w:rPr>
                <w:rStyle w:val="Literal"/>
              </w:rPr>
              <w:t>RangeTo</w:t>
            </w:r>
            <w:proofErr w:type="spellEnd"/>
            <w:r w:rsidRPr="00AA6D19">
              <w:t>,</w:t>
            </w:r>
            <w:r>
              <w:t xml:space="preserve"> </w:t>
            </w:r>
            <w:r w:rsidRPr="00AA6D19">
              <w:t>or</w:t>
            </w:r>
            <w:r>
              <w:t xml:space="preserve"> </w:t>
            </w:r>
            <w:proofErr w:type="spellStart"/>
            <w:r w:rsidRPr="00E25C29">
              <w:rPr>
                <w:rStyle w:val="Literal"/>
              </w:rPr>
              <w:t>RangeFull</w:t>
            </w:r>
            <w:proofErr w:type="spellEnd"/>
            <w:r>
              <w:rPr>
                <w:lang w:eastAsia="en-GB"/>
              </w:rPr>
              <w:t xml:space="preserve"> </w:t>
            </w:r>
            <w:r w:rsidRPr="00AA6D19">
              <w:rPr>
                <w:lang w:eastAsia="en-GB"/>
              </w:rPr>
              <w:t>as</w:t>
            </w:r>
            <w:r>
              <w:rPr>
                <w:lang w:eastAsia="en-GB"/>
              </w:rPr>
              <w:t xml:space="preserve"> </w:t>
            </w:r>
            <w:r w:rsidRPr="00AA6D19">
              <w:rPr>
                <w:lang w:eastAsia="en-GB"/>
              </w:rPr>
              <w:t>the</w:t>
            </w:r>
            <w:r>
              <w:rPr>
                <w:lang w:eastAsia="en-GB"/>
              </w:rPr>
              <w:t xml:space="preserve"> </w:t>
            </w:r>
            <w:r w:rsidRPr="00AA6D19">
              <w:rPr>
                <w:lang w:eastAsia="en-GB"/>
              </w:rPr>
              <w:t>“index”</w:t>
            </w:r>
          </w:p>
        </w:tc>
      </w:tr>
    </w:tbl>
    <w:p w14:paraId="684328F8" w14:textId="77777777" w:rsidR="00053E72" w:rsidRPr="000E1BAA" w:rsidRDefault="00053E72" w:rsidP="000E1BAA"/>
    <w:sectPr w:rsidR="00053E72" w:rsidRPr="000E1BAA">
      <w:endnotePr>
        <w:numFmt w:val="decimal"/>
      </w:endnotePr>
      <w:pgSz w:w="10080" w:h="13320"/>
      <w:pgMar w:top="900" w:right="960" w:bottom="900" w:left="102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2" w:author="Audrey Doyle" w:date="2022-08-07T14:43:00Z" w:initials="A">
    <w:p w14:paraId="0CD07436" w14:textId="1663A0E5" w:rsidR="00F261C2" w:rsidRDefault="00F261C2">
      <w:pPr>
        <w:pStyle w:val="CommentText"/>
      </w:pPr>
      <w:r>
        <w:rPr>
          <w:rStyle w:val="CommentReference"/>
        </w:rPr>
        <w:annotationRef/>
      </w:r>
      <w:r>
        <w:t>AU: hyphenate this, as an adjective?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CD0743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9A4E0E" w16cex:dateUtc="2022-08-07T18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CD07436" w16cid:durableId="269A4E0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94345" w14:textId="77777777" w:rsidR="004D056C" w:rsidRDefault="004D056C" w:rsidP="009E51C3">
      <w:pPr>
        <w:spacing w:after="0" w:line="240" w:lineRule="auto"/>
      </w:pPr>
      <w:r>
        <w:separator/>
      </w:r>
    </w:p>
  </w:endnote>
  <w:endnote w:type="continuationSeparator" w:id="0">
    <w:p w14:paraId="60C710DC" w14:textId="77777777" w:rsidR="004D056C" w:rsidRDefault="004D056C" w:rsidP="009E5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NewRomanPSMT">
    <w:altName w:val="HGPMinchoE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 Roman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NewBaskervilleStd-Roman">
    <w:altName w:val="Calibri"/>
    <w:panose1 w:val="00000000000000000000"/>
    <w:charset w:val="00"/>
    <w:family w:val="roman"/>
    <w:notTrueType/>
    <w:pitch w:val="variable"/>
    <w:sig w:usb0="800000AF" w:usb1="5000204A" w:usb2="00000000" w:usb3="00000000" w:csb0="00000001" w:csb1="00000000"/>
  </w:font>
  <w:font w:name="NewBaskervilleEF-Bold"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PT-BookObl">
    <w:altName w:val="Century Gothic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TheSansMonoCondensed-Plain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BaskervilleStd-Italic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heSansMonoCondensed-Bol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9" w:csb1="00000000"/>
  </w:font>
  <w:font w:name="TheSansMonoCondensed-Italic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uturaPT-Bold">
    <w:altName w:val="Century Gothic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uturaPT-Book">
    <w:altName w:val="Century Gothic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DogmaOT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uturaPT-Heavy">
    <w:altName w:val="Century Gothic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Wingdings2">
    <w:altName w:val="Arial"/>
    <w:panose1 w:val="00000000000000000000"/>
    <w:charset w:val="02"/>
    <w:family w:val="auto"/>
    <w:notTrueType/>
    <w:pitch w:val="default"/>
  </w:font>
  <w:font w:name="NewBaskervilleStd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">
    <w:altName w:val="Century Gothic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Obl">
    <w:altName w:val="Century Gothic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NewBaskerville">
    <w:altName w:val="Calibri"/>
    <w:charset w:val="01"/>
    <w:family w:val="swiss"/>
    <w:pitch w:val="variable"/>
    <w:sig w:usb0="00000003" w:usb1="00000000" w:usb2="00000000" w:usb3="00000000" w:csb0="00000001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A68C7" w14:textId="77777777" w:rsidR="004D056C" w:rsidRDefault="004D056C" w:rsidP="009E51C3">
      <w:pPr>
        <w:spacing w:after="0" w:line="240" w:lineRule="auto"/>
      </w:pPr>
      <w:r>
        <w:separator/>
      </w:r>
    </w:p>
  </w:footnote>
  <w:footnote w:type="continuationSeparator" w:id="0">
    <w:p w14:paraId="25730085" w14:textId="77777777" w:rsidR="004D056C" w:rsidRDefault="004D056C" w:rsidP="009E51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264E2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4B80CC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F5F661B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415029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E6A4A4C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E3ACFA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555E770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4F060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F8F440E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3990A9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2280A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4B82ED0"/>
    <w:multiLevelType w:val="multilevel"/>
    <w:tmpl w:val="706E9F88"/>
    <w:numStyleLink w:val="ChapterNumbering"/>
  </w:abstractNum>
  <w:abstractNum w:abstractNumId="12" w15:restartNumberingAfterBreak="0">
    <w:nsid w:val="0E015DEE"/>
    <w:multiLevelType w:val="multilevel"/>
    <w:tmpl w:val="9000E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9D1E0A"/>
    <w:multiLevelType w:val="hybridMultilevel"/>
    <w:tmpl w:val="BED6969E"/>
    <w:lvl w:ilvl="0" w:tplc="B96CDC94">
      <w:start w:val="1"/>
      <w:numFmt w:val="decimal"/>
      <w:pStyle w:val="ListNumber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1CFB6E03"/>
    <w:multiLevelType w:val="multilevel"/>
    <w:tmpl w:val="706E9F88"/>
    <w:styleLink w:val="ChapterNumbering"/>
    <w:lvl w:ilvl="0">
      <w:start w:val="1"/>
      <w:numFmt w:val="decimal"/>
      <w:pStyle w:val="ChapterNumber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Restart w:val="0"/>
      <w:pStyle w:val="HeadANumber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BNumb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CNumber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Restart w:val="1"/>
      <w:pStyle w:val="CaptionLine"/>
      <w:lvlText w:val="Figure %1-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Restart w:val="1"/>
      <w:pStyle w:val="TableTitle"/>
      <w:lvlText w:val="Table %1-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Restart w:val="1"/>
      <w:pStyle w:val="CodeListingCaption"/>
      <w:lvlText w:val="Listing %1-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26292768"/>
    <w:multiLevelType w:val="multilevel"/>
    <w:tmpl w:val="706E9F88"/>
    <w:numStyleLink w:val="ChapterNumbering"/>
  </w:abstractNum>
  <w:abstractNum w:abstractNumId="16" w15:restartNumberingAfterBreak="0">
    <w:nsid w:val="267E6518"/>
    <w:multiLevelType w:val="hybridMultilevel"/>
    <w:tmpl w:val="6E92550E"/>
    <w:lvl w:ilvl="0" w:tplc="5C5EDB50">
      <w:start w:val="1"/>
      <w:numFmt w:val="decimal"/>
      <w:pStyle w:val="BoxListNumb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2A3DFF"/>
    <w:multiLevelType w:val="multilevel"/>
    <w:tmpl w:val="24F89ACE"/>
    <w:lvl w:ilvl="0">
      <w:start w:val="1"/>
      <w:numFmt w:val="upperRoman"/>
      <w:lvlText w:val="%1."/>
      <w:lvlJc w:val="left"/>
      <w:pPr>
        <w:ind w:left="144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2160" w:firstLine="0"/>
      </w:pPr>
    </w:lvl>
    <w:lvl w:ilvl="2">
      <w:start w:val="1"/>
      <w:numFmt w:val="decimal"/>
      <w:pStyle w:val="Heading3"/>
      <w:lvlText w:val="%3."/>
      <w:lvlJc w:val="left"/>
      <w:pPr>
        <w:ind w:left="2880" w:firstLine="0"/>
      </w:pPr>
    </w:lvl>
    <w:lvl w:ilvl="3">
      <w:start w:val="1"/>
      <w:numFmt w:val="lowerLetter"/>
      <w:pStyle w:val="Heading4"/>
      <w:lvlText w:val="%4)"/>
      <w:lvlJc w:val="left"/>
      <w:pPr>
        <w:ind w:left="3600" w:firstLine="0"/>
      </w:pPr>
    </w:lvl>
    <w:lvl w:ilvl="4">
      <w:start w:val="1"/>
      <w:numFmt w:val="decimal"/>
      <w:pStyle w:val="Heading5"/>
      <w:lvlText w:val="(%5)"/>
      <w:lvlJc w:val="left"/>
      <w:pPr>
        <w:ind w:left="4320" w:firstLine="0"/>
      </w:pPr>
    </w:lvl>
    <w:lvl w:ilvl="5">
      <w:start w:val="1"/>
      <w:numFmt w:val="lowerLetter"/>
      <w:pStyle w:val="Heading6"/>
      <w:lvlText w:val="(%6)"/>
      <w:lvlJc w:val="left"/>
      <w:pPr>
        <w:ind w:left="5040" w:firstLine="0"/>
      </w:pPr>
    </w:lvl>
    <w:lvl w:ilvl="6">
      <w:start w:val="1"/>
      <w:numFmt w:val="lowerRoman"/>
      <w:pStyle w:val="Heading7"/>
      <w:lvlText w:val="(%7)"/>
      <w:lvlJc w:val="left"/>
      <w:pPr>
        <w:ind w:left="5760" w:firstLine="0"/>
      </w:pPr>
    </w:lvl>
    <w:lvl w:ilvl="7">
      <w:start w:val="1"/>
      <w:numFmt w:val="lowerLetter"/>
      <w:pStyle w:val="Heading8"/>
      <w:lvlText w:val="(%8)"/>
      <w:lvlJc w:val="left"/>
      <w:pPr>
        <w:ind w:left="6480" w:firstLine="0"/>
      </w:pPr>
    </w:lvl>
    <w:lvl w:ilvl="8">
      <w:start w:val="1"/>
      <w:numFmt w:val="lowerRoman"/>
      <w:pStyle w:val="Heading9"/>
      <w:lvlText w:val="(%9)"/>
      <w:lvlJc w:val="left"/>
      <w:pPr>
        <w:ind w:left="7200" w:firstLine="0"/>
      </w:pPr>
    </w:lvl>
  </w:abstractNum>
  <w:abstractNum w:abstractNumId="18" w15:restartNumberingAfterBreak="0">
    <w:nsid w:val="30170EFD"/>
    <w:multiLevelType w:val="multilevel"/>
    <w:tmpl w:val="7894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261F33"/>
    <w:multiLevelType w:val="multilevel"/>
    <w:tmpl w:val="597A2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2456B9"/>
    <w:multiLevelType w:val="multilevel"/>
    <w:tmpl w:val="54F6F0E0"/>
    <w:lvl w:ilvl="0">
      <w:start w:val="1"/>
      <w:numFmt w:val="decimal"/>
      <w:suff w:val="noth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Figure %1-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Figure %1-%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Restart w:val="1"/>
      <w:lvlText w:val="Table %1-%1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Restart w:val="2"/>
      <w:lvlText w:val="Listing %1-%2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3AD05AE"/>
    <w:multiLevelType w:val="hybridMultilevel"/>
    <w:tmpl w:val="FB407340"/>
    <w:lvl w:ilvl="0" w:tplc="A7305A98">
      <w:start w:val="1"/>
      <w:numFmt w:val="bullet"/>
      <w:pStyle w:val="TableListBulleted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F829CF"/>
    <w:multiLevelType w:val="multilevel"/>
    <w:tmpl w:val="706E9F88"/>
    <w:numStyleLink w:val="ChapterNumbering"/>
  </w:abstractNum>
  <w:abstractNum w:abstractNumId="23" w15:restartNumberingAfterBreak="0">
    <w:nsid w:val="556E2F1D"/>
    <w:multiLevelType w:val="hybridMultilevel"/>
    <w:tmpl w:val="D1A41C5A"/>
    <w:lvl w:ilvl="0" w:tplc="0F5CAF4E">
      <w:start w:val="1"/>
      <w:numFmt w:val="lowerLetter"/>
      <w:pStyle w:val="ListNumberSub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5A05430F"/>
    <w:multiLevelType w:val="multilevel"/>
    <w:tmpl w:val="8D5EE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A46494"/>
    <w:multiLevelType w:val="hybridMultilevel"/>
    <w:tmpl w:val="49665D2C"/>
    <w:lvl w:ilvl="0" w:tplc="C1C661C0">
      <w:start w:val="1"/>
      <w:numFmt w:val="bullet"/>
      <w:pStyle w:val="Box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917993"/>
    <w:multiLevelType w:val="multilevel"/>
    <w:tmpl w:val="9F74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017330"/>
    <w:multiLevelType w:val="hybridMultilevel"/>
    <w:tmpl w:val="4AB0B80C"/>
    <w:lvl w:ilvl="0" w:tplc="4618622C">
      <w:start w:val="1"/>
      <w:numFmt w:val="bullet"/>
      <w:pStyle w:val="List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25203AD"/>
    <w:multiLevelType w:val="hybridMultilevel"/>
    <w:tmpl w:val="88C8E6E2"/>
    <w:lvl w:ilvl="0" w:tplc="79CC0074">
      <w:start w:val="1"/>
      <w:numFmt w:val="decimal"/>
      <w:pStyle w:val="TableListNumber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82435D"/>
    <w:multiLevelType w:val="multilevel"/>
    <w:tmpl w:val="32DA5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295794"/>
    <w:multiLevelType w:val="multilevel"/>
    <w:tmpl w:val="706E9F88"/>
    <w:numStyleLink w:val="ChapterNumbering"/>
  </w:abstractNum>
  <w:num w:numId="1" w16cid:durableId="1433671816">
    <w:abstractNumId w:val="13"/>
  </w:num>
  <w:num w:numId="2" w16cid:durableId="385304103">
    <w:abstractNumId w:val="23"/>
  </w:num>
  <w:num w:numId="3" w16cid:durableId="1701390650">
    <w:abstractNumId w:val="27"/>
  </w:num>
  <w:num w:numId="4" w16cid:durableId="563373197">
    <w:abstractNumId w:val="17"/>
  </w:num>
  <w:num w:numId="5" w16cid:durableId="44761907">
    <w:abstractNumId w:val="25"/>
  </w:num>
  <w:num w:numId="6" w16cid:durableId="1101072290">
    <w:abstractNumId w:val="16"/>
  </w:num>
  <w:num w:numId="7" w16cid:durableId="1629897676">
    <w:abstractNumId w:val="21"/>
  </w:num>
  <w:num w:numId="8" w16cid:durableId="650138380">
    <w:abstractNumId w:val="28"/>
  </w:num>
  <w:num w:numId="9" w16cid:durableId="2021807744">
    <w:abstractNumId w:val="20"/>
  </w:num>
  <w:num w:numId="10" w16cid:durableId="716858717">
    <w:abstractNumId w:val="14"/>
  </w:num>
  <w:num w:numId="11" w16cid:durableId="344014094">
    <w:abstractNumId w:val="11"/>
  </w:num>
  <w:num w:numId="12" w16cid:durableId="1995179777">
    <w:abstractNumId w:val="15"/>
  </w:num>
  <w:num w:numId="13" w16cid:durableId="2136212814">
    <w:abstractNumId w:val="30"/>
  </w:num>
  <w:num w:numId="14" w16cid:durableId="1485704533">
    <w:abstractNumId w:val="0"/>
  </w:num>
  <w:num w:numId="15" w16cid:durableId="1716389067">
    <w:abstractNumId w:val="22"/>
  </w:num>
  <w:num w:numId="16" w16cid:durableId="2067486619">
    <w:abstractNumId w:val="18"/>
  </w:num>
  <w:num w:numId="17" w16cid:durableId="275212565">
    <w:abstractNumId w:val="29"/>
  </w:num>
  <w:num w:numId="18" w16cid:durableId="598217292">
    <w:abstractNumId w:val="12"/>
  </w:num>
  <w:num w:numId="19" w16cid:durableId="696613721">
    <w:abstractNumId w:val="26"/>
  </w:num>
  <w:num w:numId="20" w16cid:durableId="1480414127">
    <w:abstractNumId w:val="19"/>
  </w:num>
  <w:num w:numId="21" w16cid:durableId="940184540">
    <w:abstractNumId w:val="24"/>
  </w:num>
  <w:num w:numId="22" w16cid:durableId="60836575">
    <w:abstractNumId w:val="10"/>
  </w:num>
  <w:num w:numId="23" w16cid:durableId="513763688">
    <w:abstractNumId w:val="8"/>
  </w:num>
  <w:num w:numId="24" w16cid:durableId="312369912">
    <w:abstractNumId w:val="7"/>
  </w:num>
  <w:num w:numId="25" w16cid:durableId="273445335">
    <w:abstractNumId w:val="6"/>
  </w:num>
  <w:num w:numId="26" w16cid:durableId="241839895">
    <w:abstractNumId w:val="5"/>
  </w:num>
  <w:num w:numId="27" w16cid:durableId="1356544684">
    <w:abstractNumId w:val="9"/>
  </w:num>
  <w:num w:numId="28" w16cid:durableId="386539998">
    <w:abstractNumId w:val="4"/>
  </w:num>
  <w:num w:numId="29" w16cid:durableId="1830947667">
    <w:abstractNumId w:val="3"/>
  </w:num>
  <w:num w:numId="30" w16cid:durableId="586035084">
    <w:abstractNumId w:val="2"/>
  </w:num>
  <w:num w:numId="31" w16cid:durableId="1388452308">
    <w:abstractNumId w:val="1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udrey Doyle">
    <w15:presenceInfo w15:providerId="None" w15:userId="Audrey Doyl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proofState w:spelling="clean" w:grammar="clean"/>
  <w:attachedTemplate r:id="rId1"/>
  <w:linkStyles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trackRevisions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BAA"/>
    <w:rsid w:val="0001390B"/>
    <w:rsid w:val="00013A0F"/>
    <w:rsid w:val="00015785"/>
    <w:rsid w:val="000251C2"/>
    <w:rsid w:val="00026A3C"/>
    <w:rsid w:val="00027719"/>
    <w:rsid w:val="00032AFB"/>
    <w:rsid w:val="00035713"/>
    <w:rsid w:val="00044C60"/>
    <w:rsid w:val="0005012C"/>
    <w:rsid w:val="00052436"/>
    <w:rsid w:val="00053E72"/>
    <w:rsid w:val="00057F86"/>
    <w:rsid w:val="0006127C"/>
    <w:rsid w:val="000667BA"/>
    <w:rsid w:val="000711B8"/>
    <w:rsid w:val="00071727"/>
    <w:rsid w:val="0007352C"/>
    <w:rsid w:val="000775C2"/>
    <w:rsid w:val="00077AD8"/>
    <w:rsid w:val="00080824"/>
    <w:rsid w:val="000934C9"/>
    <w:rsid w:val="00093911"/>
    <w:rsid w:val="00094EDE"/>
    <w:rsid w:val="000B0A4A"/>
    <w:rsid w:val="000B6D77"/>
    <w:rsid w:val="000C187B"/>
    <w:rsid w:val="000C3488"/>
    <w:rsid w:val="000C4DBF"/>
    <w:rsid w:val="000E1BAA"/>
    <w:rsid w:val="000E23FE"/>
    <w:rsid w:val="000E291C"/>
    <w:rsid w:val="000E7CB5"/>
    <w:rsid w:val="000F14AB"/>
    <w:rsid w:val="000F70F5"/>
    <w:rsid w:val="000F719F"/>
    <w:rsid w:val="00107966"/>
    <w:rsid w:val="00110424"/>
    <w:rsid w:val="00112E75"/>
    <w:rsid w:val="00113E0A"/>
    <w:rsid w:val="00122DE8"/>
    <w:rsid w:val="00123638"/>
    <w:rsid w:val="00131BCD"/>
    <w:rsid w:val="00133123"/>
    <w:rsid w:val="001435B6"/>
    <w:rsid w:val="00147C28"/>
    <w:rsid w:val="001549E3"/>
    <w:rsid w:val="0015557B"/>
    <w:rsid w:val="0017571A"/>
    <w:rsid w:val="00176833"/>
    <w:rsid w:val="00176BE2"/>
    <w:rsid w:val="001862DB"/>
    <w:rsid w:val="00196CDD"/>
    <w:rsid w:val="001A00A3"/>
    <w:rsid w:val="001A12D4"/>
    <w:rsid w:val="001A6DE7"/>
    <w:rsid w:val="001B64F2"/>
    <w:rsid w:val="001B66C5"/>
    <w:rsid w:val="001C4586"/>
    <w:rsid w:val="001C72D3"/>
    <w:rsid w:val="001D0557"/>
    <w:rsid w:val="001D1FC4"/>
    <w:rsid w:val="001E0123"/>
    <w:rsid w:val="001E211C"/>
    <w:rsid w:val="001E24F0"/>
    <w:rsid w:val="001E4986"/>
    <w:rsid w:val="001F00C3"/>
    <w:rsid w:val="001F720A"/>
    <w:rsid w:val="001F79DD"/>
    <w:rsid w:val="0020456C"/>
    <w:rsid w:val="0020599A"/>
    <w:rsid w:val="0020674F"/>
    <w:rsid w:val="0021177D"/>
    <w:rsid w:val="002144B4"/>
    <w:rsid w:val="002147BC"/>
    <w:rsid w:val="00217DAE"/>
    <w:rsid w:val="0022057D"/>
    <w:rsid w:val="00227396"/>
    <w:rsid w:val="002334CD"/>
    <w:rsid w:val="002344F6"/>
    <w:rsid w:val="0023524F"/>
    <w:rsid w:val="00241E83"/>
    <w:rsid w:val="00242BEC"/>
    <w:rsid w:val="00243174"/>
    <w:rsid w:val="00246E16"/>
    <w:rsid w:val="002526D6"/>
    <w:rsid w:val="002550CC"/>
    <w:rsid w:val="002566A8"/>
    <w:rsid w:val="002859D4"/>
    <w:rsid w:val="002A3BF5"/>
    <w:rsid w:val="002A5CBE"/>
    <w:rsid w:val="002A6483"/>
    <w:rsid w:val="002A6D62"/>
    <w:rsid w:val="002B0301"/>
    <w:rsid w:val="002B1A69"/>
    <w:rsid w:val="002B4897"/>
    <w:rsid w:val="002C0783"/>
    <w:rsid w:val="002C0D80"/>
    <w:rsid w:val="002C52AD"/>
    <w:rsid w:val="002C6237"/>
    <w:rsid w:val="002C7F1F"/>
    <w:rsid w:val="002D1A1E"/>
    <w:rsid w:val="002D7706"/>
    <w:rsid w:val="002E5B13"/>
    <w:rsid w:val="002F5749"/>
    <w:rsid w:val="002F59B5"/>
    <w:rsid w:val="0030255A"/>
    <w:rsid w:val="00305E4C"/>
    <w:rsid w:val="00311803"/>
    <w:rsid w:val="0031369A"/>
    <w:rsid w:val="00315822"/>
    <w:rsid w:val="003203B1"/>
    <w:rsid w:val="00327BBA"/>
    <w:rsid w:val="00332C96"/>
    <w:rsid w:val="003345E1"/>
    <w:rsid w:val="0034529B"/>
    <w:rsid w:val="00346FA5"/>
    <w:rsid w:val="003562F5"/>
    <w:rsid w:val="00361247"/>
    <w:rsid w:val="00361659"/>
    <w:rsid w:val="00363101"/>
    <w:rsid w:val="0036522B"/>
    <w:rsid w:val="00365337"/>
    <w:rsid w:val="003658CD"/>
    <w:rsid w:val="00365995"/>
    <w:rsid w:val="00365E20"/>
    <w:rsid w:val="003669A4"/>
    <w:rsid w:val="00366FA4"/>
    <w:rsid w:val="00367B4B"/>
    <w:rsid w:val="00372150"/>
    <w:rsid w:val="00374719"/>
    <w:rsid w:val="00375BC0"/>
    <w:rsid w:val="00381CF1"/>
    <w:rsid w:val="00390955"/>
    <w:rsid w:val="003A064A"/>
    <w:rsid w:val="003A3EF8"/>
    <w:rsid w:val="003A50D7"/>
    <w:rsid w:val="003B5A44"/>
    <w:rsid w:val="003B5D4D"/>
    <w:rsid w:val="003C2061"/>
    <w:rsid w:val="003D488F"/>
    <w:rsid w:val="003D5202"/>
    <w:rsid w:val="003D6DE4"/>
    <w:rsid w:val="003D747E"/>
    <w:rsid w:val="003E0F89"/>
    <w:rsid w:val="003E1373"/>
    <w:rsid w:val="003E14B9"/>
    <w:rsid w:val="003E3322"/>
    <w:rsid w:val="003E599B"/>
    <w:rsid w:val="003F1CE6"/>
    <w:rsid w:val="00400E94"/>
    <w:rsid w:val="004058D0"/>
    <w:rsid w:val="00406363"/>
    <w:rsid w:val="004071DB"/>
    <w:rsid w:val="00417DD9"/>
    <w:rsid w:val="004206BB"/>
    <w:rsid w:val="00440082"/>
    <w:rsid w:val="004402EF"/>
    <w:rsid w:val="0044402D"/>
    <w:rsid w:val="004447CD"/>
    <w:rsid w:val="00447693"/>
    <w:rsid w:val="004517BC"/>
    <w:rsid w:val="004538CA"/>
    <w:rsid w:val="00463BEA"/>
    <w:rsid w:val="00467FAB"/>
    <w:rsid w:val="00470D3B"/>
    <w:rsid w:val="00472501"/>
    <w:rsid w:val="0047597D"/>
    <w:rsid w:val="00476611"/>
    <w:rsid w:val="00481771"/>
    <w:rsid w:val="00481D42"/>
    <w:rsid w:val="00482052"/>
    <w:rsid w:val="00482144"/>
    <w:rsid w:val="00486016"/>
    <w:rsid w:val="00487DA8"/>
    <w:rsid w:val="00490895"/>
    <w:rsid w:val="004970AD"/>
    <w:rsid w:val="004A0FEF"/>
    <w:rsid w:val="004A111C"/>
    <w:rsid w:val="004A4C8E"/>
    <w:rsid w:val="004B0722"/>
    <w:rsid w:val="004B1D1D"/>
    <w:rsid w:val="004B2A94"/>
    <w:rsid w:val="004B6F2A"/>
    <w:rsid w:val="004C2396"/>
    <w:rsid w:val="004C7002"/>
    <w:rsid w:val="004D056C"/>
    <w:rsid w:val="004D4BB9"/>
    <w:rsid w:val="004F3FC9"/>
    <w:rsid w:val="0050058C"/>
    <w:rsid w:val="005056A5"/>
    <w:rsid w:val="00506CE0"/>
    <w:rsid w:val="0051294E"/>
    <w:rsid w:val="0052787B"/>
    <w:rsid w:val="0053177C"/>
    <w:rsid w:val="00537277"/>
    <w:rsid w:val="00537F3B"/>
    <w:rsid w:val="00542141"/>
    <w:rsid w:val="005425C3"/>
    <w:rsid w:val="00564355"/>
    <w:rsid w:val="005815A2"/>
    <w:rsid w:val="005921CC"/>
    <w:rsid w:val="005A540F"/>
    <w:rsid w:val="005B0DE0"/>
    <w:rsid w:val="005B3B2F"/>
    <w:rsid w:val="005B6575"/>
    <w:rsid w:val="005C0697"/>
    <w:rsid w:val="005C235D"/>
    <w:rsid w:val="005C4C26"/>
    <w:rsid w:val="005C6B82"/>
    <w:rsid w:val="005C7488"/>
    <w:rsid w:val="005D7B00"/>
    <w:rsid w:val="005E2D6A"/>
    <w:rsid w:val="005E6C7C"/>
    <w:rsid w:val="005F0095"/>
    <w:rsid w:val="005F723C"/>
    <w:rsid w:val="006016B6"/>
    <w:rsid w:val="0060703D"/>
    <w:rsid w:val="00612294"/>
    <w:rsid w:val="00613CDB"/>
    <w:rsid w:val="0061736D"/>
    <w:rsid w:val="00617CC3"/>
    <w:rsid w:val="00622ECD"/>
    <w:rsid w:val="00626EFB"/>
    <w:rsid w:val="0064266A"/>
    <w:rsid w:val="00643DED"/>
    <w:rsid w:val="006544D9"/>
    <w:rsid w:val="00657AC8"/>
    <w:rsid w:val="00657ED5"/>
    <w:rsid w:val="0066266A"/>
    <w:rsid w:val="00671281"/>
    <w:rsid w:val="0067441B"/>
    <w:rsid w:val="00676E67"/>
    <w:rsid w:val="00682266"/>
    <w:rsid w:val="00682513"/>
    <w:rsid w:val="006944F2"/>
    <w:rsid w:val="006A08DE"/>
    <w:rsid w:val="006A0D4C"/>
    <w:rsid w:val="006B7B30"/>
    <w:rsid w:val="006C0469"/>
    <w:rsid w:val="006C0B9C"/>
    <w:rsid w:val="006C4191"/>
    <w:rsid w:val="006C5716"/>
    <w:rsid w:val="006C5960"/>
    <w:rsid w:val="006C6D24"/>
    <w:rsid w:val="006C78BE"/>
    <w:rsid w:val="006C7E1D"/>
    <w:rsid w:val="006D50A5"/>
    <w:rsid w:val="006E19DE"/>
    <w:rsid w:val="006E2076"/>
    <w:rsid w:val="006E4E4F"/>
    <w:rsid w:val="006E7E5E"/>
    <w:rsid w:val="0070020A"/>
    <w:rsid w:val="0070241D"/>
    <w:rsid w:val="0070439E"/>
    <w:rsid w:val="0071206E"/>
    <w:rsid w:val="00715B75"/>
    <w:rsid w:val="00716BA2"/>
    <w:rsid w:val="00717DFA"/>
    <w:rsid w:val="007238EB"/>
    <w:rsid w:val="00730B5D"/>
    <w:rsid w:val="00730B77"/>
    <w:rsid w:val="00733799"/>
    <w:rsid w:val="0073414B"/>
    <w:rsid w:val="0073437F"/>
    <w:rsid w:val="007355AA"/>
    <w:rsid w:val="00742939"/>
    <w:rsid w:val="007450FA"/>
    <w:rsid w:val="00745C17"/>
    <w:rsid w:val="00750B65"/>
    <w:rsid w:val="0075103F"/>
    <w:rsid w:val="00762C75"/>
    <w:rsid w:val="00764367"/>
    <w:rsid w:val="007743B3"/>
    <w:rsid w:val="00783976"/>
    <w:rsid w:val="00785E73"/>
    <w:rsid w:val="007A02E7"/>
    <w:rsid w:val="007A4E19"/>
    <w:rsid w:val="007C14A2"/>
    <w:rsid w:val="007C4313"/>
    <w:rsid w:val="007D2CFA"/>
    <w:rsid w:val="007D72AB"/>
    <w:rsid w:val="007E645A"/>
    <w:rsid w:val="007F0435"/>
    <w:rsid w:val="007F0869"/>
    <w:rsid w:val="007F2153"/>
    <w:rsid w:val="00804A89"/>
    <w:rsid w:val="008052EE"/>
    <w:rsid w:val="00806332"/>
    <w:rsid w:val="00820E35"/>
    <w:rsid w:val="0082136E"/>
    <w:rsid w:val="008216C9"/>
    <w:rsid w:val="0082602F"/>
    <w:rsid w:val="00830E4B"/>
    <w:rsid w:val="00833DD2"/>
    <w:rsid w:val="00840668"/>
    <w:rsid w:val="00841DE8"/>
    <w:rsid w:val="00843258"/>
    <w:rsid w:val="0084557D"/>
    <w:rsid w:val="00855038"/>
    <w:rsid w:val="0085646C"/>
    <w:rsid w:val="0085795C"/>
    <w:rsid w:val="00862650"/>
    <w:rsid w:val="00864068"/>
    <w:rsid w:val="00870319"/>
    <w:rsid w:val="008707C4"/>
    <w:rsid w:val="008756F7"/>
    <w:rsid w:val="0088465E"/>
    <w:rsid w:val="00887377"/>
    <w:rsid w:val="00897027"/>
    <w:rsid w:val="008A6550"/>
    <w:rsid w:val="008A6644"/>
    <w:rsid w:val="008B0201"/>
    <w:rsid w:val="008B7FAB"/>
    <w:rsid w:val="008C40D2"/>
    <w:rsid w:val="008C4402"/>
    <w:rsid w:val="008D25A2"/>
    <w:rsid w:val="008D429A"/>
    <w:rsid w:val="008D733E"/>
    <w:rsid w:val="008E14B1"/>
    <w:rsid w:val="008F1620"/>
    <w:rsid w:val="008F2055"/>
    <w:rsid w:val="008F39BA"/>
    <w:rsid w:val="008F3B3D"/>
    <w:rsid w:val="008F408C"/>
    <w:rsid w:val="008F47F3"/>
    <w:rsid w:val="008F5D0D"/>
    <w:rsid w:val="008F6006"/>
    <w:rsid w:val="008F740F"/>
    <w:rsid w:val="009001D3"/>
    <w:rsid w:val="00904342"/>
    <w:rsid w:val="0090456C"/>
    <w:rsid w:val="00904D9B"/>
    <w:rsid w:val="009109BE"/>
    <w:rsid w:val="00916D35"/>
    <w:rsid w:val="00924579"/>
    <w:rsid w:val="00925C5B"/>
    <w:rsid w:val="00935FF2"/>
    <w:rsid w:val="0094246A"/>
    <w:rsid w:val="00944D4F"/>
    <w:rsid w:val="00945D9B"/>
    <w:rsid w:val="0094655E"/>
    <w:rsid w:val="009564B5"/>
    <w:rsid w:val="009567D8"/>
    <w:rsid w:val="00956DBD"/>
    <w:rsid w:val="009603A7"/>
    <w:rsid w:val="0096212C"/>
    <w:rsid w:val="009641CC"/>
    <w:rsid w:val="00965C70"/>
    <w:rsid w:val="00967DE5"/>
    <w:rsid w:val="009701B8"/>
    <w:rsid w:val="0097167B"/>
    <w:rsid w:val="00974F08"/>
    <w:rsid w:val="00982443"/>
    <w:rsid w:val="0098334B"/>
    <w:rsid w:val="00984C3D"/>
    <w:rsid w:val="009923A2"/>
    <w:rsid w:val="009A19EF"/>
    <w:rsid w:val="009A3B37"/>
    <w:rsid w:val="009B1EF8"/>
    <w:rsid w:val="009B2041"/>
    <w:rsid w:val="009B531B"/>
    <w:rsid w:val="009C6925"/>
    <w:rsid w:val="009D45B8"/>
    <w:rsid w:val="009E27BB"/>
    <w:rsid w:val="009E4B52"/>
    <w:rsid w:val="009E51C3"/>
    <w:rsid w:val="009F1B4C"/>
    <w:rsid w:val="00A01D6E"/>
    <w:rsid w:val="00A02E74"/>
    <w:rsid w:val="00A0695F"/>
    <w:rsid w:val="00A14A3B"/>
    <w:rsid w:val="00A21298"/>
    <w:rsid w:val="00A22A11"/>
    <w:rsid w:val="00A23CA6"/>
    <w:rsid w:val="00A35550"/>
    <w:rsid w:val="00A35F53"/>
    <w:rsid w:val="00A406BF"/>
    <w:rsid w:val="00A57A54"/>
    <w:rsid w:val="00A620E4"/>
    <w:rsid w:val="00A65E5D"/>
    <w:rsid w:val="00A672A1"/>
    <w:rsid w:val="00A70814"/>
    <w:rsid w:val="00A74546"/>
    <w:rsid w:val="00A7500C"/>
    <w:rsid w:val="00A775E4"/>
    <w:rsid w:val="00A77747"/>
    <w:rsid w:val="00A818AB"/>
    <w:rsid w:val="00A818B7"/>
    <w:rsid w:val="00A818F1"/>
    <w:rsid w:val="00A82095"/>
    <w:rsid w:val="00A82261"/>
    <w:rsid w:val="00A82E6D"/>
    <w:rsid w:val="00A83EAC"/>
    <w:rsid w:val="00A84032"/>
    <w:rsid w:val="00A87FF1"/>
    <w:rsid w:val="00A92356"/>
    <w:rsid w:val="00AB165C"/>
    <w:rsid w:val="00AB6123"/>
    <w:rsid w:val="00AC67B5"/>
    <w:rsid w:val="00AD0472"/>
    <w:rsid w:val="00AE3B2B"/>
    <w:rsid w:val="00AF7569"/>
    <w:rsid w:val="00B0113E"/>
    <w:rsid w:val="00B01F5F"/>
    <w:rsid w:val="00B118BA"/>
    <w:rsid w:val="00B14DBB"/>
    <w:rsid w:val="00B161CA"/>
    <w:rsid w:val="00B23CB3"/>
    <w:rsid w:val="00B259E3"/>
    <w:rsid w:val="00B25E4D"/>
    <w:rsid w:val="00B274E2"/>
    <w:rsid w:val="00B30CF5"/>
    <w:rsid w:val="00B30EB7"/>
    <w:rsid w:val="00B31E41"/>
    <w:rsid w:val="00B3321B"/>
    <w:rsid w:val="00B335CC"/>
    <w:rsid w:val="00B36EDF"/>
    <w:rsid w:val="00B37E12"/>
    <w:rsid w:val="00B45496"/>
    <w:rsid w:val="00B52F47"/>
    <w:rsid w:val="00B5352A"/>
    <w:rsid w:val="00B5535B"/>
    <w:rsid w:val="00B65488"/>
    <w:rsid w:val="00B74E83"/>
    <w:rsid w:val="00B762C5"/>
    <w:rsid w:val="00B77D63"/>
    <w:rsid w:val="00B92BF5"/>
    <w:rsid w:val="00B92F52"/>
    <w:rsid w:val="00B930D7"/>
    <w:rsid w:val="00B96D51"/>
    <w:rsid w:val="00B97083"/>
    <w:rsid w:val="00B974C0"/>
    <w:rsid w:val="00BA3B7C"/>
    <w:rsid w:val="00BA5FAF"/>
    <w:rsid w:val="00BB3999"/>
    <w:rsid w:val="00BB692D"/>
    <w:rsid w:val="00BC030B"/>
    <w:rsid w:val="00BC1F31"/>
    <w:rsid w:val="00BD4758"/>
    <w:rsid w:val="00BE493A"/>
    <w:rsid w:val="00BF0CBA"/>
    <w:rsid w:val="00C032D3"/>
    <w:rsid w:val="00C03EFE"/>
    <w:rsid w:val="00C03F26"/>
    <w:rsid w:val="00C065C7"/>
    <w:rsid w:val="00C12E1F"/>
    <w:rsid w:val="00C13DFC"/>
    <w:rsid w:val="00C15827"/>
    <w:rsid w:val="00C24F13"/>
    <w:rsid w:val="00C2624C"/>
    <w:rsid w:val="00C34375"/>
    <w:rsid w:val="00C3481B"/>
    <w:rsid w:val="00C34DD8"/>
    <w:rsid w:val="00C41485"/>
    <w:rsid w:val="00C41558"/>
    <w:rsid w:val="00C41620"/>
    <w:rsid w:val="00C476ED"/>
    <w:rsid w:val="00C50801"/>
    <w:rsid w:val="00C6086F"/>
    <w:rsid w:val="00C61D2D"/>
    <w:rsid w:val="00C62B55"/>
    <w:rsid w:val="00C72332"/>
    <w:rsid w:val="00C7299D"/>
    <w:rsid w:val="00C741AB"/>
    <w:rsid w:val="00C772AA"/>
    <w:rsid w:val="00C8113A"/>
    <w:rsid w:val="00C82A73"/>
    <w:rsid w:val="00C85F9F"/>
    <w:rsid w:val="00CA2AD1"/>
    <w:rsid w:val="00CA4F4D"/>
    <w:rsid w:val="00CA69C7"/>
    <w:rsid w:val="00CA6B99"/>
    <w:rsid w:val="00CB0816"/>
    <w:rsid w:val="00CB463D"/>
    <w:rsid w:val="00CC58BE"/>
    <w:rsid w:val="00CC73C0"/>
    <w:rsid w:val="00CC7B1C"/>
    <w:rsid w:val="00CD1F8C"/>
    <w:rsid w:val="00CD6BEF"/>
    <w:rsid w:val="00CE69F4"/>
    <w:rsid w:val="00CF1C65"/>
    <w:rsid w:val="00CF30A5"/>
    <w:rsid w:val="00CF3F4A"/>
    <w:rsid w:val="00D06BFE"/>
    <w:rsid w:val="00D07795"/>
    <w:rsid w:val="00D12293"/>
    <w:rsid w:val="00D12AF8"/>
    <w:rsid w:val="00D14A5E"/>
    <w:rsid w:val="00D17AE5"/>
    <w:rsid w:val="00D2035D"/>
    <w:rsid w:val="00D2320E"/>
    <w:rsid w:val="00D30D53"/>
    <w:rsid w:val="00D310FF"/>
    <w:rsid w:val="00D379EA"/>
    <w:rsid w:val="00D42C6A"/>
    <w:rsid w:val="00D43395"/>
    <w:rsid w:val="00D52794"/>
    <w:rsid w:val="00D535B5"/>
    <w:rsid w:val="00D5656A"/>
    <w:rsid w:val="00D57AB3"/>
    <w:rsid w:val="00D60E9B"/>
    <w:rsid w:val="00D62983"/>
    <w:rsid w:val="00D658F8"/>
    <w:rsid w:val="00D6667B"/>
    <w:rsid w:val="00D66D93"/>
    <w:rsid w:val="00D71969"/>
    <w:rsid w:val="00D73F8C"/>
    <w:rsid w:val="00D8261A"/>
    <w:rsid w:val="00D85FDB"/>
    <w:rsid w:val="00D86BF0"/>
    <w:rsid w:val="00D87D3A"/>
    <w:rsid w:val="00D97084"/>
    <w:rsid w:val="00D97472"/>
    <w:rsid w:val="00DA0069"/>
    <w:rsid w:val="00DA04A9"/>
    <w:rsid w:val="00DA5D80"/>
    <w:rsid w:val="00DB0D49"/>
    <w:rsid w:val="00DB68B2"/>
    <w:rsid w:val="00DC3496"/>
    <w:rsid w:val="00DC4720"/>
    <w:rsid w:val="00DC5E41"/>
    <w:rsid w:val="00DC7ABF"/>
    <w:rsid w:val="00DD07D5"/>
    <w:rsid w:val="00DE0447"/>
    <w:rsid w:val="00DE1057"/>
    <w:rsid w:val="00DE163C"/>
    <w:rsid w:val="00DF0BEB"/>
    <w:rsid w:val="00DF377E"/>
    <w:rsid w:val="00DF65F0"/>
    <w:rsid w:val="00DF7836"/>
    <w:rsid w:val="00E03D3D"/>
    <w:rsid w:val="00E056C8"/>
    <w:rsid w:val="00E064DD"/>
    <w:rsid w:val="00E06F5A"/>
    <w:rsid w:val="00E1153F"/>
    <w:rsid w:val="00E32F38"/>
    <w:rsid w:val="00E334C3"/>
    <w:rsid w:val="00E34FDA"/>
    <w:rsid w:val="00E37BF4"/>
    <w:rsid w:val="00E44F4A"/>
    <w:rsid w:val="00E45D9A"/>
    <w:rsid w:val="00E61240"/>
    <w:rsid w:val="00E62067"/>
    <w:rsid w:val="00E6249F"/>
    <w:rsid w:val="00E67EB7"/>
    <w:rsid w:val="00E72FF5"/>
    <w:rsid w:val="00E74571"/>
    <w:rsid w:val="00E81C53"/>
    <w:rsid w:val="00E82299"/>
    <w:rsid w:val="00E85570"/>
    <w:rsid w:val="00E9120D"/>
    <w:rsid w:val="00E94888"/>
    <w:rsid w:val="00E94D17"/>
    <w:rsid w:val="00EA27FC"/>
    <w:rsid w:val="00EB023F"/>
    <w:rsid w:val="00EB0D6D"/>
    <w:rsid w:val="00EB1044"/>
    <w:rsid w:val="00EB36E6"/>
    <w:rsid w:val="00EB402C"/>
    <w:rsid w:val="00EB4498"/>
    <w:rsid w:val="00EB6DFA"/>
    <w:rsid w:val="00EB7FD4"/>
    <w:rsid w:val="00EC285A"/>
    <w:rsid w:val="00ED2ED4"/>
    <w:rsid w:val="00ED7E0E"/>
    <w:rsid w:val="00EF3B10"/>
    <w:rsid w:val="00EF5BD8"/>
    <w:rsid w:val="00EF6C2B"/>
    <w:rsid w:val="00F00ABC"/>
    <w:rsid w:val="00F0320D"/>
    <w:rsid w:val="00F03A8D"/>
    <w:rsid w:val="00F0701B"/>
    <w:rsid w:val="00F17410"/>
    <w:rsid w:val="00F21AA2"/>
    <w:rsid w:val="00F25C31"/>
    <w:rsid w:val="00F261C2"/>
    <w:rsid w:val="00F26D50"/>
    <w:rsid w:val="00F3323C"/>
    <w:rsid w:val="00F414D0"/>
    <w:rsid w:val="00F45D07"/>
    <w:rsid w:val="00F461ED"/>
    <w:rsid w:val="00F57DCE"/>
    <w:rsid w:val="00F668A2"/>
    <w:rsid w:val="00F71AD2"/>
    <w:rsid w:val="00F7366F"/>
    <w:rsid w:val="00F74BA1"/>
    <w:rsid w:val="00F766EA"/>
    <w:rsid w:val="00F8036A"/>
    <w:rsid w:val="00F825B5"/>
    <w:rsid w:val="00F871D4"/>
    <w:rsid w:val="00F906BC"/>
    <w:rsid w:val="00F90E03"/>
    <w:rsid w:val="00FA0EC9"/>
    <w:rsid w:val="00FA29B4"/>
    <w:rsid w:val="00FA31CD"/>
    <w:rsid w:val="00FA36FB"/>
    <w:rsid w:val="00FA3C0A"/>
    <w:rsid w:val="00FB0DA0"/>
    <w:rsid w:val="00FC17F6"/>
    <w:rsid w:val="00FC18D9"/>
    <w:rsid w:val="00FE59AB"/>
    <w:rsid w:val="00FE5EC5"/>
    <w:rsid w:val="00FF1C63"/>
    <w:rsid w:val="00FF2DE3"/>
    <w:rsid w:val="00FF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10689D"/>
  <w14:defaultImageDpi w14:val="300"/>
  <w15:docId w15:val="{7FBF0E2A-77B4-4D14-8A9B-B6650744A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1C2"/>
    <w:pPr>
      <w:spacing w:after="200" w:line="276" w:lineRule="auto"/>
    </w:pPr>
    <w:rPr>
      <w:rFonts w:ascii="Times New Roman" w:hAnsi="Times New Roman"/>
      <w:sz w:val="22"/>
      <w:szCs w:val="22"/>
      <w:lang w:val="en-CA"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4758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4758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758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758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758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758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758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758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47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BD4758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CA" w:eastAsia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758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CA" w:eastAsia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758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CA" w:eastAsia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758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CA" w:eastAsia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758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CA" w:eastAsia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758"/>
    <w:rPr>
      <w:rFonts w:asciiTheme="majorHAnsi" w:eastAsiaTheme="majorEastAsia" w:hAnsiTheme="majorHAnsi" w:cstheme="majorBidi"/>
      <w:color w:val="404040" w:themeColor="text1" w:themeTint="BF"/>
      <w:lang w:val="en-CA" w:eastAsia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758"/>
    <w:rPr>
      <w:rFonts w:asciiTheme="majorHAnsi" w:eastAsiaTheme="majorEastAsia" w:hAnsiTheme="majorHAnsi" w:cstheme="majorBidi"/>
      <w:i/>
      <w:iCs/>
      <w:color w:val="404040" w:themeColor="text1" w:themeTint="BF"/>
      <w:lang w:val="en-CA" w:eastAsia="en-CA"/>
    </w:rPr>
  </w:style>
  <w:style w:type="paragraph" w:customStyle="1" w:styleId="NoParagraphStyle">
    <w:name w:val="[No Paragraph Style]"/>
    <w:rsid w:val="00BD4758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 New Roman" w:hAnsi="Times New Roman" w:cs="TimesNewRomanPSMT"/>
      <w:color w:val="000000"/>
      <w:sz w:val="24"/>
      <w:szCs w:val="24"/>
      <w:lang w:eastAsia="en-CA"/>
    </w:rPr>
  </w:style>
  <w:style w:type="paragraph" w:customStyle="1" w:styleId="IndexBody">
    <w:name w:val="IndexBody"/>
    <w:qFormat/>
    <w:rsid w:val="00BD4758"/>
    <w:pPr>
      <w:spacing w:line="220" w:lineRule="atLeast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character" w:customStyle="1" w:styleId="BoldItalic">
    <w:name w:val="BoldItalic"/>
    <w:uiPriority w:val="1"/>
    <w:qFormat/>
    <w:rsid w:val="00BD4758"/>
    <w:rPr>
      <w:rFonts w:cs="NewBaskervilleEF-Bold"/>
      <w:b/>
      <w:bCs/>
      <w:i/>
      <w:iCs/>
      <w:color w:val="3366FF"/>
      <w:w w:val="100"/>
      <w:position w:val="0"/>
      <w:u w:val="none"/>
      <w:vertAlign w:val="baseline"/>
      <w:lang w:val="en-US"/>
    </w:rPr>
  </w:style>
  <w:style w:type="paragraph" w:customStyle="1" w:styleId="BodyCustom">
    <w:name w:val="BodyCustom"/>
    <w:qFormat/>
    <w:rsid w:val="00BD4758"/>
    <w:pPr>
      <w:widowControl w:val="0"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hAnsi="Times Roman" w:cs="NewBaskervilleStd-Roman"/>
      <w:color w:val="008000"/>
      <w:lang w:eastAsia="en-CA"/>
    </w:rPr>
  </w:style>
  <w:style w:type="paragraph" w:customStyle="1" w:styleId="IndexHead">
    <w:name w:val="IndexHead"/>
    <w:qFormat/>
    <w:rsid w:val="00BD4758"/>
    <w:pPr>
      <w:spacing w:before="320" w:after="80"/>
    </w:pPr>
    <w:rPr>
      <w:rFonts w:ascii="Arial" w:hAnsi="Arial" w:cs="NewBaskervilleStd-Roman"/>
      <w:color w:val="000000"/>
      <w:sz w:val="22"/>
      <w:szCs w:val="22"/>
      <w:lang w:eastAsia="en-CA"/>
    </w:rPr>
  </w:style>
  <w:style w:type="paragraph" w:customStyle="1" w:styleId="IndexLevel1">
    <w:name w:val="IndexLevel1"/>
    <w:qFormat/>
    <w:rsid w:val="00BD4758"/>
    <w:pPr>
      <w:spacing w:line="220" w:lineRule="atLeast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CodeListingCaption">
    <w:name w:val="CodeListingCaption"/>
    <w:next w:val="Code"/>
    <w:qFormat/>
    <w:rsid w:val="00BD4758"/>
    <w:pPr>
      <w:numPr>
        <w:ilvl w:val="6"/>
        <w:numId w:val="15"/>
      </w:numPr>
      <w:spacing w:before="240" w:after="120"/>
    </w:pPr>
    <w:rPr>
      <w:rFonts w:ascii="Times Roman" w:hAnsi="Times Roman" w:cs="FuturaPT-BookObl"/>
      <w:color w:val="000000"/>
      <w:sz w:val="17"/>
      <w:szCs w:val="17"/>
      <w:lang w:eastAsia="en-CA"/>
    </w:rPr>
  </w:style>
  <w:style w:type="paragraph" w:customStyle="1" w:styleId="Code">
    <w:name w:val="Code"/>
    <w:qFormat/>
    <w:rsid w:val="00BD4758"/>
    <w:pPr>
      <w:pBdr>
        <w:left w:val="single" w:sz="4" w:space="14" w:color="auto"/>
      </w:pBdr>
      <w:suppressAutoHyphens/>
      <w:spacing w:line="210" w:lineRule="atLeast"/>
      <w:ind w:left="1440"/>
      <w:contextualSpacing/>
      <w:textAlignment w:val="top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Epigraph">
    <w:name w:val="Epigraph"/>
    <w:qFormat/>
    <w:rsid w:val="00BD4758"/>
    <w:pPr>
      <w:keepLines/>
      <w:widowControl w:val="0"/>
      <w:suppressAutoHyphens/>
      <w:autoSpaceDE w:val="0"/>
      <w:autoSpaceDN w:val="0"/>
      <w:adjustRightInd w:val="0"/>
      <w:spacing w:after="120" w:line="240" w:lineRule="atLeast"/>
      <w:ind w:left="1440"/>
      <w:jc w:val="center"/>
      <w:textAlignment w:val="baseline"/>
    </w:pPr>
    <w:rPr>
      <w:rFonts w:ascii="Times Roman" w:hAnsi="Times Roman" w:cs="NewBaskervilleStd-Italic"/>
      <w:i/>
      <w:iCs/>
      <w:color w:val="000000"/>
      <w:sz w:val="18"/>
      <w:szCs w:val="18"/>
      <w:lang w:eastAsia="en-CA"/>
    </w:rPr>
  </w:style>
  <w:style w:type="character" w:customStyle="1" w:styleId="Literal">
    <w:name w:val="Literal"/>
    <w:uiPriority w:val="1"/>
    <w:qFormat/>
    <w:rsid w:val="00BD4758"/>
    <w:rPr>
      <w:rFonts w:ascii="Courier" w:hAnsi="Courier" w:cs="TheSansMonoCondensed-Plain"/>
      <w:color w:val="3366FF"/>
      <w:spacing w:val="0"/>
      <w:w w:val="100"/>
      <w:position w:val="0"/>
      <w:u w:val="none"/>
      <w:vertAlign w:val="baseline"/>
      <w:lang w:val="en-US"/>
    </w:rPr>
  </w:style>
  <w:style w:type="paragraph" w:customStyle="1" w:styleId="ProductionDirective">
    <w:name w:val="ProductionDirective"/>
    <w:qFormat/>
    <w:rsid w:val="00BD4758"/>
    <w:pPr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Arial" w:hAnsi="Arial" w:cs="TimesNewRomanPSMT"/>
      <w:smallCaps/>
      <w:color w:val="FF0000"/>
      <w:sz w:val="18"/>
      <w:szCs w:val="18"/>
      <w:lang w:eastAsia="en-CA"/>
    </w:rPr>
  </w:style>
  <w:style w:type="character" w:customStyle="1" w:styleId="LiteralBold">
    <w:name w:val="LiteralBold"/>
    <w:uiPriority w:val="1"/>
    <w:qFormat/>
    <w:rsid w:val="00BD4758"/>
    <w:rPr>
      <w:rFonts w:ascii="Courier" w:hAnsi="Courier" w:cs="TheSansMonoCondensed-Bold"/>
      <w:b/>
      <w:bCs/>
      <w:i w:val="0"/>
      <w:iCs w:val="0"/>
      <w:color w:val="3366FF"/>
      <w:spacing w:val="0"/>
      <w:w w:val="100"/>
      <w:position w:val="0"/>
      <w:u w:val="none"/>
      <w:vertAlign w:val="baseline"/>
      <w:lang w:val="en-US"/>
    </w:rPr>
  </w:style>
  <w:style w:type="character" w:customStyle="1" w:styleId="LiteralItalic">
    <w:name w:val="LiteralItalic"/>
    <w:uiPriority w:val="1"/>
    <w:qFormat/>
    <w:rsid w:val="00BD4758"/>
    <w:rPr>
      <w:rFonts w:ascii="Courier" w:hAnsi="Courier" w:cs="TheSansMonoCondensed-Italic"/>
      <w:i/>
      <w:iCs/>
      <w:color w:val="3366FF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LiteralBoldItalic">
    <w:name w:val="LiteralBoldItalic"/>
    <w:uiPriority w:val="1"/>
    <w:qFormat/>
    <w:rsid w:val="00BD4758"/>
    <w:rPr>
      <w:rFonts w:ascii="Courier" w:hAnsi="Courier" w:cs="TheSansMonoCondensed-Bold"/>
      <w:b w:val="0"/>
      <w:bCs w:val="0"/>
      <w:i/>
      <w:iCs/>
      <w:color w:val="3366FF"/>
      <w:spacing w:val="0"/>
      <w:w w:val="100"/>
      <w:position w:val="0"/>
      <w:u w:val="none"/>
      <w:vertAlign w:val="baseline"/>
      <w:lang w:val="en-US"/>
    </w:rPr>
  </w:style>
  <w:style w:type="paragraph" w:customStyle="1" w:styleId="CodeLabel">
    <w:name w:val="CodeLabel"/>
    <w:next w:val="Code"/>
    <w:qFormat/>
    <w:rsid w:val="00BD4758"/>
    <w:pPr>
      <w:widowControl w:val="0"/>
      <w:suppressAutoHyphens/>
      <w:autoSpaceDE w:val="0"/>
      <w:autoSpaceDN w:val="0"/>
      <w:adjustRightInd w:val="0"/>
      <w:spacing w:before="240" w:line="210" w:lineRule="atLeast"/>
      <w:ind w:left="1800" w:hanging="1800"/>
      <w:contextualSpacing/>
      <w:textAlignment w:val="top"/>
    </w:pPr>
    <w:rPr>
      <w:rFonts w:ascii="Arial" w:hAnsi="Arial" w:cs="TheSansMonoCondensed-Plain"/>
      <w:i/>
      <w:color w:val="000000"/>
      <w:sz w:val="17"/>
      <w:szCs w:val="17"/>
      <w:lang w:eastAsia="en-CA"/>
    </w:rPr>
  </w:style>
  <w:style w:type="numbering" w:customStyle="1" w:styleId="ChapterNumbering">
    <w:name w:val="ChapterNumbering"/>
    <w:uiPriority w:val="99"/>
    <w:rsid w:val="00BD4758"/>
    <w:pPr>
      <w:numPr>
        <w:numId w:val="10"/>
      </w:numPr>
    </w:pPr>
  </w:style>
  <w:style w:type="paragraph" w:customStyle="1" w:styleId="HeadA">
    <w:name w:val="HeadA"/>
    <w:qFormat/>
    <w:rsid w:val="00BD4758"/>
    <w:pPr>
      <w:keepNext/>
      <w:keepLines/>
      <w:widowControl w:val="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hAnsi="Arial" w:cs="FuturaPT-Bold"/>
      <w:b/>
      <w:bCs/>
      <w:color w:val="000000"/>
      <w:sz w:val="24"/>
      <w:szCs w:val="24"/>
      <w:lang w:eastAsia="en-CA"/>
    </w:rPr>
  </w:style>
  <w:style w:type="paragraph" w:customStyle="1" w:styleId="Blockquote">
    <w:name w:val="Blockquote"/>
    <w:next w:val="Normal"/>
    <w:qFormat/>
    <w:rsid w:val="00BD4758"/>
    <w:pPr>
      <w:widowControl w:val="0"/>
      <w:autoSpaceDE w:val="0"/>
      <w:autoSpaceDN w:val="0"/>
      <w:adjustRightInd w:val="0"/>
      <w:spacing w:before="120" w:after="120" w:line="240" w:lineRule="atLeast"/>
      <w:ind w:left="2160" w:right="720"/>
      <w:textAlignment w:val="baseline"/>
    </w:pPr>
    <w:rPr>
      <w:rFonts w:ascii="Arial" w:hAnsi="Arial" w:cs="NewBaskervilleStd-Roman"/>
      <w:color w:val="000000"/>
      <w:sz w:val="18"/>
      <w:szCs w:val="18"/>
      <w:lang w:eastAsia="en-CA"/>
    </w:rPr>
  </w:style>
  <w:style w:type="paragraph" w:customStyle="1" w:styleId="CodeWide">
    <w:name w:val="CodeWide"/>
    <w:qFormat/>
    <w:rsid w:val="00BD4758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contextualSpacing/>
      <w:textAlignment w:val="baseline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CaptionLine">
    <w:name w:val="CaptionLine"/>
    <w:next w:val="Body"/>
    <w:qFormat/>
    <w:rsid w:val="00BD4758"/>
    <w:pPr>
      <w:numPr>
        <w:ilvl w:val="4"/>
        <w:numId w:val="15"/>
      </w:numPr>
      <w:spacing w:after="240"/>
    </w:pPr>
    <w:rPr>
      <w:rFonts w:ascii="Times Roman" w:hAnsi="Times Roman" w:cs="FuturaPT-BookObl"/>
      <w:color w:val="000000"/>
      <w:sz w:val="17"/>
      <w:szCs w:val="17"/>
      <w:lang w:eastAsia="en-CA"/>
    </w:rPr>
  </w:style>
  <w:style w:type="character" w:customStyle="1" w:styleId="Regular">
    <w:name w:val="Regular"/>
    <w:uiPriority w:val="1"/>
    <w:qFormat/>
    <w:rsid w:val="00BD4758"/>
    <w:rPr>
      <w:rFonts w:cs="FuturaPT-Book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NoteHead">
    <w:name w:val="NoteHead"/>
    <w:uiPriority w:val="1"/>
    <w:qFormat/>
    <w:rsid w:val="00BD4758"/>
    <w:rPr>
      <w:rFonts w:ascii="DogmaOT-Bold" w:hAnsi="DogmaOT-Bold" w:cs="DogmaOT-Bold"/>
      <w:b/>
      <w:bCs/>
      <w:caps/>
      <w:color w:val="FFFFFF"/>
      <w:spacing w:val="30"/>
      <w:sz w:val="15"/>
      <w:szCs w:val="15"/>
      <w:u w:val="none"/>
      <w:bdr w:val="none" w:sz="0" w:space="0" w:color="auto"/>
      <w:shd w:val="solid" w:color="auto" w:fill="auto"/>
      <w:vertAlign w:val="baseline"/>
    </w:rPr>
  </w:style>
  <w:style w:type="paragraph" w:customStyle="1" w:styleId="TableHeader">
    <w:name w:val="TableHeader"/>
    <w:qFormat/>
    <w:rsid w:val="00BD4758"/>
    <w:pPr>
      <w:keepLines/>
      <w:widowControl w:val="0"/>
      <w:suppressAutoHyphens/>
      <w:autoSpaceDE w:val="0"/>
      <w:autoSpaceDN w:val="0"/>
      <w:adjustRightInd w:val="0"/>
      <w:spacing w:line="240" w:lineRule="atLeast"/>
      <w:textAlignment w:val="baseline"/>
    </w:pPr>
    <w:rPr>
      <w:rFonts w:ascii="Arial" w:hAnsi="Arial" w:cs="FuturaPT-Heavy"/>
      <w:b/>
      <w:bCs/>
      <w:color w:val="000000"/>
      <w:sz w:val="18"/>
      <w:szCs w:val="18"/>
      <w:lang w:eastAsia="en-CA"/>
    </w:rPr>
  </w:style>
  <w:style w:type="paragraph" w:customStyle="1" w:styleId="TableBody">
    <w:name w:val="TableBody"/>
    <w:qFormat/>
    <w:rsid w:val="00BD4758"/>
    <w:pPr>
      <w:keepLines/>
      <w:widowControl w:val="0"/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IndexLevel2">
    <w:name w:val="IndexLevel2"/>
    <w:qFormat/>
    <w:rsid w:val="00BD4758"/>
    <w:pPr>
      <w:spacing w:line="220" w:lineRule="atLeast"/>
      <w:ind w:left="360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IndexLevel3">
    <w:name w:val="IndexLevel3"/>
    <w:qFormat/>
    <w:rsid w:val="00BD4758"/>
    <w:pPr>
      <w:spacing w:line="220" w:lineRule="atLeast"/>
      <w:ind w:left="720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IndexTitle">
    <w:name w:val="IndexTitle"/>
    <w:qFormat/>
    <w:rsid w:val="00BD4758"/>
    <w:pPr>
      <w:spacing w:before="600" w:after="960" w:line="360" w:lineRule="atLeast"/>
      <w:jc w:val="center"/>
    </w:pPr>
    <w:rPr>
      <w:rFonts w:ascii="DogmaOT-Bold" w:hAnsi="DogmaOT-Bold" w:cs="DogmaOT-Bold"/>
      <w:b/>
      <w:bCs/>
      <w:caps/>
      <w:color w:val="000000"/>
      <w:sz w:val="32"/>
      <w:szCs w:val="32"/>
      <w:lang w:eastAsia="en-CA"/>
    </w:rPr>
  </w:style>
  <w:style w:type="paragraph" w:customStyle="1" w:styleId="ChapterIntro">
    <w:name w:val="ChapterIntro"/>
    <w:qFormat/>
    <w:rsid w:val="00BD4758"/>
    <w:pPr>
      <w:spacing w:after="60" w:line="360" w:lineRule="atLeast"/>
      <w:ind w:left="1440"/>
      <w:textAlignment w:val="baseline"/>
    </w:pPr>
    <w:rPr>
      <w:rFonts w:ascii="Times Roman" w:hAnsi="Times Roman" w:cs="NewBaskervilleStd-Roman"/>
      <w:color w:val="000000"/>
      <w:spacing w:val="1"/>
      <w:sz w:val="28"/>
      <w:szCs w:val="28"/>
      <w:lang w:eastAsia="en-CA"/>
    </w:rPr>
  </w:style>
  <w:style w:type="paragraph" w:customStyle="1" w:styleId="BoxCaption">
    <w:name w:val="BoxCaption"/>
    <w:next w:val="BoxBody"/>
    <w:qFormat/>
    <w:rsid w:val="00BD4758"/>
    <w:pPr>
      <w:spacing w:line="180" w:lineRule="atLeast"/>
    </w:pPr>
    <w:rPr>
      <w:rFonts w:ascii="FuturaPT-BookObl" w:hAnsi="FuturaPT-BookObl" w:cs="FuturaPT-BookObl"/>
      <w:i/>
      <w:iCs/>
      <w:color w:val="000000"/>
      <w:sz w:val="15"/>
      <w:szCs w:val="15"/>
      <w:lang w:eastAsia="en-CA"/>
    </w:rPr>
  </w:style>
  <w:style w:type="paragraph" w:customStyle="1" w:styleId="BoxBody">
    <w:name w:val="BoxBody"/>
    <w:qFormat/>
    <w:rsid w:val="00BD4758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120" w:line="240" w:lineRule="atLeast"/>
      <w:ind w:firstLine="360"/>
      <w:contextualSpacing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BodyFirst">
    <w:name w:val="BoxBodyFirst"/>
    <w:qFormat/>
    <w:rsid w:val="00BD4758"/>
    <w:pPr>
      <w:widowControl w:val="0"/>
      <w:pBdr>
        <w:left w:val="single" w:sz="18" w:space="4" w:color="008000"/>
      </w:pBdr>
      <w:autoSpaceDE w:val="0"/>
      <w:autoSpaceDN w:val="0"/>
      <w:adjustRightInd w:val="0"/>
      <w:spacing w:line="240" w:lineRule="atLeast"/>
      <w:textAlignment w:val="center"/>
    </w:pPr>
    <w:rPr>
      <w:rFonts w:ascii="FuturaPT-Book" w:hAnsi="FuturaPT-Book" w:cs="FuturaPT-Book"/>
      <w:color w:val="000000"/>
      <w:sz w:val="17"/>
      <w:szCs w:val="17"/>
      <w:lang w:eastAsia="en-CA"/>
    </w:rPr>
  </w:style>
  <w:style w:type="paragraph" w:customStyle="1" w:styleId="ChapterTitle">
    <w:name w:val="ChapterTitle"/>
    <w:qFormat/>
    <w:rsid w:val="00BD4758"/>
    <w:pPr>
      <w:keepLines/>
      <w:suppressAutoHyphens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BoxListBullet">
    <w:name w:val="BoxListBullet"/>
    <w:qFormat/>
    <w:rsid w:val="00BD4758"/>
    <w:pPr>
      <w:widowControl w:val="0"/>
      <w:numPr>
        <w:numId w:val="5"/>
      </w:numPr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ind w:left="360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Code">
    <w:name w:val="BoxCode"/>
    <w:qFormat/>
    <w:rsid w:val="00BD4758"/>
    <w:pPr>
      <w:widowControl w:val="0"/>
      <w:pBdr>
        <w:left w:val="single" w:sz="18" w:space="4" w:color="008000"/>
      </w:pBdr>
      <w:suppressAutoHyphens/>
      <w:autoSpaceDE w:val="0"/>
      <w:autoSpaceDN w:val="0"/>
      <w:adjustRightInd w:val="0"/>
      <w:spacing w:line="200" w:lineRule="atLeast"/>
      <w:contextualSpacing/>
      <w:textAlignment w:val="top"/>
    </w:pPr>
    <w:rPr>
      <w:rFonts w:ascii="Courier" w:hAnsi="Courier" w:cs="TheSansMonoCondensed-Plain"/>
      <w:color w:val="000000"/>
      <w:sz w:val="16"/>
      <w:szCs w:val="16"/>
      <w:lang w:eastAsia="en-CA"/>
    </w:rPr>
  </w:style>
  <w:style w:type="paragraph" w:customStyle="1" w:styleId="BoxListBody">
    <w:name w:val="BoxListBody"/>
    <w:qFormat/>
    <w:rsid w:val="00BD4758"/>
    <w:pPr>
      <w:widowControl w:val="0"/>
      <w:pBdr>
        <w:left w:val="single" w:sz="18" w:space="22" w:color="008000"/>
      </w:pBdr>
      <w:autoSpaceDE w:val="0"/>
      <w:autoSpaceDN w:val="0"/>
      <w:adjustRightInd w:val="0"/>
      <w:spacing w:after="120" w:line="240" w:lineRule="atLeast"/>
      <w:ind w:left="359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ListHead">
    <w:name w:val="BoxListHead"/>
    <w:qFormat/>
    <w:rsid w:val="00BD4758"/>
    <w:pPr>
      <w:keepNext/>
      <w:keepLines/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center"/>
    </w:pPr>
    <w:rPr>
      <w:rFonts w:ascii="Arial" w:hAnsi="Arial" w:cs="FuturaPT-Heavy"/>
      <w:b/>
      <w:color w:val="000000"/>
      <w:spacing w:val="1"/>
      <w:sz w:val="17"/>
      <w:szCs w:val="17"/>
      <w:lang w:eastAsia="en-CA"/>
    </w:rPr>
  </w:style>
  <w:style w:type="character" w:customStyle="1" w:styleId="KeyCaps">
    <w:name w:val="KeyCaps"/>
    <w:uiPriority w:val="1"/>
    <w:qFormat/>
    <w:rsid w:val="00BD4758"/>
    <w:rPr>
      <w:rFonts w:cs="NewBaskervilleStd-Roman"/>
      <w:caps w:val="0"/>
      <w:smallCaps/>
      <w:color w:val="3366FF"/>
      <w:w w:val="100"/>
      <w:position w:val="0"/>
      <w:u w:val="none"/>
      <w:vertAlign w:val="baseline"/>
      <w:lang w:val="en-US"/>
    </w:rPr>
  </w:style>
  <w:style w:type="character" w:customStyle="1" w:styleId="wingdings">
    <w:name w:val="wingdings"/>
    <w:uiPriority w:val="1"/>
    <w:qFormat/>
    <w:rsid w:val="00BD4758"/>
    <w:rPr>
      <w:rFonts w:ascii="Wingdings2" w:hAnsi="Wingdings2" w:cs="Wingdings2"/>
      <w:color w:val="000000"/>
      <w:w w:val="100"/>
      <w:position w:val="0"/>
      <w:u w:val="none"/>
      <w:vertAlign w:val="baseline"/>
      <w:lang w:val="en-US"/>
    </w:rPr>
  </w:style>
  <w:style w:type="paragraph" w:customStyle="1" w:styleId="ListBody">
    <w:name w:val="ListBody"/>
    <w:qFormat/>
    <w:rsid w:val="00BD4758"/>
    <w:pPr>
      <w:widowControl w:val="0"/>
      <w:autoSpaceDE w:val="0"/>
      <w:autoSpaceDN w:val="0"/>
      <w:adjustRightInd w:val="0"/>
      <w:spacing w:before="80" w:after="120" w:line="240" w:lineRule="atLeast"/>
      <w:ind w:left="1800" w:firstLine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character" w:customStyle="1" w:styleId="LinkURL">
    <w:name w:val="LinkURL"/>
    <w:uiPriority w:val="1"/>
    <w:qFormat/>
    <w:rsid w:val="00BD4758"/>
    <w:rPr>
      <w:rFonts w:cs="NewBaskervilleStd-Italic"/>
      <w:i/>
      <w:iCs/>
      <w:color w:val="3366FF"/>
      <w:w w:val="100"/>
      <w:position w:val="0"/>
      <w:u w:val="none"/>
      <w:vertAlign w:val="baseline"/>
      <w:lang w:val="en-US"/>
    </w:rPr>
  </w:style>
  <w:style w:type="paragraph" w:customStyle="1" w:styleId="Note">
    <w:name w:val="Note"/>
    <w:qFormat/>
    <w:rsid w:val="00BD4758"/>
    <w:pPr>
      <w:widowControl w:val="0"/>
      <w:autoSpaceDE w:val="0"/>
      <w:autoSpaceDN w:val="0"/>
      <w:adjustRightInd w:val="0"/>
      <w:spacing w:before="240" w:after="240" w:line="240" w:lineRule="atLeast"/>
      <w:ind w:left="1152" w:hanging="1152"/>
      <w:textAlignment w:val="baseline"/>
    </w:pPr>
    <w:rPr>
      <w:rFonts w:ascii="Times Roman" w:hAnsi="Times Roman" w:cs="NewBaskervilleStd-Italic"/>
      <w:iCs/>
      <w:color w:val="000000"/>
      <w:lang w:eastAsia="en-CA"/>
    </w:rPr>
  </w:style>
  <w:style w:type="character" w:customStyle="1" w:styleId="bulletcharacter">
    <w:name w:val="bullet_character"/>
    <w:uiPriority w:val="99"/>
    <w:rsid w:val="00BD4758"/>
    <w:rPr>
      <w:rFonts w:ascii="Symbol" w:hAnsi="Symbol" w:cs="Symbol"/>
      <w:color w:val="000000"/>
    </w:rPr>
  </w:style>
  <w:style w:type="character" w:customStyle="1" w:styleId="Superscript">
    <w:name w:val="Superscript"/>
    <w:uiPriority w:val="1"/>
    <w:qFormat/>
    <w:rsid w:val="00BD4758"/>
    <w:rPr>
      <w:color w:val="3366FF"/>
      <w:vertAlign w:val="superscript"/>
    </w:rPr>
  </w:style>
  <w:style w:type="character" w:customStyle="1" w:styleId="SuperscriptItalic">
    <w:name w:val="SuperscriptItalic"/>
    <w:uiPriority w:val="1"/>
    <w:qFormat/>
    <w:rsid w:val="00BD4758"/>
    <w:rPr>
      <w:i/>
      <w:color w:val="3366FF"/>
      <w:vertAlign w:val="superscript"/>
    </w:rPr>
  </w:style>
  <w:style w:type="character" w:customStyle="1" w:styleId="Subscript">
    <w:name w:val="Subscript"/>
    <w:uiPriority w:val="1"/>
    <w:qFormat/>
    <w:rsid w:val="00BD4758"/>
    <w:rPr>
      <w:color w:val="3366FF"/>
      <w:vertAlign w:val="subscript"/>
    </w:rPr>
  </w:style>
  <w:style w:type="character" w:customStyle="1" w:styleId="SubscriptItalic">
    <w:name w:val="SubscriptItalic"/>
    <w:uiPriority w:val="1"/>
    <w:qFormat/>
    <w:rsid w:val="00BD4758"/>
    <w:rPr>
      <w:i/>
      <w:color w:val="3366FF"/>
      <w:vertAlign w:val="subscript"/>
    </w:rPr>
  </w:style>
  <w:style w:type="character" w:customStyle="1" w:styleId="Symbol">
    <w:name w:val="Symbol"/>
    <w:uiPriority w:val="1"/>
    <w:qFormat/>
    <w:rsid w:val="00BD4758"/>
    <w:rPr>
      <w:rFonts w:ascii="Symbol" w:hAnsi="Symbol"/>
    </w:rPr>
  </w:style>
  <w:style w:type="character" w:customStyle="1" w:styleId="Italic">
    <w:name w:val="Italic"/>
    <w:uiPriority w:val="1"/>
    <w:qFormat/>
    <w:rsid w:val="00BD4758"/>
    <w:rPr>
      <w:rFonts w:cs="NewBaskervilleStd-Italic"/>
      <w:i/>
      <w:iCs/>
      <w:color w:val="0000FF"/>
      <w:w w:val="100"/>
      <w:position w:val="0"/>
      <w:u w:val="none"/>
      <w:vertAlign w:val="baseline"/>
      <w:lang w:val="en-US"/>
    </w:rPr>
  </w:style>
  <w:style w:type="paragraph" w:customStyle="1" w:styleId="ListBullet">
    <w:name w:val="ListBullet"/>
    <w:qFormat/>
    <w:rsid w:val="00BD4758"/>
    <w:pPr>
      <w:widowControl w:val="0"/>
      <w:numPr>
        <w:numId w:val="3"/>
      </w:numPr>
      <w:tabs>
        <w:tab w:val="left" w:pos="1800"/>
      </w:tabs>
      <w:autoSpaceDE w:val="0"/>
      <w:autoSpaceDN w:val="0"/>
      <w:adjustRightInd w:val="0"/>
      <w:spacing w:before="180" w:line="240" w:lineRule="atLeast"/>
      <w:ind w:left="180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ListCode">
    <w:name w:val="ListCode"/>
    <w:qFormat/>
    <w:rsid w:val="00BD4758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ind w:left="1800"/>
      <w:contextualSpacing/>
      <w:textAlignment w:val="baseline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ListHead">
    <w:name w:val="ListHead"/>
    <w:qFormat/>
    <w:rsid w:val="00BD4758"/>
    <w:pPr>
      <w:keepNext/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Times Roman" w:hAnsi="Times Roman" w:cs="NewBaskervilleStd-Bold"/>
      <w:b/>
      <w:bCs/>
      <w:color w:val="000000"/>
      <w:lang w:eastAsia="en-CA"/>
    </w:rPr>
  </w:style>
  <w:style w:type="paragraph" w:customStyle="1" w:styleId="ListNumber">
    <w:name w:val="ListNumber"/>
    <w:qFormat/>
    <w:rsid w:val="00BD4758"/>
    <w:pPr>
      <w:widowControl w:val="0"/>
      <w:numPr>
        <w:numId w:val="1"/>
      </w:numPr>
      <w:tabs>
        <w:tab w:val="left" w:pos="1800"/>
      </w:tabs>
      <w:autoSpaceDE w:val="0"/>
      <w:autoSpaceDN w:val="0"/>
      <w:adjustRightInd w:val="0"/>
      <w:spacing w:before="180" w:line="240" w:lineRule="atLeast"/>
      <w:ind w:left="180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ListNumberSub">
    <w:name w:val="ListNumberSub"/>
    <w:qFormat/>
    <w:rsid w:val="00BD4758"/>
    <w:pPr>
      <w:widowControl w:val="0"/>
      <w:numPr>
        <w:numId w:val="2"/>
      </w:numPr>
      <w:tabs>
        <w:tab w:val="left" w:pos="1800"/>
      </w:tabs>
      <w:autoSpaceDE w:val="0"/>
      <w:autoSpaceDN w:val="0"/>
      <w:adjustRightInd w:val="0"/>
      <w:spacing w:before="60" w:line="240" w:lineRule="atLeast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GraphicSlug">
    <w:name w:val="GraphicSlug"/>
    <w:qFormat/>
    <w:rsid w:val="00BD4758"/>
    <w:pPr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Arial" w:hAnsi="Arial" w:cs="TimesNewRomanPSMT"/>
      <w:smallCaps/>
      <w:color w:val="A50F1E"/>
      <w:sz w:val="18"/>
      <w:szCs w:val="18"/>
      <w:lang w:eastAsia="en-CA"/>
    </w:rPr>
  </w:style>
  <w:style w:type="character" w:customStyle="1" w:styleId="AltText">
    <w:name w:val="AltText"/>
    <w:uiPriority w:val="1"/>
    <w:qFormat/>
    <w:rsid w:val="00BD4758"/>
    <w:rPr>
      <w:color w:val="008000"/>
    </w:rPr>
  </w:style>
  <w:style w:type="paragraph" w:customStyle="1" w:styleId="PartNumber">
    <w:name w:val="PartNumber"/>
    <w:qFormat/>
    <w:rsid w:val="00BD4758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paragraph" w:customStyle="1" w:styleId="PartTitle">
    <w:name w:val="PartTitle"/>
    <w:qFormat/>
    <w:rsid w:val="00BD4758"/>
    <w:pPr>
      <w:keepLines/>
      <w:widowControl w:val="0"/>
      <w:suppressAutoHyphens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PartIntro">
    <w:name w:val="PartIntro"/>
    <w:qFormat/>
    <w:rsid w:val="00BD4758"/>
    <w:pPr>
      <w:widowControl w:val="0"/>
      <w:autoSpaceDE w:val="0"/>
      <w:autoSpaceDN w:val="0"/>
      <w:adjustRightInd w:val="0"/>
      <w:spacing w:after="60" w:line="360" w:lineRule="atLeast"/>
      <w:ind w:left="1440"/>
      <w:textAlignment w:val="baseline"/>
    </w:pPr>
    <w:rPr>
      <w:rFonts w:ascii="Times Roman" w:hAnsi="Times Roman" w:cs="NewBaskervilleStd-Roman"/>
      <w:color w:val="000000"/>
      <w:spacing w:val="1"/>
      <w:sz w:val="28"/>
      <w:szCs w:val="28"/>
      <w:lang w:eastAsia="en-CA"/>
    </w:rPr>
  </w:style>
  <w:style w:type="paragraph" w:customStyle="1" w:styleId="PartList">
    <w:name w:val="PartList"/>
    <w:qFormat/>
    <w:rsid w:val="00BD4758"/>
    <w:pPr>
      <w:widowControl w:val="0"/>
      <w:tabs>
        <w:tab w:val="left" w:pos="1800"/>
      </w:tabs>
      <w:autoSpaceDE w:val="0"/>
      <w:autoSpaceDN w:val="0"/>
      <w:adjustRightInd w:val="0"/>
      <w:spacing w:before="180" w:line="240" w:lineRule="atLeast"/>
      <w:ind w:left="1800" w:hanging="36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IntroList">
    <w:name w:val="ChapterIntroList"/>
    <w:qFormat/>
    <w:rsid w:val="00BD4758"/>
    <w:pPr>
      <w:widowControl w:val="0"/>
      <w:tabs>
        <w:tab w:val="left" w:pos="1800"/>
      </w:tabs>
      <w:autoSpaceDE w:val="0"/>
      <w:autoSpaceDN w:val="0"/>
      <w:adjustRightInd w:val="0"/>
      <w:spacing w:before="180" w:line="240" w:lineRule="atLeast"/>
      <w:ind w:left="1800" w:hanging="36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Subtitle">
    <w:name w:val="ChapterSubtitle"/>
    <w:rsid w:val="00BD4758"/>
    <w:pPr>
      <w:keepLines/>
      <w:widowControl w:val="0"/>
      <w:suppressAutoHyphens/>
      <w:autoSpaceDE w:val="0"/>
      <w:autoSpaceDN w:val="0"/>
      <w:adjustRightInd w:val="0"/>
      <w:spacing w:after="360" w:line="360" w:lineRule="atLeast"/>
      <w:ind w:left="1440"/>
      <w:jc w:val="center"/>
      <w:textAlignment w:val="baseline"/>
    </w:pPr>
    <w:rPr>
      <w:rFonts w:ascii="Arial" w:hAnsi="Arial" w:cs="DogmaOT-Bold"/>
      <w:b/>
      <w:bCs/>
      <w:color w:val="000000"/>
      <w:spacing w:val="48"/>
      <w:sz w:val="28"/>
      <w:szCs w:val="28"/>
      <w:lang w:eastAsia="en-CA"/>
    </w:rPr>
  </w:style>
  <w:style w:type="paragraph" w:customStyle="1" w:styleId="BodyContinued">
    <w:name w:val="BodyContinued"/>
    <w:qFormat/>
    <w:rsid w:val="00BD4758"/>
    <w:pPr>
      <w:widowControl w:val="0"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BoxHeadA">
    <w:name w:val="BoxHeadA"/>
    <w:qFormat/>
    <w:rsid w:val="00BD4758"/>
    <w:pPr>
      <w:keepNext/>
      <w:keepLines/>
      <w:widowControl w:val="0"/>
      <w:pBdr>
        <w:left w:val="single" w:sz="18" w:space="4" w:color="008000"/>
      </w:pBdr>
      <w:suppressAutoHyphens/>
      <w:autoSpaceDE w:val="0"/>
      <w:autoSpaceDN w:val="0"/>
      <w:adjustRightInd w:val="0"/>
      <w:spacing w:before="80" w:after="80" w:line="300" w:lineRule="atLeast"/>
      <w:textAlignment w:val="baseline"/>
    </w:pPr>
    <w:rPr>
      <w:rFonts w:ascii="Arial" w:hAnsi="Arial" w:cs="DogmaOT-Bold"/>
      <w:b/>
      <w:bCs/>
      <w:caps/>
      <w:color w:val="000000"/>
      <w:spacing w:val="13"/>
      <w:sz w:val="18"/>
      <w:szCs w:val="18"/>
      <w:lang w:eastAsia="en-CA"/>
    </w:rPr>
  </w:style>
  <w:style w:type="paragraph" w:customStyle="1" w:styleId="BoxHeadB">
    <w:name w:val="BoxHeadB"/>
    <w:basedOn w:val="BoxHeadA"/>
    <w:qFormat/>
    <w:rsid w:val="00BD4758"/>
    <w:pPr>
      <w:spacing w:before="120"/>
    </w:pPr>
    <w:rPr>
      <w:i/>
      <w:iCs/>
      <w:caps w:val="0"/>
    </w:rPr>
  </w:style>
  <w:style w:type="paragraph" w:customStyle="1" w:styleId="BoxBodyContinued">
    <w:name w:val="BoxBodyContinued"/>
    <w:qFormat/>
    <w:rsid w:val="00BD4758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120" w:line="240" w:lineRule="atLeast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character" w:customStyle="1" w:styleId="Bold">
    <w:name w:val="Bold"/>
    <w:uiPriority w:val="1"/>
    <w:rsid w:val="00BD4758"/>
    <w:rPr>
      <w:b/>
      <w:bCs/>
      <w:color w:val="3366FF"/>
    </w:rPr>
  </w:style>
  <w:style w:type="paragraph" w:customStyle="1" w:styleId="RunInHead">
    <w:name w:val="RunInHead"/>
    <w:rsid w:val="00BD4758"/>
    <w:pPr>
      <w:widowControl w:val="0"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Times Roman" w:hAnsi="Times Roman" w:cs="NewBaskervilleStd-Roman"/>
      <w:b/>
      <w:color w:val="000000"/>
      <w:lang w:eastAsia="en-CA"/>
    </w:rPr>
  </w:style>
  <w:style w:type="paragraph" w:customStyle="1" w:styleId="RunInPara">
    <w:name w:val="RunInPara"/>
    <w:qFormat/>
    <w:rsid w:val="00BD4758"/>
    <w:pPr>
      <w:widowControl w:val="0"/>
      <w:autoSpaceDE w:val="0"/>
      <w:autoSpaceDN w:val="0"/>
      <w:adjustRightInd w:val="0"/>
      <w:spacing w:after="120" w:line="240" w:lineRule="atLeast"/>
      <w:ind w:left="144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BoxRunInHead">
    <w:name w:val="BoxRunInHead"/>
    <w:rsid w:val="00BD4758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center"/>
    </w:pPr>
    <w:rPr>
      <w:rFonts w:ascii="Arial" w:hAnsi="Arial" w:cs="FuturaPT-Book"/>
      <w:b/>
      <w:color w:val="000000"/>
      <w:sz w:val="17"/>
      <w:szCs w:val="17"/>
      <w:lang w:eastAsia="en-CA"/>
    </w:rPr>
  </w:style>
  <w:style w:type="paragraph" w:customStyle="1" w:styleId="BoxRunInPara">
    <w:name w:val="BoxRunInPara"/>
    <w:qFormat/>
    <w:rsid w:val="00BD4758"/>
    <w:pPr>
      <w:widowControl w:val="0"/>
      <w:pBdr>
        <w:left w:val="single" w:sz="18" w:space="4" w:color="008000"/>
      </w:pBdr>
      <w:autoSpaceDE w:val="0"/>
      <w:autoSpaceDN w:val="0"/>
      <w:adjustRightInd w:val="0"/>
      <w:spacing w:after="120" w:line="240" w:lineRule="atLeast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ExtractPara">
    <w:name w:val="BoxExtractPara"/>
    <w:qFormat/>
    <w:rsid w:val="00BD4758"/>
    <w:pPr>
      <w:widowControl w:val="0"/>
      <w:pBdr>
        <w:left w:val="single" w:sz="18" w:space="31" w:color="008000"/>
      </w:pBdr>
      <w:autoSpaceDE w:val="0"/>
      <w:autoSpaceDN w:val="0"/>
      <w:adjustRightInd w:val="0"/>
      <w:spacing w:before="120" w:after="120" w:line="240" w:lineRule="atLeast"/>
      <w:ind w:left="547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character" w:customStyle="1" w:styleId="GraphicInline">
    <w:name w:val="GraphicInline"/>
    <w:uiPriority w:val="1"/>
    <w:qFormat/>
    <w:rsid w:val="00BD4758"/>
    <w:rPr>
      <w:color w:val="3366FF"/>
      <w:bdr w:val="none" w:sz="0" w:space="0" w:color="auto"/>
      <w:shd w:val="clear" w:color="auto" w:fill="99CC00"/>
    </w:rPr>
  </w:style>
  <w:style w:type="character" w:customStyle="1" w:styleId="KeyTerm">
    <w:name w:val="KeyTerm"/>
    <w:uiPriority w:val="1"/>
    <w:qFormat/>
    <w:rsid w:val="00BD4758"/>
    <w:rPr>
      <w:i/>
      <w:color w:val="3366FF"/>
      <w:bdr w:val="none" w:sz="0" w:space="0" w:color="auto"/>
      <w:shd w:val="clear" w:color="auto" w:fill="D9D9D9"/>
    </w:rPr>
  </w:style>
  <w:style w:type="character" w:customStyle="1" w:styleId="DigitalOnly">
    <w:name w:val="DigitalOnly"/>
    <w:uiPriority w:val="1"/>
    <w:qFormat/>
    <w:rsid w:val="00BD4758"/>
    <w:rPr>
      <w:color w:val="3366FF"/>
      <w:bdr w:val="single" w:sz="4" w:space="0" w:color="3366FF"/>
    </w:rPr>
  </w:style>
  <w:style w:type="character" w:customStyle="1" w:styleId="PrintOnly">
    <w:name w:val="PrintOnly"/>
    <w:uiPriority w:val="1"/>
    <w:qFormat/>
    <w:rsid w:val="00BD4758"/>
    <w:rPr>
      <w:color w:val="3366FF"/>
      <w:bdr w:val="single" w:sz="4" w:space="0" w:color="FF0000"/>
    </w:rPr>
  </w:style>
  <w:style w:type="character" w:customStyle="1" w:styleId="LinkEmail">
    <w:name w:val="LinkEmail"/>
    <w:basedOn w:val="LinkURL"/>
    <w:uiPriority w:val="1"/>
    <w:qFormat/>
    <w:rsid w:val="00BD4758"/>
    <w:rPr>
      <w:rFonts w:cs="NewBaskervilleStd-Italic"/>
      <w:b w:val="0"/>
      <w:bCs w:val="0"/>
      <w:i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LinkTwitter">
    <w:name w:val="LinkTwitter"/>
    <w:basedOn w:val="LinkEmail"/>
    <w:uiPriority w:val="1"/>
    <w:qFormat/>
    <w:rsid w:val="00BD4758"/>
    <w:rPr>
      <w:rFonts w:cs="NewBaskervilleStd-Italic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Highlight">
    <w:name w:val="Highlight"/>
    <w:uiPriority w:val="1"/>
    <w:qFormat/>
    <w:rsid w:val="00BD4758"/>
    <w:rPr>
      <w:color w:val="3366FF"/>
      <w:bdr w:val="none" w:sz="0" w:space="0" w:color="auto"/>
      <w:shd w:val="clear" w:color="auto" w:fill="FFFF00"/>
    </w:rPr>
  </w:style>
  <w:style w:type="character" w:customStyle="1" w:styleId="FootnoteReference">
    <w:name w:val="FootnoteReference"/>
    <w:uiPriority w:val="1"/>
    <w:qFormat/>
    <w:rsid w:val="00BD4758"/>
    <w:rPr>
      <w:color w:val="3366FF"/>
      <w:vertAlign w:val="superscript"/>
    </w:rPr>
  </w:style>
  <w:style w:type="paragraph" w:customStyle="1" w:styleId="Footnote">
    <w:name w:val="Footnote"/>
    <w:qFormat/>
    <w:rsid w:val="00BD4758"/>
    <w:pPr>
      <w:widowControl w:val="0"/>
      <w:pBdr>
        <w:top w:val="single" w:sz="4" w:space="1" w:color="000000" w:themeColor="text1"/>
        <w:bottom w:val="single" w:sz="4" w:space="1" w:color="000000" w:themeColor="text1"/>
      </w:pBdr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Arial" w:hAnsi="Arial" w:cs="NewBaskervilleStd-Roman"/>
      <w:color w:val="000000"/>
      <w:sz w:val="16"/>
      <w:lang w:eastAsia="en-CA"/>
    </w:rPr>
  </w:style>
  <w:style w:type="character" w:customStyle="1" w:styleId="FootnoteRef">
    <w:name w:val="FootnoteRef"/>
    <w:basedOn w:val="FootnoteReference"/>
    <w:uiPriority w:val="1"/>
    <w:qFormat/>
    <w:rsid w:val="00BD4758"/>
    <w:rPr>
      <w:color w:val="3366FF"/>
      <w:vertAlign w:val="superscript"/>
    </w:rPr>
  </w:style>
  <w:style w:type="character" w:customStyle="1" w:styleId="EndnoteReference">
    <w:name w:val="EndnoteReference"/>
    <w:basedOn w:val="FootnoteReference"/>
    <w:uiPriority w:val="1"/>
    <w:qFormat/>
    <w:rsid w:val="00BD4758"/>
    <w:rPr>
      <w:color w:val="3366FF"/>
      <w:vertAlign w:val="superscript"/>
    </w:rPr>
  </w:style>
  <w:style w:type="paragraph" w:customStyle="1" w:styleId="QuotePara">
    <w:name w:val="QuotePara"/>
    <w:qFormat/>
    <w:rsid w:val="00BD4758"/>
    <w:pPr>
      <w:widowControl w:val="0"/>
      <w:autoSpaceDE w:val="0"/>
      <w:autoSpaceDN w:val="0"/>
      <w:adjustRightInd w:val="0"/>
      <w:spacing w:before="120" w:after="120" w:line="240" w:lineRule="atLeast"/>
      <w:ind w:left="21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QuoteSource">
    <w:name w:val="QuoteSource"/>
    <w:basedOn w:val="QuotePara"/>
    <w:qFormat/>
    <w:rsid w:val="00BD4758"/>
    <w:pPr>
      <w:spacing w:after="240"/>
      <w:jc w:val="right"/>
    </w:pPr>
  </w:style>
  <w:style w:type="character" w:customStyle="1" w:styleId="Caps">
    <w:name w:val="Caps"/>
    <w:uiPriority w:val="1"/>
    <w:qFormat/>
    <w:rsid w:val="00BD4758"/>
    <w:rPr>
      <w:caps/>
      <w:smallCaps w:val="0"/>
      <w:color w:val="3366FF"/>
    </w:rPr>
  </w:style>
  <w:style w:type="character" w:customStyle="1" w:styleId="SmallCaps">
    <w:name w:val="SmallCaps"/>
    <w:uiPriority w:val="1"/>
    <w:qFormat/>
    <w:rsid w:val="00BD4758"/>
    <w:rPr>
      <w:caps w:val="0"/>
      <w:smallCaps/>
      <w:color w:val="3366FF"/>
    </w:rPr>
  </w:style>
  <w:style w:type="character" w:customStyle="1" w:styleId="SmallCapsBold">
    <w:name w:val="SmallCapsBold"/>
    <w:basedOn w:val="SmallCaps"/>
    <w:uiPriority w:val="1"/>
    <w:qFormat/>
    <w:rsid w:val="00BD4758"/>
    <w:rPr>
      <w:b/>
      <w:bCs/>
      <w:caps w:val="0"/>
      <w:smallCaps/>
      <w:color w:val="3366FF"/>
    </w:rPr>
  </w:style>
  <w:style w:type="character" w:customStyle="1" w:styleId="SmallCapsBoldItalic">
    <w:name w:val="SmallCapsBoldItalic"/>
    <w:basedOn w:val="SmallCapsBold"/>
    <w:uiPriority w:val="1"/>
    <w:qFormat/>
    <w:rsid w:val="00BD4758"/>
    <w:rPr>
      <w:b/>
      <w:bCs/>
      <w:i/>
      <w:iCs/>
      <w:caps w:val="0"/>
      <w:smallCaps/>
      <w:color w:val="3366FF"/>
    </w:rPr>
  </w:style>
  <w:style w:type="character" w:customStyle="1" w:styleId="SmallCapsItalic">
    <w:name w:val="SmallCapsItalic"/>
    <w:basedOn w:val="SmallCaps"/>
    <w:uiPriority w:val="1"/>
    <w:qFormat/>
    <w:rsid w:val="00BD4758"/>
    <w:rPr>
      <w:i/>
      <w:iCs/>
      <w:caps w:val="0"/>
      <w:smallCaps/>
      <w:color w:val="3366FF"/>
    </w:rPr>
  </w:style>
  <w:style w:type="character" w:customStyle="1" w:styleId="NSSymbol">
    <w:name w:val="NSSymbol"/>
    <w:uiPriority w:val="1"/>
    <w:qFormat/>
    <w:rsid w:val="00BD4758"/>
    <w:rPr>
      <w:color w:val="3366FF"/>
    </w:rPr>
  </w:style>
  <w:style w:type="table" w:styleId="TableGrid">
    <w:name w:val="Table Grid"/>
    <w:basedOn w:val="TableNormal"/>
    <w:uiPriority w:val="59"/>
    <w:rsid w:val="00BD4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Sub">
    <w:name w:val="TableHeaderSub"/>
    <w:qFormat/>
    <w:rsid w:val="00BD4758"/>
    <w:pPr>
      <w:keepLines/>
      <w:widowControl w:val="0"/>
      <w:suppressAutoHyphens/>
      <w:autoSpaceDE w:val="0"/>
      <w:autoSpaceDN w:val="0"/>
      <w:adjustRightInd w:val="0"/>
      <w:spacing w:line="240" w:lineRule="atLeast"/>
      <w:textAlignment w:val="baseline"/>
    </w:pPr>
    <w:rPr>
      <w:rFonts w:ascii="Arial" w:hAnsi="Arial" w:cs="FuturaPT-Heavy"/>
      <w:color w:val="000000"/>
      <w:sz w:val="18"/>
      <w:szCs w:val="18"/>
      <w:lang w:eastAsia="en-CA"/>
    </w:rPr>
  </w:style>
  <w:style w:type="paragraph" w:customStyle="1" w:styleId="TableFootnote">
    <w:name w:val="TableFootnote"/>
    <w:qFormat/>
    <w:rsid w:val="00BD4758"/>
    <w:pPr>
      <w:keepLines/>
      <w:widowControl w:val="0"/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6"/>
      <w:szCs w:val="17"/>
      <w:lang w:eastAsia="en-CA"/>
    </w:rPr>
  </w:style>
  <w:style w:type="paragraph" w:customStyle="1" w:styleId="TableListBulleted">
    <w:name w:val="TableListBulleted"/>
    <w:qFormat/>
    <w:rsid w:val="00BD4758"/>
    <w:pPr>
      <w:keepLines/>
      <w:widowControl w:val="0"/>
      <w:numPr>
        <w:numId w:val="7"/>
      </w:numPr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TableListNumbered">
    <w:name w:val="TableListNumbered"/>
    <w:qFormat/>
    <w:rsid w:val="00BD4758"/>
    <w:pPr>
      <w:keepLines/>
      <w:widowControl w:val="0"/>
      <w:numPr>
        <w:numId w:val="8"/>
      </w:numPr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TableListPlain">
    <w:name w:val="TableListPlain"/>
    <w:qFormat/>
    <w:rsid w:val="00BD4758"/>
    <w:pPr>
      <w:keepLines/>
      <w:widowControl w:val="0"/>
      <w:autoSpaceDE w:val="0"/>
      <w:autoSpaceDN w:val="0"/>
      <w:adjustRightInd w:val="0"/>
      <w:spacing w:line="190" w:lineRule="atLeast"/>
      <w:ind w:left="360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ExtractPara">
    <w:name w:val="ExtractPara"/>
    <w:basedOn w:val="QuotePara"/>
    <w:qFormat/>
    <w:rsid w:val="00BD4758"/>
    <w:rPr>
      <w:sz w:val="18"/>
      <w:szCs w:val="18"/>
    </w:rPr>
  </w:style>
  <w:style w:type="paragraph" w:customStyle="1" w:styleId="ExtractSource">
    <w:name w:val="ExtractSource"/>
    <w:basedOn w:val="ExtractPara"/>
    <w:qFormat/>
    <w:rsid w:val="00BD4758"/>
    <w:pPr>
      <w:jc w:val="right"/>
    </w:pPr>
  </w:style>
  <w:style w:type="paragraph" w:customStyle="1" w:styleId="ExtractParaContinued">
    <w:name w:val="ExtractParaContinued"/>
    <w:basedOn w:val="ExtractPara"/>
    <w:qFormat/>
    <w:rsid w:val="00BD4758"/>
    <w:pPr>
      <w:spacing w:before="0"/>
      <w:ind w:firstLine="360"/>
    </w:pPr>
  </w:style>
  <w:style w:type="paragraph" w:customStyle="1" w:styleId="AppendixNumber">
    <w:name w:val="AppendixNumber"/>
    <w:qFormat/>
    <w:rsid w:val="00BD4758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paragraph" w:customStyle="1" w:styleId="AppendixTitle">
    <w:name w:val="AppendixTitle"/>
    <w:qFormat/>
    <w:rsid w:val="00BD4758"/>
    <w:pPr>
      <w:keepLines/>
      <w:widowControl w:val="0"/>
      <w:suppressAutoHyphens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BackmatterTitle">
    <w:name w:val="BackmatterTitle"/>
    <w:qFormat/>
    <w:rsid w:val="00BD4758"/>
    <w:pPr>
      <w:keepLines/>
      <w:widowControl w:val="0"/>
      <w:suppressAutoHyphens/>
      <w:autoSpaceDE w:val="0"/>
      <w:autoSpaceDN w:val="0"/>
      <w:adjustRightInd w:val="0"/>
      <w:spacing w:before="600" w:after="600" w:line="360" w:lineRule="atLeast"/>
      <w:ind w:left="360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GlossaryTerm">
    <w:name w:val="GlossaryTerm"/>
    <w:qFormat/>
    <w:rsid w:val="00BD4758"/>
    <w:pPr>
      <w:widowControl w:val="0"/>
      <w:autoSpaceDE w:val="0"/>
      <w:autoSpaceDN w:val="0"/>
      <w:adjustRightInd w:val="0"/>
      <w:spacing w:line="240" w:lineRule="atLeast"/>
      <w:ind w:left="360"/>
      <w:textAlignment w:val="baseline"/>
    </w:pPr>
    <w:rPr>
      <w:rFonts w:ascii="Times Roman" w:hAnsi="Times Roman" w:cs="NewBaskervilleStd-Roman"/>
      <w:b/>
      <w:bCs/>
      <w:color w:val="000000"/>
      <w:u w:val="single"/>
      <w:lang w:eastAsia="en-CA"/>
    </w:rPr>
  </w:style>
  <w:style w:type="paragraph" w:customStyle="1" w:styleId="GlossaryDefinition">
    <w:name w:val="GlossaryDefinition"/>
    <w:qFormat/>
    <w:rsid w:val="00BD4758"/>
    <w:pPr>
      <w:widowControl w:val="0"/>
      <w:autoSpaceDE w:val="0"/>
      <w:autoSpaceDN w:val="0"/>
      <w:adjustRightInd w:val="0"/>
      <w:spacing w:after="120" w:line="240" w:lineRule="atLeast"/>
      <w:ind w:left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EndnoteEntry">
    <w:name w:val="EndnoteEntry"/>
    <w:qFormat/>
    <w:rsid w:val="00BD4758"/>
    <w:pPr>
      <w:widowControl w:val="0"/>
      <w:autoSpaceDE w:val="0"/>
      <w:autoSpaceDN w:val="0"/>
      <w:adjustRightInd w:val="0"/>
      <w:spacing w:after="120" w:line="240" w:lineRule="atLeast"/>
      <w:ind w:left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character" w:customStyle="1" w:styleId="EndnoteRef">
    <w:name w:val="EndnoteRef"/>
    <w:basedOn w:val="EndnoteReference"/>
    <w:uiPriority w:val="1"/>
    <w:qFormat/>
    <w:rsid w:val="00BD4758"/>
    <w:rPr>
      <w:color w:val="3366FF"/>
      <w:vertAlign w:val="superscript"/>
    </w:rPr>
  </w:style>
  <w:style w:type="paragraph" w:customStyle="1" w:styleId="Reference">
    <w:name w:val="Reference"/>
    <w:qFormat/>
    <w:rsid w:val="00BD4758"/>
    <w:pPr>
      <w:widowControl w:val="0"/>
      <w:autoSpaceDE w:val="0"/>
      <w:autoSpaceDN w:val="0"/>
      <w:adjustRightInd w:val="0"/>
      <w:spacing w:after="120" w:line="240" w:lineRule="atLeast"/>
      <w:ind w:left="360" w:hanging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HeadProject">
    <w:name w:val="HeadProject"/>
    <w:qFormat/>
    <w:rsid w:val="00BD4758"/>
    <w:pPr>
      <w:keepNext/>
      <w:keepLines/>
      <w:widowControl w:val="0"/>
      <w:shd w:val="clear" w:color="auto" w:fill="00000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hAnsi="Arial" w:cs="FuturaPT-Bold"/>
      <w:b/>
      <w:bCs/>
      <w:color w:val="FFFFFF" w:themeColor="background1"/>
      <w:sz w:val="24"/>
      <w:szCs w:val="24"/>
      <w:lang w:eastAsia="en-CA"/>
    </w:rPr>
  </w:style>
  <w:style w:type="character" w:customStyle="1" w:styleId="LiteralGray">
    <w:name w:val="LiteralGray"/>
    <w:uiPriority w:val="1"/>
    <w:qFormat/>
    <w:rsid w:val="00BD4758"/>
    <w:rPr>
      <w:rFonts w:ascii="Courier" w:hAnsi="Courier"/>
      <w:color w:val="A6A6A6" w:themeColor="background1" w:themeShade="A6"/>
    </w:rPr>
  </w:style>
  <w:style w:type="character" w:customStyle="1" w:styleId="PyBracket">
    <w:name w:val="PyBracket"/>
    <w:uiPriority w:val="1"/>
    <w:qFormat/>
    <w:rsid w:val="00BD4758"/>
    <w:rPr>
      <w:rFonts w:ascii="Courier" w:hAnsi="Courier" w:cs="TheSansMonoCondensed-Plain"/>
      <w:color w:val="B12735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Function">
    <w:name w:val="PyFunction"/>
    <w:basedOn w:val="PyBracket"/>
    <w:uiPriority w:val="1"/>
    <w:qFormat/>
    <w:rsid w:val="00BD4758"/>
    <w:rPr>
      <w:rFonts w:ascii="Courier" w:hAnsi="Courier" w:cs="TheSansMonoCondensed-Plain"/>
      <w:color w:val="5F497A" w:themeColor="accent4" w:themeShade="BF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Variable">
    <w:name w:val="PyVariable"/>
    <w:basedOn w:val="PyBracket"/>
    <w:uiPriority w:val="1"/>
    <w:qFormat/>
    <w:rsid w:val="00BD4758"/>
    <w:rPr>
      <w:rFonts w:ascii="Courier" w:hAnsi="Courier" w:cs="TheSansMonoCondensed-Plain"/>
      <w:color w:val="008000"/>
      <w:spacing w:val="0"/>
      <w:w w:val="100"/>
      <w:position w:val="0"/>
      <w:sz w:val="17"/>
      <w:szCs w:val="17"/>
      <w:u w:val="none"/>
      <w:vertAlign w:val="baseline"/>
      <w:lang w:val="en-US"/>
    </w:rPr>
  </w:style>
  <w:style w:type="paragraph" w:customStyle="1" w:styleId="BookHalfTitle">
    <w:name w:val="BookHalfTitle"/>
    <w:basedOn w:val="BackmatterTitle"/>
    <w:qFormat/>
    <w:rsid w:val="00BD4758"/>
  </w:style>
  <w:style w:type="character" w:styleId="BookTitle">
    <w:name w:val="Book Title"/>
    <w:basedOn w:val="DefaultParagraphFont"/>
    <w:uiPriority w:val="33"/>
    <w:qFormat/>
    <w:rsid w:val="00BD4758"/>
    <w:rPr>
      <w:b/>
      <w:bCs/>
      <w:smallCaps/>
      <w:spacing w:val="5"/>
    </w:rPr>
  </w:style>
  <w:style w:type="paragraph" w:customStyle="1" w:styleId="BookTitle0">
    <w:name w:val="BookTitle"/>
    <w:qFormat/>
    <w:rsid w:val="00BD4758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120"/>
      <w:szCs w:val="240"/>
      <w:lang w:eastAsia="en-CA"/>
    </w:rPr>
  </w:style>
  <w:style w:type="paragraph" w:customStyle="1" w:styleId="BookSubtitle">
    <w:name w:val="BookSubtitle"/>
    <w:basedOn w:val="ChapterSubtitle"/>
    <w:qFormat/>
    <w:rsid w:val="00BD4758"/>
  </w:style>
  <w:style w:type="paragraph" w:customStyle="1" w:styleId="BookEdition">
    <w:name w:val="BookEdition"/>
    <w:basedOn w:val="BookSubtitle"/>
    <w:qFormat/>
    <w:rsid w:val="00BD4758"/>
    <w:rPr>
      <w:b w:val="0"/>
      <w:bCs w:val="0"/>
      <w:i/>
      <w:iCs/>
      <w:sz w:val="24"/>
      <w:szCs w:val="24"/>
    </w:rPr>
  </w:style>
  <w:style w:type="paragraph" w:customStyle="1" w:styleId="BookAuthor">
    <w:name w:val="BookAuthor"/>
    <w:basedOn w:val="BookEdition"/>
    <w:qFormat/>
    <w:rsid w:val="00BD4758"/>
    <w:rPr>
      <w:i w:val="0"/>
      <w:iCs w:val="0"/>
      <w:smallCaps/>
    </w:rPr>
  </w:style>
  <w:style w:type="paragraph" w:customStyle="1" w:styleId="BookPublisher">
    <w:name w:val="BookPublisher"/>
    <w:basedOn w:val="BookAuthor"/>
    <w:qFormat/>
    <w:rsid w:val="00BD4758"/>
    <w:rPr>
      <w:i/>
      <w:iCs/>
      <w:smallCaps w:val="0"/>
      <w:sz w:val="20"/>
      <w:szCs w:val="20"/>
    </w:rPr>
  </w:style>
  <w:style w:type="paragraph" w:customStyle="1" w:styleId="Copyright">
    <w:name w:val="Copyright"/>
    <w:qFormat/>
    <w:rsid w:val="00BD4758"/>
    <w:pPr>
      <w:widowControl w:val="0"/>
      <w:autoSpaceDE w:val="0"/>
      <w:autoSpaceDN w:val="0"/>
      <w:adjustRightInd w:val="0"/>
      <w:spacing w:line="240" w:lineRule="atLeast"/>
      <w:textAlignment w:val="baseline"/>
    </w:pPr>
    <w:rPr>
      <w:rFonts w:ascii="NewBaskervilleStd-Roman" w:hAnsi="NewBaskervilleStd-Roman" w:cs="NewBaskervilleStd-Roman"/>
      <w:color w:val="000000"/>
      <w:sz w:val="16"/>
      <w:szCs w:val="18"/>
      <w:lang w:eastAsia="en-CA"/>
    </w:rPr>
  </w:style>
  <w:style w:type="paragraph" w:customStyle="1" w:styleId="CopyrightLOC">
    <w:name w:val="CopyrightLOC"/>
    <w:basedOn w:val="Copyright"/>
    <w:qFormat/>
    <w:rsid w:val="00BD4758"/>
  </w:style>
  <w:style w:type="paragraph" w:customStyle="1" w:styleId="CopyrightHead">
    <w:name w:val="CopyrightHead"/>
    <w:basedOn w:val="CopyrightLOC"/>
    <w:qFormat/>
    <w:rsid w:val="00BD4758"/>
    <w:pPr>
      <w:jc w:val="center"/>
    </w:pPr>
    <w:rPr>
      <w:b/>
    </w:rPr>
  </w:style>
  <w:style w:type="paragraph" w:customStyle="1" w:styleId="Dedication">
    <w:name w:val="Dedication"/>
    <w:basedOn w:val="BookPublisher"/>
    <w:qFormat/>
    <w:rsid w:val="00BD4758"/>
  </w:style>
  <w:style w:type="paragraph" w:customStyle="1" w:styleId="FrontmatterTitle">
    <w:name w:val="FrontmatterTitle"/>
    <w:basedOn w:val="BackmatterTitle"/>
    <w:qFormat/>
    <w:rsid w:val="00BD4758"/>
  </w:style>
  <w:style w:type="paragraph" w:customStyle="1" w:styleId="TOCFM">
    <w:name w:val="TOCFM"/>
    <w:basedOn w:val="Normal"/>
    <w:qFormat/>
    <w:rsid w:val="00BD4758"/>
    <w:pPr>
      <w:widowControl w:val="0"/>
      <w:autoSpaceDE w:val="0"/>
      <w:autoSpaceDN w:val="0"/>
      <w:adjustRightInd w:val="0"/>
      <w:spacing w:after="120" w:line="240" w:lineRule="atLeast"/>
      <w:textAlignment w:val="baseline"/>
    </w:pPr>
    <w:rPr>
      <w:rFonts w:ascii="NewBaskervilleStd-Roman" w:hAnsi="NewBaskervilleStd-Roman" w:cs="NewBaskervilleStd-Roman"/>
      <w:color w:val="000000"/>
      <w:sz w:val="20"/>
      <w:szCs w:val="20"/>
      <w:lang w:val="en-US"/>
    </w:rPr>
  </w:style>
  <w:style w:type="paragraph" w:customStyle="1" w:styleId="TOCH1">
    <w:name w:val="TOCH1"/>
    <w:basedOn w:val="TOCFM"/>
    <w:qFormat/>
    <w:rsid w:val="00BD4758"/>
    <w:pPr>
      <w:ind w:left="720"/>
    </w:pPr>
    <w:rPr>
      <w:b/>
    </w:rPr>
  </w:style>
  <w:style w:type="paragraph" w:customStyle="1" w:styleId="TOCPart">
    <w:name w:val="TOCPart"/>
    <w:basedOn w:val="TOCH1"/>
    <w:qFormat/>
    <w:rsid w:val="00BD4758"/>
    <w:pPr>
      <w:spacing w:before="120"/>
      <w:ind w:left="0"/>
      <w:jc w:val="center"/>
    </w:pPr>
    <w:rPr>
      <w:b w:val="0"/>
      <w:sz w:val="28"/>
      <w:szCs w:val="24"/>
    </w:rPr>
  </w:style>
  <w:style w:type="paragraph" w:customStyle="1" w:styleId="TOCChapter">
    <w:name w:val="TOCChapter"/>
    <w:basedOn w:val="TOCH1"/>
    <w:qFormat/>
    <w:rsid w:val="00BD4758"/>
    <w:pPr>
      <w:ind w:left="360"/>
    </w:pPr>
    <w:rPr>
      <w:b w:val="0"/>
      <w:sz w:val="24"/>
    </w:rPr>
  </w:style>
  <w:style w:type="paragraph" w:customStyle="1" w:styleId="TOCH2">
    <w:name w:val="TOCH2"/>
    <w:basedOn w:val="TOCH1"/>
    <w:qFormat/>
    <w:rsid w:val="00BD4758"/>
    <w:pPr>
      <w:ind w:left="1080"/>
    </w:pPr>
    <w:rPr>
      <w:i/>
    </w:rPr>
  </w:style>
  <w:style w:type="paragraph" w:customStyle="1" w:styleId="TOCH3">
    <w:name w:val="TOCH3"/>
    <w:basedOn w:val="TOCH1"/>
    <w:qFormat/>
    <w:rsid w:val="00BD4758"/>
    <w:pPr>
      <w:ind w:left="1440"/>
    </w:pPr>
    <w:rPr>
      <w:b w:val="0"/>
      <w:i/>
    </w:rPr>
  </w:style>
  <w:style w:type="paragraph" w:customStyle="1" w:styleId="BoxType">
    <w:name w:val="BoxType"/>
    <w:qFormat/>
    <w:rsid w:val="00BD4758"/>
    <w:pPr>
      <w:keepLines/>
      <w:widowControl w:val="0"/>
      <w:pBdr>
        <w:top w:val="single" w:sz="18" w:space="1" w:color="008000"/>
      </w:pBdr>
      <w:suppressAutoHyphens/>
      <w:autoSpaceDE w:val="0"/>
      <w:autoSpaceDN w:val="0"/>
      <w:adjustRightInd w:val="0"/>
      <w:spacing w:before="240" w:line="240" w:lineRule="atLeast"/>
      <w:jc w:val="center"/>
      <w:textAlignment w:val="baseline"/>
    </w:pPr>
    <w:rPr>
      <w:rFonts w:ascii="Arial" w:hAnsi="Arial" w:cs="TimesNewRomanPSMT"/>
      <w:color w:val="008000"/>
      <w:sz w:val="18"/>
      <w:szCs w:val="18"/>
      <w:lang w:eastAsia="en-CA"/>
    </w:rPr>
  </w:style>
  <w:style w:type="character" w:customStyle="1" w:styleId="CustomCharStyle">
    <w:name w:val="CustomCharStyle"/>
    <w:uiPriority w:val="1"/>
    <w:qFormat/>
    <w:rsid w:val="00BD4758"/>
    <w:rPr>
      <w:b w:val="0"/>
      <w:bCs w:val="0"/>
      <w:i w:val="0"/>
      <w:iCs w:val="0"/>
      <w:color w:val="3366FF"/>
      <w:bdr w:val="none" w:sz="0" w:space="0" w:color="auto"/>
      <w:shd w:val="clear" w:color="auto" w:fill="CCFFCC"/>
    </w:rPr>
  </w:style>
  <w:style w:type="character" w:customStyle="1" w:styleId="CodeAnnotation">
    <w:name w:val="CodeAnnotation"/>
    <w:uiPriority w:val="1"/>
    <w:qFormat/>
    <w:rsid w:val="00BD4758"/>
    <w:rPr>
      <w:rFonts w:ascii="Courier" w:hAnsi="Courier" w:cs="TheSansMonoCondensed-Plain"/>
      <w:color w:val="FFFFFF" w:themeColor="background1"/>
      <w:spacing w:val="0"/>
      <w:w w:val="100"/>
      <w:position w:val="0"/>
      <w:sz w:val="17"/>
      <w:szCs w:val="17"/>
      <w:u w:val="none"/>
      <w:bdr w:val="none" w:sz="0" w:space="0" w:color="auto"/>
      <w:shd w:val="clear" w:color="auto" w:fill="000000"/>
      <w:vertAlign w:val="baseline"/>
      <w:lang w:val="en-US"/>
    </w:rPr>
  </w:style>
  <w:style w:type="paragraph" w:customStyle="1" w:styleId="HeadANumber">
    <w:name w:val="HeadANumber"/>
    <w:qFormat/>
    <w:rsid w:val="00BD4758"/>
    <w:pPr>
      <w:keepNext/>
      <w:keepLines/>
      <w:widowControl w:val="0"/>
      <w:numPr>
        <w:ilvl w:val="1"/>
        <w:numId w:val="15"/>
      </w:numPr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textAlignment w:val="baseline"/>
    </w:pPr>
    <w:rPr>
      <w:rFonts w:ascii="Arial" w:hAnsi="Arial" w:cs="FuturaPT-Bold"/>
      <w:b/>
      <w:bCs/>
      <w:color w:val="000000"/>
      <w:sz w:val="24"/>
      <w:szCs w:val="24"/>
      <w:lang w:eastAsia="en-CA"/>
    </w:rPr>
  </w:style>
  <w:style w:type="paragraph" w:customStyle="1" w:styleId="HeadB">
    <w:name w:val="HeadB"/>
    <w:qFormat/>
    <w:rsid w:val="00BD4758"/>
    <w:pPr>
      <w:keepNext/>
      <w:keepLines/>
      <w:widowControl w:val="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hAnsi="Arial" w:cs="FuturaPTCond-BoldObl"/>
      <w:b/>
      <w:bCs/>
      <w:i/>
      <w:iCs/>
      <w:color w:val="000000"/>
      <w:sz w:val="24"/>
      <w:szCs w:val="24"/>
      <w:lang w:eastAsia="en-CA"/>
    </w:rPr>
  </w:style>
  <w:style w:type="paragraph" w:customStyle="1" w:styleId="HeadBNumber">
    <w:name w:val="HeadBNumber"/>
    <w:qFormat/>
    <w:rsid w:val="00BD4758"/>
    <w:pPr>
      <w:keepNext/>
      <w:keepLines/>
      <w:widowControl w:val="0"/>
      <w:numPr>
        <w:ilvl w:val="2"/>
        <w:numId w:val="15"/>
      </w:numPr>
      <w:tabs>
        <w:tab w:val="right" w:pos="1980"/>
        <w:tab w:val="left" w:pos="2160"/>
      </w:tabs>
      <w:suppressAutoHyphens/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hAnsi="Arial" w:cs="FuturaPTCond-BoldObl"/>
      <w:b/>
      <w:bCs/>
      <w:i/>
      <w:iCs/>
      <w:color w:val="000000"/>
      <w:sz w:val="24"/>
      <w:szCs w:val="24"/>
      <w:lang w:eastAsia="en-CA"/>
    </w:rPr>
  </w:style>
  <w:style w:type="paragraph" w:customStyle="1" w:styleId="HeadC">
    <w:name w:val="HeadC"/>
    <w:qFormat/>
    <w:rsid w:val="00BD4758"/>
    <w:pPr>
      <w:keepNext/>
      <w:keepLines/>
      <w:widowControl w:val="0"/>
      <w:suppressAutoHyphens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hAnsi="Arial" w:cs="FuturaPTCond-Bold"/>
      <w:b/>
      <w:bCs/>
      <w:color w:val="000000"/>
      <w:lang w:eastAsia="en-CA"/>
    </w:rPr>
  </w:style>
  <w:style w:type="paragraph" w:customStyle="1" w:styleId="HeadCNumber">
    <w:name w:val="HeadCNumber"/>
    <w:qFormat/>
    <w:rsid w:val="00BD4758"/>
    <w:pPr>
      <w:keepNext/>
      <w:keepLines/>
      <w:widowControl w:val="0"/>
      <w:numPr>
        <w:ilvl w:val="3"/>
        <w:numId w:val="15"/>
      </w:numPr>
      <w:tabs>
        <w:tab w:val="left" w:pos="1980"/>
      </w:tabs>
      <w:suppressAutoHyphens/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hAnsi="Arial" w:cs="FuturaPTCond-Bold"/>
      <w:b/>
      <w:bCs/>
      <w:color w:val="000000"/>
      <w:lang w:eastAsia="en-CA"/>
    </w:rPr>
  </w:style>
  <w:style w:type="paragraph" w:customStyle="1" w:styleId="ListPlain">
    <w:name w:val="ListPlain"/>
    <w:qFormat/>
    <w:rsid w:val="00BD4758"/>
    <w:pPr>
      <w:widowControl w:val="0"/>
      <w:autoSpaceDE w:val="0"/>
      <w:autoSpaceDN w:val="0"/>
      <w:adjustRightInd w:val="0"/>
      <w:spacing w:before="120" w:line="240" w:lineRule="atLeast"/>
      <w:ind w:left="180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CodeAnnotated">
    <w:name w:val="CodeAnnotated"/>
    <w:qFormat/>
    <w:rsid w:val="00BD4758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ind w:left="1440" w:hanging="216"/>
      <w:contextualSpacing/>
      <w:textAlignment w:val="top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BoxListNumber">
    <w:name w:val="BoxListNumber"/>
    <w:qFormat/>
    <w:rsid w:val="00BD4758"/>
    <w:pPr>
      <w:widowControl w:val="0"/>
      <w:numPr>
        <w:numId w:val="6"/>
      </w:numPr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ind w:left="360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ListPlain">
    <w:name w:val="BoxListPlain"/>
    <w:qFormat/>
    <w:rsid w:val="00BD4758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Title">
    <w:name w:val="BoxTitle"/>
    <w:qFormat/>
    <w:rsid w:val="00BD4758"/>
    <w:pPr>
      <w:keepNext/>
      <w:keepLines/>
      <w:pBdr>
        <w:left w:val="single" w:sz="18" w:space="4" w:color="008000"/>
      </w:pBdr>
      <w:suppressAutoHyphens/>
      <w:spacing w:after="120" w:line="300" w:lineRule="atLeast"/>
      <w:jc w:val="center"/>
      <w:textAlignment w:val="baseline"/>
    </w:pPr>
    <w:rPr>
      <w:rFonts w:ascii="Arial" w:hAnsi="Arial" w:cs="DogmaOT-Bold"/>
      <w:b/>
      <w:bCs/>
      <w:caps/>
      <w:color w:val="000000"/>
      <w:spacing w:val="13"/>
      <w:sz w:val="18"/>
      <w:szCs w:val="18"/>
      <w:lang w:eastAsia="en-CA"/>
    </w:rPr>
  </w:style>
  <w:style w:type="character" w:customStyle="1" w:styleId="MenuArrow">
    <w:name w:val="MenuArrow"/>
    <w:uiPriority w:val="1"/>
    <w:qFormat/>
    <w:rsid w:val="00BD4758"/>
    <w:rPr>
      <w:rFonts w:ascii="Webdings" w:hAnsi="Webdings" w:cs="Webdings"/>
      <w:color w:val="3366FF"/>
      <w:w w:val="100"/>
      <w:position w:val="0"/>
      <w:u w:val="none"/>
      <w:vertAlign w:val="baseline"/>
      <w:lang w:val="en-US"/>
    </w:rPr>
  </w:style>
  <w:style w:type="paragraph" w:customStyle="1" w:styleId="TableTitle">
    <w:name w:val="TableTitle"/>
    <w:qFormat/>
    <w:rsid w:val="00BD4758"/>
    <w:pPr>
      <w:keepNext/>
      <w:keepLines/>
      <w:widowControl w:val="0"/>
      <w:numPr>
        <w:ilvl w:val="5"/>
        <w:numId w:val="15"/>
      </w:numPr>
      <w:suppressAutoHyphens/>
      <w:autoSpaceDE w:val="0"/>
      <w:autoSpaceDN w:val="0"/>
      <w:adjustRightInd w:val="0"/>
      <w:spacing w:before="240" w:after="120" w:line="240" w:lineRule="atLeast"/>
      <w:textAlignment w:val="baseline"/>
    </w:pPr>
    <w:rPr>
      <w:rFonts w:ascii="Arial" w:hAnsi="Arial" w:cs="FuturaPT-Book"/>
      <w:color w:val="000000"/>
      <w:sz w:val="18"/>
      <w:szCs w:val="18"/>
      <w:lang w:eastAsia="en-CA"/>
    </w:rPr>
  </w:style>
  <w:style w:type="paragraph" w:customStyle="1" w:styleId="EpigraphSource">
    <w:name w:val="EpigraphSource"/>
    <w:basedOn w:val="Epigraph"/>
    <w:qFormat/>
    <w:rsid w:val="00BD4758"/>
    <w:pPr>
      <w:jc w:val="right"/>
    </w:pPr>
  </w:style>
  <w:style w:type="paragraph" w:customStyle="1" w:styleId="Body">
    <w:name w:val="Body"/>
    <w:uiPriority w:val="99"/>
    <w:qFormat/>
    <w:rsid w:val="00BD4758"/>
    <w:pPr>
      <w:widowControl w:val="0"/>
      <w:autoSpaceDE w:val="0"/>
      <w:autoSpaceDN w:val="0"/>
      <w:adjustRightInd w:val="0"/>
      <w:spacing w:before="120" w:after="120" w:line="240" w:lineRule="atLeast"/>
      <w:ind w:left="1440" w:firstLine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Number">
    <w:name w:val="ChapterNumber"/>
    <w:next w:val="Normal"/>
    <w:qFormat/>
    <w:rsid w:val="00BD4758"/>
    <w:pPr>
      <w:numPr>
        <w:numId w:val="15"/>
      </w:numPr>
      <w:suppressAutoHyphens/>
      <w:spacing w:before="1200" w:line="2400" w:lineRule="atLeast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character" w:customStyle="1" w:styleId="Xref">
    <w:name w:val="Xref"/>
    <w:uiPriority w:val="1"/>
    <w:rsid w:val="00BD4758"/>
    <w:rPr>
      <w:color w:val="FF0000"/>
      <w:lang w:val="fr-FR"/>
    </w:rPr>
  </w:style>
  <w:style w:type="paragraph" w:customStyle="1" w:styleId="Default">
    <w:name w:val="Default"/>
    <w:rsid w:val="00BD4758"/>
    <w:pPr>
      <w:autoSpaceDE w:val="0"/>
      <w:autoSpaceDN w:val="0"/>
      <w:adjustRightInd w:val="0"/>
    </w:pPr>
    <w:rPr>
      <w:rFonts w:ascii="NewBaskerville" w:hAnsi="NewBaskerville" w:cs="NewBaskerville"/>
      <w:color w:val="000000"/>
      <w:sz w:val="24"/>
      <w:szCs w:val="24"/>
      <w:lang w:bidi="hi-IN"/>
    </w:rPr>
  </w:style>
  <w:style w:type="paragraph" w:customStyle="1" w:styleId="SourceForeword">
    <w:name w:val="SourceForeword"/>
    <w:basedOn w:val="ReviewSource"/>
    <w:qFormat/>
    <w:rsid w:val="00BD4758"/>
  </w:style>
  <w:style w:type="paragraph" w:customStyle="1" w:styleId="ReviewHead">
    <w:name w:val="ReviewHead"/>
    <w:basedOn w:val="FrontmatterTitle"/>
    <w:qFormat/>
    <w:rsid w:val="00BD4758"/>
  </w:style>
  <w:style w:type="paragraph" w:customStyle="1" w:styleId="ReviewQuote">
    <w:name w:val="ReviewQuote"/>
    <w:basedOn w:val="QuotePara"/>
    <w:qFormat/>
    <w:rsid w:val="00BD4758"/>
  </w:style>
  <w:style w:type="paragraph" w:customStyle="1" w:styleId="ReviewSource">
    <w:name w:val="ReviewSource"/>
    <w:basedOn w:val="QuoteSource"/>
    <w:qFormat/>
    <w:rsid w:val="00BD4758"/>
  </w:style>
  <w:style w:type="paragraph" w:customStyle="1" w:styleId="ListGraphic">
    <w:name w:val="ListGraphic"/>
    <w:basedOn w:val="GraphicSlug"/>
    <w:qFormat/>
    <w:rsid w:val="00BD4758"/>
    <w:pPr>
      <w:ind w:left="0"/>
    </w:pPr>
  </w:style>
  <w:style w:type="paragraph" w:customStyle="1" w:styleId="ListCaption">
    <w:name w:val="ListCaption"/>
    <w:basedOn w:val="CaptionLine"/>
    <w:qFormat/>
    <w:rsid w:val="00BD4758"/>
    <w:pPr>
      <w:ind w:left="3600"/>
    </w:pPr>
  </w:style>
  <w:style w:type="paragraph" w:customStyle="1" w:styleId="NoteContinued">
    <w:name w:val="NoteContinued"/>
    <w:basedOn w:val="Note"/>
    <w:qFormat/>
    <w:rsid w:val="00BD4758"/>
    <w:pPr>
      <w:spacing w:before="0"/>
      <w:ind w:firstLine="0"/>
    </w:pPr>
  </w:style>
  <w:style w:type="paragraph" w:customStyle="1" w:styleId="NoteCode">
    <w:name w:val="NoteCode"/>
    <w:basedOn w:val="Code"/>
    <w:qFormat/>
    <w:rsid w:val="00BD4758"/>
    <w:pPr>
      <w:spacing w:after="240"/>
    </w:pPr>
  </w:style>
  <w:style w:type="paragraph" w:customStyle="1" w:styleId="ListBulletSub">
    <w:name w:val="ListBulletSub"/>
    <w:basedOn w:val="ListBullet"/>
    <w:qFormat/>
    <w:rsid w:val="00BD4758"/>
    <w:pPr>
      <w:ind w:left="2520"/>
    </w:pPr>
  </w:style>
  <w:style w:type="paragraph" w:customStyle="1" w:styleId="CodeCustom1">
    <w:name w:val="CodeCustom1"/>
    <w:basedOn w:val="Code"/>
    <w:qFormat/>
    <w:rsid w:val="00BD4758"/>
    <w:rPr>
      <w:color w:val="00B0F0"/>
    </w:rPr>
  </w:style>
  <w:style w:type="paragraph" w:customStyle="1" w:styleId="CodeCustom2">
    <w:name w:val="CodeCustom2"/>
    <w:basedOn w:val="Normal"/>
    <w:qFormat/>
    <w:rsid w:val="00BD4758"/>
    <w:pPr>
      <w:pBdr>
        <w:left w:val="single" w:sz="4" w:space="14" w:color="auto"/>
      </w:pBdr>
      <w:suppressAutoHyphens/>
      <w:spacing w:after="0" w:line="210" w:lineRule="atLeast"/>
      <w:ind w:left="1440"/>
      <w:contextualSpacing/>
      <w:textAlignment w:val="top"/>
    </w:pPr>
    <w:rPr>
      <w:rFonts w:ascii="Courier" w:hAnsi="Courier" w:cs="TheSansMonoCondensed-Plain"/>
      <w:color w:val="7030A0"/>
      <w:sz w:val="17"/>
      <w:szCs w:val="17"/>
      <w:lang w:val="en-US"/>
    </w:rPr>
  </w:style>
  <w:style w:type="paragraph" w:customStyle="1" w:styleId="BoxGraphic">
    <w:name w:val="BoxGraphic"/>
    <w:basedOn w:val="BoxBodyFirst"/>
    <w:qFormat/>
    <w:rsid w:val="00BD4758"/>
    <w:rPr>
      <w:bCs/>
      <w:color w:val="A12126"/>
    </w:rPr>
  </w:style>
  <w:style w:type="paragraph" w:customStyle="1" w:styleId="Equation">
    <w:name w:val="Equation"/>
    <w:basedOn w:val="ListPlain"/>
    <w:qFormat/>
    <w:rsid w:val="00BD4758"/>
  </w:style>
  <w:style w:type="paragraph" w:customStyle="1" w:styleId="msonormal0">
    <w:name w:val="msonormal"/>
    <w:basedOn w:val="Normal"/>
    <w:rsid w:val="000E1BAA"/>
    <w:pPr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character" w:customStyle="1" w:styleId="Title1">
    <w:name w:val="Title1"/>
    <w:basedOn w:val="DefaultParagraphFont"/>
    <w:rsid w:val="000E1BAA"/>
  </w:style>
  <w:style w:type="character" w:styleId="Hyperlink">
    <w:name w:val="Hyperlink"/>
    <w:basedOn w:val="DefaultParagraphFont"/>
    <w:uiPriority w:val="99"/>
    <w:semiHidden/>
    <w:unhideWhenUsed/>
    <w:rsid w:val="000E1BA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1BAA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0E1BAA"/>
    <w:pPr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0E1BA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E1BA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1B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1BAA"/>
    <w:rPr>
      <w:rFonts w:ascii="Courier New" w:hAnsi="Courier New" w:cs="Courier New"/>
      <w:lang w:val="en-GB" w:eastAsia="en-GB"/>
    </w:rPr>
  </w:style>
  <w:style w:type="paragraph" w:styleId="Revision">
    <w:name w:val="Revision"/>
    <w:hidden/>
    <w:uiPriority w:val="71"/>
    <w:rsid w:val="00F261C2"/>
    <w:rPr>
      <w:rFonts w:ascii="Times New Roman" w:hAnsi="Times New Roman"/>
      <w:sz w:val="22"/>
      <w:szCs w:val="22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F26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6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61C2"/>
    <w:rPr>
      <w:rFonts w:ascii="Times New Roman" w:hAnsi="Times New Roman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6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61C2"/>
    <w:rPr>
      <w:rFonts w:ascii="Times New Roman" w:hAnsi="Times New Roman"/>
      <w:b/>
      <w:bCs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3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6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3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z\Google%20Drive\Liz%20NSP\zz%20Production\Template\Word\NSPTemplate0217202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NSPTemplate02172021</Template>
  <TotalTime>5</TotalTime>
  <Pages>8</Pages>
  <Words>1205</Words>
  <Characters>6872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NSP</dc:creator>
  <cp:keywords/>
  <cp:lastModifiedBy>Audrey Doyle</cp:lastModifiedBy>
  <cp:revision>2</cp:revision>
  <dcterms:created xsi:type="dcterms:W3CDTF">2022-08-07T18:54:00Z</dcterms:created>
  <dcterms:modified xsi:type="dcterms:W3CDTF">2022-08-07T18:54:00Z</dcterms:modified>
</cp:coreProperties>
</file>