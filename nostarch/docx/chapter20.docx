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final-project:-building-a-multithreaded-"/>
    <w:bookmarkEnd w:id="1"/>
    <w:p w14:paraId="3FA12903" w14:textId="4B1B1A64" w:rsidR="00334D3F" w:rsidRDefault="00474068" w:rsidP="00C52F39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7314532" w:history="1">
        <w:r w:rsidR="00334D3F" w:rsidRPr="00C17D57">
          <w:rPr>
            <w:rStyle w:val="Hyperlink"/>
            <w:noProof/>
            <w:lang w:eastAsia="en-GB"/>
          </w:rPr>
          <w:t>Building a Single-Threaded Web Server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_Toc107314532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3</w:t>
        </w:r>
        <w:r w:rsidR="00334D3F">
          <w:rPr>
            <w:noProof/>
            <w:webHidden/>
          </w:rPr>
          <w:fldChar w:fldCharType="end"/>
        </w:r>
      </w:hyperlink>
    </w:p>
    <w:p w14:paraId="24AF1F93" w14:textId="4285C8D9" w:rsidR="00334D3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33" w:history="1">
        <w:r w:rsidR="00334D3F" w:rsidRPr="00C17D57">
          <w:rPr>
            <w:rStyle w:val="Hyperlink"/>
            <w:noProof/>
            <w:lang w:eastAsia="en-GB"/>
          </w:rPr>
          <w:t>Listening to the TCP Connection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_Toc107314533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3</w:t>
        </w:r>
        <w:r w:rsidR="00334D3F">
          <w:rPr>
            <w:noProof/>
            <w:webHidden/>
          </w:rPr>
          <w:fldChar w:fldCharType="end"/>
        </w:r>
      </w:hyperlink>
    </w:p>
    <w:p w14:paraId="6D5B08D1" w14:textId="1C1D18B3" w:rsidR="00334D3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34" w:history="1">
        <w:r w:rsidR="00334D3F" w:rsidRPr="00C17D57">
          <w:rPr>
            <w:rStyle w:val="Hyperlink"/>
            <w:noProof/>
            <w:lang w:eastAsia="en-GB"/>
          </w:rPr>
          <w:t>Reading the Request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_Toc107314534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5</w:t>
        </w:r>
        <w:r w:rsidR="00334D3F">
          <w:rPr>
            <w:noProof/>
            <w:webHidden/>
          </w:rPr>
          <w:fldChar w:fldCharType="end"/>
        </w:r>
      </w:hyperlink>
    </w:p>
    <w:p w14:paraId="586E1F87" w14:textId="21B8BF22" w:rsidR="00334D3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35" w:history="1">
        <w:r w:rsidR="00334D3F" w:rsidRPr="00C17D57">
          <w:rPr>
            <w:rStyle w:val="Hyperlink"/>
            <w:noProof/>
            <w:lang w:eastAsia="en-GB"/>
          </w:rPr>
          <w:t>A Closer Look at an HTTP Request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_Toc107314535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7</w:t>
        </w:r>
        <w:r w:rsidR="00334D3F">
          <w:rPr>
            <w:noProof/>
            <w:webHidden/>
          </w:rPr>
          <w:fldChar w:fldCharType="end"/>
        </w:r>
      </w:hyperlink>
    </w:p>
    <w:p w14:paraId="13BC6393" w14:textId="4432C3DD" w:rsidR="00334D3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36" w:history="1">
        <w:r w:rsidR="00334D3F" w:rsidRPr="00C17D57">
          <w:rPr>
            <w:rStyle w:val="Hyperlink"/>
            <w:noProof/>
            <w:lang w:eastAsia="en-GB"/>
          </w:rPr>
          <w:t>Writing a Response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_Toc107314536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8</w:t>
        </w:r>
        <w:r w:rsidR="00334D3F">
          <w:rPr>
            <w:noProof/>
            <w:webHidden/>
          </w:rPr>
          <w:fldChar w:fldCharType="end"/>
        </w:r>
      </w:hyperlink>
    </w:p>
    <w:p w14:paraId="3D44B699" w14:textId="54A4D6A6" w:rsidR="00334D3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37" w:history="1">
        <w:r w:rsidR="00334D3F" w:rsidRPr="00C17D57">
          <w:rPr>
            <w:rStyle w:val="Hyperlink"/>
            <w:noProof/>
            <w:lang w:eastAsia="en-GB"/>
          </w:rPr>
          <w:t>Returning Real HTML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_Toc107314537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9</w:t>
        </w:r>
        <w:r w:rsidR="00334D3F">
          <w:rPr>
            <w:noProof/>
            <w:webHidden/>
          </w:rPr>
          <w:fldChar w:fldCharType="end"/>
        </w:r>
      </w:hyperlink>
    </w:p>
    <w:p w14:paraId="101DEE44" w14:textId="22677884" w:rsidR="00334D3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38" w:history="1">
        <w:r w:rsidR="00334D3F" w:rsidRPr="00C17D57">
          <w:rPr>
            <w:rStyle w:val="Hyperlink"/>
            <w:noProof/>
            <w:lang w:eastAsia="en-GB"/>
          </w:rPr>
          <w:t>Validating the Request and Selectively Responding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_Toc107314538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10</w:t>
        </w:r>
        <w:r w:rsidR="00334D3F">
          <w:rPr>
            <w:noProof/>
            <w:webHidden/>
          </w:rPr>
          <w:fldChar w:fldCharType="end"/>
        </w:r>
      </w:hyperlink>
    </w:p>
    <w:p w14:paraId="674A62A5" w14:textId="5335A422" w:rsidR="00334D3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39" w:history="1">
        <w:r w:rsidR="00334D3F" w:rsidRPr="00C17D57">
          <w:rPr>
            <w:rStyle w:val="Hyperlink"/>
            <w:noProof/>
            <w:lang w:eastAsia="en-GB"/>
          </w:rPr>
          <w:t>A Touch of Refactoring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_Toc107314539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12</w:t>
        </w:r>
        <w:r w:rsidR="00334D3F">
          <w:rPr>
            <w:noProof/>
            <w:webHidden/>
          </w:rPr>
          <w:fldChar w:fldCharType="end"/>
        </w:r>
      </w:hyperlink>
    </w:p>
    <w:p w14:paraId="2BB739C5" w14:textId="54559FAB" w:rsidR="00334D3F" w:rsidRDefault="00000000" w:rsidP="00C52F39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40" w:history="1">
        <w:r w:rsidR="00334D3F" w:rsidRPr="00C17D57">
          <w:rPr>
            <w:rStyle w:val="Hyperlink"/>
            <w:noProof/>
            <w:lang w:eastAsia="en-GB"/>
          </w:rPr>
          <w:t>Turning Our Single-Threaded Server into a Multithreaded Server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_Toc107314540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13</w:t>
        </w:r>
        <w:r w:rsidR="00334D3F">
          <w:rPr>
            <w:noProof/>
            <w:webHidden/>
          </w:rPr>
          <w:fldChar w:fldCharType="end"/>
        </w:r>
      </w:hyperlink>
    </w:p>
    <w:p w14:paraId="2F300EA3" w14:textId="73456BA6" w:rsidR="00334D3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41" w:history="1">
        <w:r w:rsidR="00334D3F" w:rsidRPr="00C17D57">
          <w:rPr>
            <w:rStyle w:val="Hyperlink"/>
            <w:noProof/>
            <w:lang w:eastAsia="en-GB"/>
          </w:rPr>
          <w:t>Simulating a Slow Request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_Toc107314541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13</w:t>
        </w:r>
        <w:r w:rsidR="00334D3F">
          <w:rPr>
            <w:noProof/>
            <w:webHidden/>
          </w:rPr>
          <w:fldChar w:fldCharType="end"/>
        </w:r>
      </w:hyperlink>
    </w:p>
    <w:p w14:paraId="61AE5569" w14:textId="567224D0" w:rsidR="00334D3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42" w:history="1">
        <w:r w:rsidR="00334D3F" w:rsidRPr="00C17D57">
          <w:rPr>
            <w:rStyle w:val="Hyperlink"/>
            <w:noProof/>
            <w:lang w:eastAsia="en-GB"/>
          </w:rPr>
          <w:t>Improving Throughput with a Thread Pool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_Toc107314542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14</w:t>
        </w:r>
        <w:r w:rsidR="00334D3F">
          <w:rPr>
            <w:noProof/>
            <w:webHidden/>
          </w:rPr>
          <w:fldChar w:fldCharType="end"/>
        </w:r>
      </w:hyperlink>
    </w:p>
    <w:p w14:paraId="780F80F2" w14:textId="667255CA" w:rsidR="00334D3F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43" w:history="1">
        <w:r w:rsidR="00334D3F" w:rsidRPr="00C17D57">
          <w:rPr>
            <w:rStyle w:val="Hyperlink"/>
            <w:noProof/>
            <w:lang w:eastAsia="en-GB"/>
          </w:rPr>
          <w:t>Spawning a Thread for Each Request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_Toc107314543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15</w:t>
        </w:r>
        <w:r w:rsidR="00334D3F">
          <w:rPr>
            <w:noProof/>
            <w:webHidden/>
          </w:rPr>
          <w:fldChar w:fldCharType="end"/>
        </w:r>
      </w:hyperlink>
    </w:p>
    <w:p w14:paraId="05D2C206" w14:textId="06BFAA8A" w:rsidR="00334D3F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44" w:history="1">
        <w:r w:rsidR="00334D3F" w:rsidRPr="00C17D57">
          <w:rPr>
            <w:rStyle w:val="Hyperlink"/>
            <w:noProof/>
            <w:lang w:eastAsia="en-GB"/>
          </w:rPr>
          <w:t>Creating a Finite Number of Threads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_Toc107314544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16</w:t>
        </w:r>
        <w:r w:rsidR="00334D3F">
          <w:rPr>
            <w:noProof/>
            <w:webHidden/>
          </w:rPr>
          <w:fldChar w:fldCharType="end"/>
        </w:r>
      </w:hyperlink>
    </w:p>
    <w:p w14:paraId="016A0845" w14:textId="675DFB23" w:rsidR="00334D3F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r>
        <w:fldChar w:fldCharType="begin"/>
      </w:r>
      <w:r>
        <w:instrText xml:space="preserve"> HYPERLINK \l "_Toc107314545" </w:instrText>
      </w:r>
      <w:r>
        <w:fldChar w:fldCharType="separate"/>
      </w:r>
      <w:r w:rsidR="00334D3F" w:rsidRPr="00C17D57">
        <w:rPr>
          <w:rStyle w:val="Hyperlink"/>
          <w:noProof/>
        </w:rPr>
        <w:t>Building ThreadPool</w:t>
      </w:r>
      <w:r w:rsidR="00334D3F" w:rsidRPr="00C17D57">
        <w:rPr>
          <w:rStyle w:val="Hyperlink"/>
          <w:noProof/>
          <w:lang w:eastAsia="en-GB"/>
        </w:rPr>
        <w:t xml:space="preserve"> Using </w:t>
      </w:r>
      <w:del w:id="2" w:author="Audrey Doyle" w:date="2022-08-06T13:52:00Z">
        <w:r w:rsidR="00334D3F" w:rsidRPr="00C17D57" w:rsidDel="0066643F">
          <w:rPr>
            <w:rStyle w:val="Hyperlink"/>
            <w:noProof/>
            <w:lang w:eastAsia="en-GB"/>
          </w:rPr>
          <w:delText xml:space="preserve">Compiler </w:delText>
        </w:r>
      </w:del>
      <w:ins w:id="3" w:author="Audrey Doyle" w:date="2022-08-06T13:52:00Z">
        <w:r w:rsidR="0066643F" w:rsidRPr="00C17D57">
          <w:rPr>
            <w:rStyle w:val="Hyperlink"/>
            <w:noProof/>
            <w:lang w:eastAsia="en-GB"/>
          </w:rPr>
          <w:t>Compiler</w:t>
        </w:r>
        <w:r w:rsidR="0066643F">
          <w:rPr>
            <w:rStyle w:val="Hyperlink"/>
            <w:noProof/>
            <w:lang w:eastAsia="en-GB"/>
          </w:rPr>
          <w:t>-</w:t>
        </w:r>
      </w:ins>
      <w:r w:rsidR="00334D3F" w:rsidRPr="00C17D57">
        <w:rPr>
          <w:rStyle w:val="Hyperlink"/>
          <w:noProof/>
          <w:lang w:eastAsia="en-GB"/>
        </w:rPr>
        <w:t>Driven Development</w:t>
      </w:r>
      <w:r w:rsidR="00334D3F">
        <w:rPr>
          <w:noProof/>
          <w:webHidden/>
        </w:rPr>
        <w:tab/>
      </w:r>
      <w:r w:rsidR="00334D3F">
        <w:rPr>
          <w:noProof/>
          <w:webHidden/>
        </w:rPr>
        <w:fldChar w:fldCharType="begin"/>
      </w:r>
      <w:r w:rsidR="00334D3F">
        <w:rPr>
          <w:noProof/>
          <w:webHidden/>
        </w:rPr>
        <w:instrText xml:space="preserve"> PAGEREF _Toc107314545 \h </w:instrText>
      </w:r>
      <w:r w:rsidR="00334D3F">
        <w:rPr>
          <w:noProof/>
          <w:webHidden/>
        </w:rPr>
      </w:r>
      <w:r w:rsidR="00334D3F">
        <w:rPr>
          <w:noProof/>
          <w:webHidden/>
        </w:rPr>
        <w:fldChar w:fldCharType="separate"/>
      </w:r>
      <w:r w:rsidR="00334D3F">
        <w:rPr>
          <w:noProof/>
          <w:webHidden/>
        </w:rPr>
        <w:t>16</w:t>
      </w:r>
      <w:r w:rsidR="00334D3F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BCBF95C" w14:textId="369E290A" w:rsidR="00334D3F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46" w:history="1">
        <w:r w:rsidR="00334D3F" w:rsidRPr="00C17D57">
          <w:rPr>
            <w:rStyle w:val="Hyperlink"/>
            <w:noProof/>
          </w:rPr>
          <w:t>Validating the Number of Threads in new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_Toc107314546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19</w:t>
        </w:r>
        <w:r w:rsidR="00334D3F">
          <w:rPr>
            <w:noProof/>
            <w:webHidden/>
          </w:rPr>
          <w:fldChar w:fldCharType="end"/>
        </w:r>
      </w:hyperlink>
    </w:p>
    <w:p w14:paraId="3B2A2467" w14:textId="6689AC30" w:rsidR="00334D3F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47" w:history="1">
        <w:r w:rsidR="00334D3F" w:rsidRPr="00C17D57">
          <w:rPr>
            <w:rStyle w:val="Hyperlink"/>
            <w:noProof/>
            <w:lang w:eastAsia="en-GB"/>
          </w:rPr>
          <w:t>Creating Space to Store the Threads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_Toc107314547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20</w:t>
        </w:r>
        <w:r w:rsidR="00334D3F">
          <w:rPr>
            <w:noProof/>
            <w:webHidden/>
          </w:rPr>
          <w:fldChar w:fldCharType="end"/>
        </w:r>
      </w:hyperlink>
    </w:p>
    <w:p w14:paraId="5AC34A86" w14:textId="39B95D20" w:rsidR="00334D3F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48" w:history="1">
        <w:r w:rsidR="00334D3F" w:rsidRPr="00C17D57">
          <w:rPr>
            <w:rStyle w:val="Hyperlink"/>
            <w:noProof/>
          </w:rPr>
          <w:t>Sending Code from the ThreadPool</w:t>
        </w:r>
        <w:r w:rsidR="00334D3F" w:rsidRPr="00C17D57">
          <w:rPr>
            <w:rStyle w:val="Hyperlink"/>
            <w:noProof/>
            <w:lang w:eastAsia="en-GB"/>
          </w:rPr>
          <w:t xml:space="preserve"> to a Thread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_Toc107314548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21</w:t>
        </w:r>
        <w:r w:rsidR="00334D3F">
          <w:rPr>
            <w:noProof/>
            <w:webHidden/>
          </w:rPr>
          <w:fldChar w:fldCharType="end"/>
        </w:r>
      </w:hyperlink>
    </w:p>
    <w:p w14:paraId="110EDEFC" w14:textId="14E0A726" w:rsidR="00334D3F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49" w:history="1">
        <w:r w:rsidR="00334D3F" w:rsidRPr="00C17D57">
          <w:rPr>
            <w:rStyle w:val="Hyperlink"/>
            <w:noProof/>
            <w:lang w:eastAsia="en-GB"/>
          </w:rPr>
          <w:t>Sending Requests to Threads via Channels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_Toc107314549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23</w:t>
        </w:r>
        <w:r w:rsidR="00334D3F">
          <w:rPr>
            <w:noProof/>
            <w:webHidden/>
          </w:rPr>
          <w:fldChar w:fldCharType="end"/>
        </w:r>
      </w:hyperlink>
    </w:p>
    <w:p w14:paraId="028D1708" w14:textId="2B316619" w:rsidR="00334D3F" w:rsidRDefault="00000000">
      <w:pPr>
        <w:pStyle w:val="TOC3"/>
        <w:tabs>
          <w:tab w:val="right" w:leader="dot" w:pos="8090"/>
        </w:tabs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50" w:history="1">
        <w:r w:rsidR="00334D3F" w:rsidRPr="00C17D57">
          <w:rPr>
            <w:rStyle w:val="Hyperlink"/>
            <w:noProof/>
          </w:rPr>
          <w:t>Implementing the execute</w:t>
        </w:r>
        <w:r w:rsidR="00334D3F" w:rsidRPr="00C17D57">
          <w:rPr>
            <w:rStyle w:val="Hyperlink"/>
            <w:noProof/>
            <w:lang w:eastAsia="en-GB"/>
          </w:rPr>
          <w:t xml:space="preserve"> Method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_Toc107314550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27</w:t>
        </w:r>
        <w:r w:rsidR="00334D3F">
          <w:rPr>
            <w:noProof/>
            <w:webHidden/>
          </w:rPr>
          <w:fldChar w:fldCharType="end"/>
        </w:r>
      </w:hyperlink>
    </w:p>
    <w:p w14:paraId="79B94B32" w14:textId="0080E161" w:rsidR="00334D3F" w:rsidRDefault="00000000" w:rsidP="00C52F39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51" w:history="1">
        <w:r w:rsidR="00334D3F" w:rsidRPr="00C17D57">
          <w:rPr>
            <w:rStyle w:val="Hyperlink"/>
            <w:noProof/>
            <w:lang w:eastAsia="en-GB"/>
          </w:rPr>
          <w:t>Graceful Shutdown and Cleanup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_Toc107314551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30</w:t>
        </w:r>
        <w:r w:rsidR="00334D3F">
          <w:rPr>
            <w:noProof/>
            <w:webHidden/>
          </w:rPr>
          <w:fldChar w:fldCharType="end"/>
        </w:r>
      </w:hyperlink>
    </w:p>
    <w:p w14:paraId="5486AD55" w14:textId="56CFFC2C" w:rsidR="00334D3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52" w:history="1">
        <w:r w:rsidR="00334D3F" w:rsidRPr="00C17D57">
          <w:rPr>
            <w:rStyle w:val="Hyperlink"/>
            <w:noProof/>
            <w:lang w:eastAsia="en-GB"/>
          </w:rPr>
          <w:t xml:space="preserve">Implementing the </w:t>
        </w:r>
        <w:r w:rsidR="00334D3F" w:rsidRPr="00C17D57">
          <w:rPr>
            <w:rStyle w:val="Hyperlink"/>
            <w:noProof/>
          </w:rPr>
          <w:t>Drop</w:t>
        </w:r>
        <w:r w:rsidR="00334D3F" w:rsidRPr="00C17D57">
          <w:rPr>
            <w:rStyle w:val="Hyperlink"/>
            <w:noProof/>
            <w:lang w:eastAsia="en-GB"/>
          </w:rPr>
          <w:t xml:space="preserve"> Trait on </w:t>
        </w:r>
        <w:r w:rsidR="00334D3F" w:rsidRPr="00C17D57">
          <w:rPr>
            <w:rStyle w:val="Hyperlink"/>
            <w:noProof/>
          </w:rPr>
          <w:t>ThreadPool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_Toc107314552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30</w:t>
        </w:r>
        <w:r w:rsidR="00334D3F">
          <w:rPr>
            <w:noProof/>
            <w:webHidden/>
          </w:rPr>
          <w:fldChar w:fldCharType="end"/>
        </w:r>
      </w:hyperlink>
    </w:p>
    <w:p w14:paraId="4DB48380" w14:textId="28E67D90" w:rsidR="00334D3F" w:rsidRDefault="00000000">
      <w:pPr>
        <w:pStyle w:val="TOC2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53" w:history="1">
        <w:r w:rsidR="00334D3F" w:rsidRPr="00C17D57">
          <w:rPr>
            <w:rStyle w:val="Hyperlink"/>
            <w:noProof/>
            <w:lang w:eastAsia="en-GB"/>
          </w:rPr>
          <w:t>Signaling to the Threads to Stop Listening for Jobs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_Toc107314553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33</w:t>
        </w:r>
        <w:r w:rsidR="00334D3F">
          <w:rPr>
            <w:noProof/>
            <w:webHidden/>
          </w:rPr>
          <w:fldChar w:fldCharType="end"/>
        </w:r>
      </w:hyperlink>
    </w:p>
    <w:p w14:paraId="21259560" w14:textId="6F60D9A7" w:rsidR="00334D3F" w:rsidRDefault="00000000" w:rsidP="00C52F39">
      <w:pPr>
        <w:pStyle w:val="TOC1"/>
        <w:rPr>
          <w:rFonts w:asciiTheme="minorHAnsi" w:eastAsiaTheme="minorEastAsia" w:hAnsiTheme="minorHAnsi" w:cstheme="minorBidi"/>
          <w:noProof/>
          <w:lang w:val="en-GB" w:eastAsia="en-GB"/>
        </w:rPr>
      </w:pPr>
      <w:hyperlink w:anchor="_Toc107314554" w:history="1">
        <w:r w:rsidR="00334D3F" w:rsidRPr="00C17D57">
          <w:rPr>
            <w:rStyle w:val="Hyperlink"/>
            <w:noProof/>
            <w:lang w:eastAsia="en-GB"/>
          </w:rPr>
          <w:t>Summary</w:t>
        </w:r>
        <w:r w:rsidR="00334D3F">
          <w:rPr>
            <w:noProof/>
            <w:webHidden/>
          </w:rPr>
          <w:tab/>
        </w:r>
        <w:r w:rsidR="00334D3F">
          <w:rPr>
            <w:noProof/>
            <w:webHidden/>
          </w:rPr>
          <w:fldChar w:fldCharType="begin"/>
        </w:r>
        <w:r w:rsidR="00334D3F">
          <w:rPr>
            <w:noProof/>
            <w:webHidden/>
          </w:rPr>
          <w:instrText xml:space="preserve"> PAGEREF _Toc107314554 \h </w:instrText>
        </w:r>
        <w:r w:rsidR="00334D3F">
          <w:rPr>
            <w:noProof/>
            <w:webHidden/>
          </w:rPr>
        </w:r>
        <w:r w:rsidR="00334D3F">
          <w:rPr>
            <w:noProof/>
            <w:webHidden/>
          </w:rPr>
          <w:fldChar w:fldCharType="separate"/>
        </w:r>
        <w:r w:rsidR="00334D3F">
          <w:rPr>
            <w:noProof/>
            <w:webHidden/>
          </w:rPr>
          <w:t>36</w:t>
        </w:r>
        <w:r w:rsidR="00334D3F">
          <w:rPr>
            <w:noProof/>
            <w:webHidden/>
          </w:rPr>
          <w:fldChar w:fldCharType="end"/>
        </w:r>
      </w:hyperlink>
    </w:p>
    <w:p w14:paraId="5FBA85CA" w14:textId="39E04F7A" w:rsidR="00945AE6" w:rsidRDefault="00474068" w:rsidP="00006275">
      <w:pPr>
        <w:pStyle w:val="ChapterNumber"/>
        <w:rPr>
          <w:lang w:eastAsia="en-GB"/>
        </w:rPr>
      </w:pPr>
      <w:r>
        <w:rPr>
          <w:lang w:eastAsia="en-GB"/>
        </w:rPr>
        <w:lastRenderedPageBreak/>
        <w:fldChar w:fldCharType="end"/>
      </w:r>
    </w:p>
    <w:p w14:paraId="12215C61" w14:textId="424CAE38" w:rsidR="00D070DF" w:rsidRPr="00D070DF" w:rsidRDefault="00D070DF" w:rsidP="00945AE6">
      <w:pPr>
        <w:pStyle w:val="ChapterTitle"/>
        <w:rPr>
          <w:lang w:eastAsia="en-GB"/>
        </w:rPr>
      </w:pPr>
      <w:r w:rsidRPr="00D070DF">
        <w:rPr>
          <w:lang w:eastAsia="en-GB"/>
        </w:rPr>
        <w:t>Final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</w:t>
      </w:r>
      <w:commentRangeStart w:id="4"/>
      <w:r w:rsidRPr="00D070DF">
        <w:rPr>
          <w:lang w:eastAsia="en-GB"/>
        </w:rPr>
        <w:t>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Building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Multithreaded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commentRangeEnd w:id="4"/>
      <w:r w:rsidR="0066643F">
        <w:rPr>
          <w:rStyle w:val="CommentReference"/>
          <w:rFonts w:ascii="Times New Roman" w:hAnsi="Times New Roman" w:cs="Times New Roman"/>
          <w:b w:val="0"/>
          <w:bCs w:val="0"/>
          <w:caps w:val="0"/>
          <w:color w:val="auto"/>
          <w:spacing w:val="0"/>
          <w:lang w:val="en-CA"/>
        </w:rPr>
        <w:commentReference w:id="4"/>
      </w:r>
    </w:p>
    <w:p w14:paraId="24E1B54E" w14:textId="13032442" w:rsidR="00D070DF" w:rsidRPr="00D070DF" w:rsidRDefault="00D070DF" w:rsidP="00945AE6">
      <w:pPr>
        <w:pStyle w:val="ChapterIntro"/>
        <w:rPr>
          <w:lang w:eastAsia="en-GB"/>
        </w:rPr>
      </w:pPr>
      <w:r w:rsidRPr="00D070DF">
        <w:rPr>
          <w:lang w:eastAsia="en-GB"/>
        </w:rPr>
        <w:t>It’s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journey,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reached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book.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chapter,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build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together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demonstrate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concepts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covered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chapters,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earlier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lessons.</w:t>
      </w:r>
    </w:p>
    <w:p w14:paraId="01F5306E" w14:textId="0B698F71" w:rsid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says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“hello”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Figure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browser.</w:t>
      </w:r>
    </w:p>
    <w:p w14:paraId="613F89CD" w14:textId="5E37BA74" w:rsidR="00945AE6" w:rsidRPr="00D070DF" w:rsidRDefault="00945AE6" w:rsidP="00945AE6">
      <w:pPr>
        <w:pStyle w:val="GraphicSlug"/>
        <w:rPr>
          <w:lang w:eastAsia="en-GB"/>
        </w:rPr>
      </w:pPr>
      <w:r>
        <w:rPr>
          <w:lang w:eastAsia="en-GB"/>
        </w:rPr>
        <w:t>[f20001.</w:t>
      </w:r>
      <w:r w:rsidR="00B0420F">
        <w:rPr>
          <w:lang w:eastAsia="en-GB"/>
        </w:rPr>
        <w:t>tif</w:t>
      </w:r>
      <w:r>
        <w:rPr>
          <w:lang w:eastAsia="en-GB"/>
        </w:rPr>
        <w:t>]</w:t>
      </w:r>
    </w:p>
    <w:p w14:paraId="274E213E" w14:textId="532810B3" w:rsidR="00D070DF" w:rsidRPr="00D070DF" w:rsidRDefault="00D070DF" w:rsidP="00945AE6">
      <w:pPr>
        <w:pStyle w:val="CaptionLine"/>
        <w:rPr>
          <w:lang w:eastAsia="en-GB"/>
        </w:rPr>
      </w:pP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shared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</w:t>
      </w:r>
    </w:p>
    <w:p w14:paraId="7B5E1A17" w14:textId="4E25B05A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plan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building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server:</w:t>
      </w:r>
    </w:p>
    <w:p w14:paraId="641BEB00" w14:textId="48BE7AA3" w:rsidR="00D070DF" w:rsidRPr="00D070DF" w:rsidRDefault="00D070DF" w:rsidP="006D307B">
      <w:pPr>
        <w:pStyle w:val="ListNumber"/>
        <w:rPr>
          <w:lang w:eastAsia="en-GB"/>
        </w:rPr>
      </w:pPr>
      <w:r w:rsidRPr="00D070DF">
        <w:rPr>
          <w:lang w:eastAsia="en-GB"/>
        </w:rPr>
        <w:t>Learn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TCP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HTTP.</w:t>
      </w:r>
    </w:p>
    <w:p w14:paraId="1E134894" w14:textId="1C923F40" w:rsidR="00D070DF" w:rsidRPr="00D070DF" w:rsidRDefault="00D070DF" w:rsidP="006D307B">
      <w:pPr>
        <w:pStyle w:val="ListNumber"/>
        <w:rPr>
          <w:lang w:eastAsia="en-GB"/>
        </w:rPr>
      </w:pPr>
      <w:r w:rsidRPr="00D070DF">
        <w:rPr>
          <w:lang w:eastAsia="en-GB"/>
        </w:rPr>
        <w:t>Listen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TCP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socket.</w:t>
      </w:r>
    </w:p>
    <w:p w14:paraId="64D4069E" w14:textId="018527A6" w:rsidR="00D070DF" w:rsidRPr="00D070DF" w:rsidRDefault="00D070DF" w:rsidP="006D307B">
      <w:pPr>
        <w:pStyle w:val="ListNumber"/>
        <w:rPr>
          <w:lang w:eastAsia="en-GB"/>
        </w:rPr>
      </w:pPr>
      <w:r w:rsidRPr="00D070DF">
        <w:rPr>
          <w:lang w:eastAsia="en-GB"/>
        </w:rPr>
        <w:t>Parse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small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requests.</w:t>
      </w:r>
    </w:p>
    <w:p w14:paraId="350EC5B9" w14:textId="52548027" w:rsidR="00D070DF" w:rsidRPr="00D070DF" w:rsidRDefault="00D070DF" w:rsidP="006D307B">
      <w:pPr>
        <w:pStyle w:val="ListNumber"/>
        <w:rPr>
          <w:lang w:eastAsia="en-GB"/>
        </w:rPr>
      </w:pP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proper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response.</w:t>
      </w:r>
    </w:p>
    <w:p w14:paraId="12C41A62" w14:textId="0DCE5DF4" w:rsidR="00D070DF" w:rsidRPr="00D070DF" w:rsidRDefault="00D070DF" w:rsidP="006D307B">
      <w:pPr>
        <w:pStyle w:val="ListNumber"/>
        <w:rPr>
          <w:lang w:eastAsia="en-GB"/>
        </w:rPr>
      </w:pPr>
      <w:r w:rsidRPr="00D070DF">
        <w:rPr>
          <w:lang w:eastAsia="en-GB"/>
        </w:rPr>
        <w:t>Improve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throughput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pool.</w:t>
      </w:r>
    </w:p>
    <w:p w14:paraId="0834E2B8" w14:textId="3F5072DF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lastRenderedPageBreak/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started,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mention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detail: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build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Rust.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Community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members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published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production-ready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available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 w:rsidRPr="00411658">
        <w:rPr>
          <w:rStyle w:val="LinkURL"/>
        </w:rPr>
        <w:t xml:space="preserve"> </w:t>
      </w:r>
      <w:r>
        <w:fldChar w:fldCharType="begin"/>
      </w:r>
      <w:r>
        <w:instrText xml:space="preserve"> HYPERLINK "https://crates.io/" </w:instrText>
      </w:r>
      <w:r>
        <w:fldChar w:fldCharType="separate"/>
      </w:r>
      <w:r w:rsidRPr="00411658">
        <w:rPr>
          <w:rStyle w:val="LinkURL"/>
        </w:rPr>
        <w:t>https://crates.io</w:t>
      </w:r>
      <w:del w:id="5" w:author="Audrey Doyle" w:date="2022-08-06T13:55:00Z">
        <w:r w:rsidRPr="00411658" w:rsidDel="0066643F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provide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complete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build.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However,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intention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chapter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help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learn,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easy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route.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systems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programming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language,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choose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level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abstraction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lower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level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possible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practical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languages.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therefore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basic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manually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learn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general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ideas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techniques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behind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future.</w:t>
      </w:r>
    </w:p>
    <w:p w14:paraId="6FEA5A66" w14:textId="1850E440" w:rsidR="00D070DF" w:rsidRPr="00D070DF" w:rsidRDefault="00D070DF" w:rsidP="00945AE6">
      <w:pPr>
        <w:pStyle w:val="HeadA"/>
        <w:rPr>
          <w:lang w:eastAsia="en-GB"/>
        </w:rPr>
      </w:pPr>
      <w:bookmarkStart w:id="6" w:name="building-a-single-threaded-web-server"/>
      <w:bookmarkStart w:id="7" w:name="_Toc107314532"/>
      <w:bookmarkEnd w:id="6"/>
      <w:r w:rsidRPr="00D070DF">
        <w:rPr>
          <w:lang w:eastAsia="en-GB"/>
        </w:rPr>
        <w:t>Building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Single-Threaded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bookmarkEnd w:id="7"/>
    </w:p>
    <w:p w14:paraId="0C9AE5AE" w14:textId="017C4F29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single-threaded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working.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begin,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quick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overview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protocols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involved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building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details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protocols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beyond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scope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book,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brief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overview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information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need.</w:t>
      </w:r>
    </w:p>
    <w:p w14:paraId="2D6A09F8" w14:textId="2E194ACB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protocols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involved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Hypertext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Transfer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Protocol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(HTTP)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Transmission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Control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Protocol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(TCP)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protocols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request-response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protocols,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initiates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listens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provides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those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defined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protocols.</w:t>
      </w:r>
    </w:p>
    <w:p w14:paraId="580D4D0D" w14:textId="729CBB60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TCP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lower-level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protocol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describes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details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information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specify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information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builds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TCP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defining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technically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possible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protocols,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majority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TCP.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raw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TCP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responses.</w:t>
      </w:r>
    </w:p>
    <w:p w14:paraId="1151E363" w14:textId="76CA2EFC" w:rsidR="00D070DF" w:rsidRPr="00D070DF" w:rsidRDefault="00D070DF" w:rsidP="006D307B">
      <w:pPr>
        <w:pStyle w:val="HeadB"/>
        <w:rPr>
          <w:lang w:eastAsia="en-GB"/>
        </w:rPr>
      </w:pPr>
      <w:bookmarkStart w:id="8" w:name="listening-to-the-tcp-connection"/>
      <w:bookmarkStart w:id="9" w:name="_Toc107314533"/>
      <w:bookmarkEnd w:id="8"/>
      <w:r w:rsidRPr="00D070DF">
        <w:rPr>
          <w:lang w:eastAsia="en-GB"/>
        </w:rPr>
        <w:t>Listening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TCP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</w:t>
      </w:r>
      <w:bookmarkEnd w:id="9"/>
    </w:p>
    <w:p w14:paraId="0D8D0384" w14:textId="7E319E47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TCP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standard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offers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std::net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module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usual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fashion:</w:t>
      </w:r>
    </w:p>
    <w:p w14:paraId="75CC9B6B" w14:textId="1E831A4D" w:rsidR="00D070DF" w:rsidRPr="00D35EB9" w:rsidRDefault="00D070DF" w:rsidP="00D62D8F">
      <w:pPr>
        <w:pStyle w:val="Code"/>
      </w:pPr>
      <w:r w:rsidRPr="00D35EB9">
        <w:t>$</w:t>
      </w:r>
      <w:r w:rsidR="00945AE6" w:rsidRPr="00D35EB9">
        <w:t xml:space="preserve"> </w:t>
      </w:r>
      <w:r w:rsidRPr="00B0420F">
        <w:rPr>
          <w:rStyle w:val="LiteralBold"/>
        </w:rPr>
        <w:t>cargo</w:t>
      </w:r>
      <w:r w:rsidR="00945AE6" w:rsidRPr="00B0420F">
        <w:rPr>
          <w:rStyle w:val="LiteralBold"/>
        </w:rPr>
        <w:t xml:space="preserve"> </w:t>
      </w:r>
      <w:r w:rsidRPr="00B0420F">
        <w:rPr>
          <w:rStyle w:val="LiteralBold"/>
        </w:rPr>
        <w:t>new</w:t>
      </w:r>
      <w:r w:rsidR="00945AE6" w:rsidRPr="00B0420F">
        <w:rPr>
          <w:rStyle w:val="LiteralBold"/>
        </w:rPr>
        <w:t xml:space="preserve"> </w:t>
      </w:r>
      <w:r w:rsidRPr="00B0420F">
        <w:rPr>
          <w:rStyle w:val="LiteralBold"/>
        </w:rPr>
        <w:t>hello</w:t>
      </w:r>
    </w:p>
    <w:p w14:paraId="4573481D" w14:textId="6915B291" w:rsidR="00D070DF" w:rsidRPr="00D35EB9" w:rsidRDefault="00945AE6" w:rsidP="00D62D8F">
      <w:pPr>
        <w:pStyle w:val="Code"/>
      </w:pPr>
      <w:r w:rsidRPr="00D35EB9">
        <w:t xml:space="preserve">     </w:t>
      </w:r>
      <w:r w:rsidR="00D070DF" w:rsidRPr="00D35EB9">
        <w:t>Created</w:t>
      </w:r>
      <w:r w:rsidRPr="00D35EB9">
        <w:t xml:space="preserve"> </w:t>
      </w:r>
      <w:r w:rsidR="00D070DF" w:rsidRPr="00D35EB9">
        <w:t>binary</w:t>
      </w:r>
      <w:r w:rsidRPr="00D35EB9">
        <w:t xml:space="preserve"> </w:t>
      </w:r>
      <w:r w:rsidR="00D070DF" w:rsidRPr="00D35EB9">
        <w:t>(application)</w:t>
      </w:r>
      <w:r w:rsidRPr="00D35EB9">
        <w:t xml:space="preserve"> </w:t>
      </w:r>
      <w:r w:rsidR="00D070DF" w:rsidRPr="00D35EB9">
        <w:t>`hello`</w:t>
      </w:r>
      <w:r w:rsidRPr="00D35EB9">
        <w:t xml:space="preserve"> </w:t>
      </w:r>
      <w:r w:rsidR="00D070DF" w:rsidRPr="00D35EB9">
        <w:t>project</w:t>
      </w:r>
    </w:p>
    <w:p w14:paraId="72A25E45" w14:textId="7C9FB341" w:rsidR="00D070DF" w:rsidRPr="00D35EB9" w:rsidRDefault="00D070DF" w:rsidP="00D62D8F">
      <w:pPr>
        <w:pStyle w:val="Code"/>
      </w:pPr>
      <w:r w:rsidRPr="00D35EB9">
        <w:t>$</w:t>
      </w:r>
      <w:r w:rsidR="00945AE6" w:rsidRPr="00D35EB9">
        <w:t xml:space="preserve"> </w:t>
      </w:r>
      <w:r w:rsidRPr="00B0420F">
        <w:rPr>
          <w:rStyle w:val="LiteralBold"/>
        </w:rPr>
        <w:t>cd</w:t>
      </w:r>
      <w:r w:rsidR="00945AE6" w:rsidRPr="00B0420F">
        <w:rPr>
          <w:rStyle w:val="LiteralBold"/>
        </w:rPr>
        <w:t xml:space="preserve"> </w:t>
      </w:r>
      <w:r w:rsidRPr="00B0420F">
        <w:rPr>
          <w:rStyle w:val="LiteralBold"/>
        </w:rPr>
        <w:t>hello</w:t>
      </w:r>
    </w:p>
    <w:p w14:paraId="5A075FD2" w14:textId="214BFC36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src/main.rs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local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address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127.0.0.1:7878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incoming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TCP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incoming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Connection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established!</w:t>
      </w:r>
      <w:r w:rsidRPr="00D070DF">
        <w:rPr>
          <w:lang w:eastAsia="en-GB"/>
        </w:rPr>
        <w:t>.</w:t>
      </w:r>
    </w:p>
    <w:p w14:paraId="67F3E4B6" w14:textId="59DE4211" w:rsidR="00D070DF" w:rsidRPr="00D070DF" w:rsidRDefault="00B0420F" w:rsidP="00B0420F">
      <w:pPr>
        <w:pStyle w:val="CodeLabel"/>
        <w:rPr>
          <w:lang w:eastAsia="en-GB"/>
        </w:rPr>
      </w:pPr>
      <w:del w:id="10" w:author="Audrey Doyle" w:date="2022-08-06T13:56:00Z">
        <w:r w:rsidDel="0066643F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src/main.rs</w:t>
      </w:r>
    </w:p>
    <w:p w14:paraId="129A09C3" w14:textId="610EC654" w:rsidR="00D070DF" w:rsidRPr="00D35EB9" w:rsidRDefault="00D070DF" w:rsidP="00D62D8F">
      <w:pPr>
        <w:pStyle w:val="Code"/>
      </w:pPr>
      <w:r w:rsidRPr="00D35EB9">
        <w:t>use</w:t>
      </w:r>
      <w:r w:rsidR="00945AE6" w:rsidRPr="00D35EB9">
        <w:t xml:space="preserve"> </w:t>
      </w:r>
      <w:r w:rsidRPr="00D35EB9">
        <w:t>std::net::TcpListener;</w:t>
      </w:r>
    </w:p>
    <w:p w14:paraId="3A754A0B" w14:textId="77777777" w:rsidR="00D070DF" w:rsidRPr="00D35EB9" w:rsidRDefault="00D070DF" w:rsidP="00D62D8F">
      <w:pPr>
        <w:pStyle w:val="Code"/>
      </w:pPr>
    </w:p>
    <w:p w14:paraId="40A6576C" w14:textId="1EA19B45" w:rsidR="00D070DF" w:rsidRPr="00D35EB9" w:rsidRDefault="00D070DF" w:rsidP="00D62D8F">
      <w:pPr>
        <w:pStyle w:val="Code"/>
      </w:pPr>
      <w:r w:rsidRPr="00D35EB9">
        <w:t>fn</w:t>
      </w:r>
      <w:r w:rsidR="00945AE6" w:rsidRPr="00D35EB9">
        <w:t xml:space="preserve"> </w:t>
      </w:r>
      <w:r w:rsidRPr="00D35EB9">
        <w:t>main()</w:t>
      </w:r>
      <w:r w:rsidR="00945AE6" w:rsidRPr="00D35EB9">
        <w:t xml:space="preserve"> </w:t>
      </w:r>
      <w:r w:rsidRPr="00D35EB9">
        <w:t>{</w:t>
      </w:r>
    </w:p>
    <w:p w14:paraId="48749264" w14:textId="5A817773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listener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TcpListener::bind("127.0.0.1:7878").unwrap();</w:t>
      </w:r>
    </w:p>
    <w:p w14:paraId="3B20DD19" w14:textId="77777777" w:rsidR="00D070DF" w:rsidRPr="00D35EB9" w:rsidRDefault="00D070DF" w:rsidP="00D62D8F">
      <w:pPr>
        <w:pStyle w:val="Code"/>
      </w:pPr>
    </w:p>
    <w:p w14:paraId="76CEC898" w14:textId="5C609029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for</w:t>
      </w:r>
      <w:r w:rsidRPr="00D35EB9">
        <w:t xml:space="preserve"> </w:t>
      </w:r>
      <w:r w:rsidR="00D070DF" w:rsidRPr="00D35EB9">
        <w:t>stream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listener.incoming()</w:t>
      </w:r>
      <w:r w:rsidRPr="00D35EB9">
        <w:t xml:space="preserve"> </w:t>
      </w:r>
      <w:r w:rsidR="00D070DF" w:rsidRPr="00D35EB9">
        <w:t>{</w:t>
      </w:r>
    </w:p>
    <w:p w14:paraId="75F2581E" w14:textId="06B31F27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3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stream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stream.unwrap();</w:t>
      </w:r>
    </w:p>
    <w:p w14:paraId="6D2B5C20" w14:textId="77777777" w:rsidR="00D070DF" w:rsidRPr="00D35EB9" w:rsidRDefault="00D070DF" w:rsidP="00D62D8F">
      <w:pPr>
        <w:pStyle w:val="Code"/>
      </w:pPr>
    </w:p>
    <w:p w14:paraId="337A20C0" w14:textId="5149F5CA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4</w:t>
      </w:r>
      <w:r w:rsidRPr="00D35EB9">
        <w:t xml:space="preserve"> </w:t>
      </w:r>
      <w:r w:rsidR="00D070DF" w:rsidRPr="00D35EB9">
        <w:t>println!("Connection</w:t>
      </w:r>
      <w:r w:rsidRPr="00D35EB9">
        <w:t xml:space="preserve"> </w:t>
      </w:r>
      <w:r w:rsidR="00D070DF" w:rsidRPr="00D35EB9">
        <w:t>established!");</w:t>
      </w:r>
    </w:p>
    <w:p w14:paraId="6F473998" w14:textId="0BA06FC4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1A795FE0" w14:textId="77777777" w:rsidR="00D070DF" w:rsidRPr="00D35EB9" w:rsidRDefault="00D070DF" w:rsidP="00D62D8F">
      <w:pPr>
        <w:pStyle w:val="Code"/>
      </w:pPr>
      <w:r w:rsidRPr="00D35EB9">
        <w:t>}</w:t>
      </w:r>
    </w:p>
    <w:p w14:paraId="3D5FDE54" w14:textId="31E37B72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Listening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incoming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</w:t>
      </w:r>
    </w:p>
    <w:p w14:paraId="21E12112" w14:textId="75C895FE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TcpListener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TCP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address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127.0.0.1:7878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address,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colon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address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representing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computer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(this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every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computer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represent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authors’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computer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specifically),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7878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port.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chosen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reasons: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normally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accepted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port</w:t>
      </w:r>
      <w:ins w:id="11" w:author="Audrey Doyle" w:date="2022-08-06T13:57:00Z">
        <w:r w:rsidR="00625DD3">
          <w:rPr>
            <w:lang w:eastAsia="en-GB"/>
          </w:rPr>
          <w:t>,</w:t>
        </w:r>
      </w:ins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unlikely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conflict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machine,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7878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rust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telephone.</w:t>
      </w:r>
    </w:p>
    <w:p w14:paraId="54BE803C" w14:textId="6DB91C9F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bind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scenario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TcpListener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called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bind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networking,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“binding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port.”</w:t>
      </w:r>
    </w:p>
    <w:p w14:paraId="2B4A6FB1" w14:textId="6A465E09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bind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Result&lt;T,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E&gt;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indicates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possible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binding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fail.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example,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80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requires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administrator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privileges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(non</w:t>
      </w:r>
      <w:ins w:id="12" w:author="Audrey Doyle" w:date="2022-08-06T13:57:00Z">
        <w:r w:rsidR="00625DD3">
          <w:rPr>
            <w:lang w:eastAsia="en-GB"/>
          </w:rPr>
          <w:t>-</w:t>
        </w:r>
      </w:ins>
      <w:r w:rsidRPr="00D070DF">
        <w:rPr>
          <w:lang w:eastAsia="en-GB"/>
        </w:rPr>
        <w:t>administrators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ports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higher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1023),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tried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80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administrator,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binding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wouldn’t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Binding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wouldn’t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example,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listening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port.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basic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learning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purposes,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kinds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errors;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instead,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happen.</w:t>
      </w:r>
    </w:p>
    <w:p w14:paraId="61AB905F" w14:textId="16B98D79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incoming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TcpListener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iterator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gives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sequence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streams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(more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specifically,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TcpStream</w:t>
      </w:r>
      <w:r w:rsidRPr="00D070DF">
        <w:rPr>
          <w:lang w:eastAsia="en-GB"/>
        </w:rPr>
        <w:t>).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single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represents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open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between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generates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such,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TcpStream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Overall,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produce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series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handle.</w:t>
      </w:r>
    </w:p>
    <w:p w14:paraId="0DCE79C3" w14:textId="37E8E036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consists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terminate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errors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3</w:t>
      </w:r>
      <w:r w:rsidRPr="00D070DF">
        <w:rPr>
          <w:lang w:eastAsia="en-GB"/>
        </w:rPr>
        <w:t>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4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functionality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next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reason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incoming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actually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iterating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Instead,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iterating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over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connection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attempts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successful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reasons,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operating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system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specific.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example,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operating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systems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limit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simultaneous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open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support;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attempts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beyond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produce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until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open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closed.</w:t>
      </w:r>
    </w:p>
    <w:p w14:paraId="4521DADF" w14:textId="76123444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lastRenderedPageBreak/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Invoke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cargo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terminal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load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127.0.0.1:7878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“Connection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reset</w:t>
      </w:r>
      <w:del w:id="13" w:author="Audrey Doyle" w:date="2022-08-06T13:58:00Z">
        <w:r w:rsidRPr="00D070DF" w:rsidDel="00625DD3">
          <w:rPr>
            <w:lang w:eastAsia="en-GB"/>
          </w:rPr>
          <w:delText>,</w:delText>
        </w:r>
      </w:del>
      <w:r w:rsidRPr="00D070DF">
        <w:rPr>
          <w:lang w:eastAsia="en-GB"/>
        </w:rPr>
        <w:t>”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currently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terminal,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several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server!</w:t>
      </w:r>
    </w:p>
    <w:p w14:paraId="3ED67D38" w14:textId="46713CEC" w:rsidR="00D070DF" w:rsidRPr="00D35EB9" w:rsidRDefault="00945AE6" w:rsidP="00D62D8F">
      <w:pPr>
        <w:pStyle w:val="Code"/>
      </w:pPr>
      <w:r w:rsidRPr="00D35EB9">
        <w:t xml:space="preserve">     </w:t>
      </w:r>
      <w:r w:rsidR="00D070DF" w:rsidRPr="00D35EB9">
        <w:t>Running</w:t>
      </w:r>
      <w:r w:rsidRPr="00D35EB9">
        <w:t xml:space="preserve"> </w:t>
      </w:r>
      <w:r w:rsidR="00D070DF" w:rsidRPr="00D35EB9">
        <w:t>`target/debug/hello`</w:t>
      </w:r>
    </w:p>
    <w:p w14:paraId="458EAFE0" w14:textId="4D616E77" w:rsidR="00D070DF" w:rsidRPr="00D35EB9" w:rsidRDefault="00D070DF" w:rsidP="00D62D8F">
      <w:pPr>
        <w:pStyle w:val="Code"/>
      </w:pPr>
      <w:r w:rsidRPr="00D35EB9">
        <w:t>Connection</w:t>
      </w:r>
      <w:r w:rsidR="00945AE6" w:rsidRPr="00D35EB9">
        <w:t xml:space="preserve"> </w:t>
      </w:r>
      <w:r w:rsidRPr="00D35EB9">
        <w:t>established!</w:t>
      </w:r>
    </w:p>
    <w:p w14:paraId="0DFDF8BF" w14:textId="463A9149" w:rsidR="00D070DF" w:rsidRPr="00D35EB9" w:rsidRDefault="00D070DF" w:rsidP="00D62D8F">
      <w:pPr>
        <w:pStyle w:val="Code"/>
      </w:pPr>
      <w:r w:rsidRPr="00D35EB9">
        <w:t>Connection</w:t>
      </w:r>
      <w:r w:rsidR="00945AE6" w:rsidRPr="00D35EB9">
        <w:t xml:space="preserve"> </w:t>
      </w:r>
      <w:r w:rsidRPr="00D35EB9">
        <w:t>established!</w:t>
      </w:r>
    </w:p>
    <w:p w14:paraId="633C7F17" w14:textId="0ABE165B" w:rsidR="00D070DF" w:rsidRPr="00D35EB9" w:rsidRDefault="00D070DF" w:rsidP="00D62D8F">
      <w:pPr>
        <w:pStyle w:val="Code"/>
      </w:pPr>
      <w:r w:rsidRPr="00D35EB9">
        <w:t>Connection</w:t>
      </w:r>
      <w:r w:rsidR="00945AE6" w:rsidRPr="00D35EB9">
        <w:t xml:space="preserve"> </w:t>
      </w:r>
      <w:r w:rsidRPr="00D35EB9">
        <w:t>established!</w:t>
      </w:r>
    </w:p>
    <w:p w14:paraId="22E48F0B" w14:textId="30084F5A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Sometimes</w:t>
      </w:r>
      <w:del w:id="14" w:author="Audrey Doyle" w:date="2022-08-06T13:59:00Z">
        <w:r w:rsidRPr="00D070DF" w:rsidDel="00625DD3">
          <w:rPr>
            <w:lang w:eastAsia="en-GB"/>
          </w:rPr>
          <w:delText>,</w:delText>
        </w:r>
      </w:del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reason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resources,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favicon.ico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icon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appears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tab.</w:t>
      </w:r>
    </w:p>
    <w:p w14:paraId="35504BE0" w14:textId="7F06E984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times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scope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dropped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sometimes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retrying,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problem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temporary.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important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factor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successfully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gotten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TCP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connection!</w:t>
      </w:r>
    </w:p>
    <w:p w14:paraId="647B90A9" w14:textId="5F1AF18B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Remember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pressing</w:t>
      </w:r>
      <w:r w:rsidR="00945AE6">
        <w:rPr>
          <w:lang w:eastAsia="en-GB"/>
        </w:rPr>
        <w:t xml:space="preserve"> </w:t>
      </w:r>
      <w:r w:rsidRPr="00625DD3">
        <w:rPr>
          <w:rStyle w:val="KeyCaps"/>
          <w:rPrChange w:id="15" w:author="Audrey Doyle" w:date="2022-08-06T13:59:00Z">
            <w:rPr>
              <w:lang w:eastAsia="en-GB"/>
            </w:rPr>
          </w:rPrChange>
        </w:rPr>
        <w:t>ctrl-c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particular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version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restart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invoking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cargo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command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after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code.</w:t>
      </w:r>
    </w:p>
    <w:p w14:paraId="73699DC0" w14:textId="69BE8279" w:rsidR="00D070DF" w:rsidRPr="00D070DF" w:rsidRDefault="00D070DF" w:rsidP="006D307B">
      <w:pPr>
        <w:pStyle w:val="HeadB"/>
        <w:rPr>
          <w:lang w:eastAsia="en-GB"/>
        </w:rPr>
      </w:pPr>
      <w:bookmarkStart w:id="16" w:name="reading-the-request"/>
      <w:bookmarkStart w:id="17" w:name="_Toc107314534"/>
      <w:bookmarkEnd w:id="16"/>
      <w:r w:rsidRPr="00D070DF">
        <w:rPr>
          <w:lang w:eastAsia="en-GB"/>
        </w:rPr>
        <w:t>Reading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bookmarkEnd w:id="17"/>
    </w:p>
    <w:p w14:paraId="35D5C058" w14:textId="23BA812F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functionality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separate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concerns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handle_connection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TCP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20-2.</w:t>
      </w:r>
    </w:p>
    <w:p w14:paraId="6440B187" w14:textId="110E37EB" w:rsidR="00D070DF" w:rsidRPr="00D070DF" w:rsidRDefault="00B0420F" w:rsidP="00B0420F">
      <w:pPr>
        <w:pStyle w:val="CodeLabel"/>
        <w:rPr>
          <w:lang w:eastAsia="en-GB"/>
        </w:rPr>
      </w:pPr>
      <w:del w:id="18" w:author="Audrey Doyle" w:date="2022-08-06T14:00:00Z">
        <w:r w:rsidDel="00625DD3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src/main.rs</w:t>
      </w:r>
    </w:p>
    <w:p w14:paraId="20E785C6" w14:textId="42AA3B52" w:rsidR="00D070DF" w:rsidRPr="00D35EB9" w:rsidRDefault="00FF277B" w:rsidP="00FF277B">
      <w:pPr>
        <w:pStyle w:val="CodeAnnotated"/>
      </w:pPr>
      <w:r w:rsidRPr="00FF277B">
        <w:rPr>
          <w:rStyle w:val="CodeAnnotation"/>
        </w:rPr>
        <w:t>1</w:t>
      </w:r>
      <w:r w:rsidR="00945AE6" w:rsidRPr="00D35EB9">
        <w:t xml:space="preserve"> </w:t>
      </w:r>
      <w:r w:rsidR="00D070DF" w:rsidRPr="00D35EB9">
        <w:t>use</w:t>
      </w:r>
      <w:r w:rsidR="00945AE6" w:rsidRPr="00D35EB9">
        <w:t xml:space="preserve"> </w:t>
      </w:r>
      <w:r w:rsidR="00D070DF" w:rsidRPr="00D35EB9">
        <w:t>std::{</w:t>
      </w:r>
    </w:p>
    <w:p w14:paraId="6D03CED3" w14:textId="638526C2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io::{prelude::*,</w:t>
      </w:r>
      <w:r w:rsidRPr="00D35EB9">
        <w:t xml:space="preserve"> </w:t>
      </w:r>
      <w:r w:rsidR="00D070DF" w:rsidRPr="00D35EB9">
        <w:t>BufReader},</w:t>
      </w:r>
    </w:p>
    <w:p w14:paraId="462262F2" w14:textId="09F71227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net::{TcpListener,</w:t>
      </w:r>
      <w:r w:rsidRPr="00D35EB9">
        <w:t xml:space="preserve"> </w:t>
      </w:r>
      <w:r w:rsidR="00D070DF" w:rsidRPr="00D35EB9">
        <w:t>TcpStream},</w:t>
      </w:r>
    </w:p>
    <w:p w14:paraId="303AC624" w14:textId="77777777" w:rsidR="00D070DF" w:rsidRPr="00D35EB9" w:rsidRDefault="00D070DF" w:rsidP="00D62D8F">
      <w:pPr>
        <w:pStyle w:val="Code"/>
      </w:pPr>
      <w:r w:rsidRPr="00D35EB9">
        <w:t>};</w:t>
      </w:r>
    </w:p>
    <w:p w14:paraId="59D01FF4" w14:textId="77777777" w:rsidR="00D070DF" w:rsidRPr="00D35EB9" w:rsidRDefault="00D070DF" w:rsidP="00D62D8F">
      <w:pPr>
        <w:pStyle w:val="Code"/>
      </w:pPr>
    </w:p>
    <w:p w14:paraId="2066BB6B" w14:textId="0E5F710B" w:rsidR="00D070DF" w:rsidRPr="00D35EB9" w:rsidRDefault="00D070DF" w:rsidP="00D62D8F">
      <w:pPr>
        <w:pStyle w:val="Code"/>
      </w:pPr>
      <w:r w:rsidRPr="00D35EB9">
        <w:t>fn</w:t>
      </w:r>
      <w:r w:rsidR="00945AE6" w:rsidRPr="00D35EB9">
        <w:t xml:space="preserve"> </w:t>
      </w:r>
      <w:r w:rsidRPr="00D35EB9">
        <w:t>main()</w:t>
      </w:r>
      <w:r w:rsidR="00945AE6" w:rsidRPr="00D35EB9">
        <w:t xml:space="preserve"> </w:t>
      </w:r>
      <w:r w:rsidRPr="00D35EB9">
        <w:t>{</w:t>
      </w:r>
    </w:p>
    <w:p w14:paraId="2030C14E" w14:textId="48FF0BFC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listener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TcpListener::bind("127.0.0.1:7878").unwrap();</w:t>
      </w:r>
    </w:p>
    <w:p w14:paraId="0974811D" w14:textId="77777777" w:rsidR="00D070DF" w:rsidRPr="00D35EB9" w:rsidRDefault="00D070DF" w:rsidP="00D62D8F">
      <w:pPr>
        <w:pStyle w:val="Code"/>
      </w:pPr>
    </w:p>
    <w:p w14:paraId="5589FCB7" w14:textId="402DA62D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for</w:t>
      </w:r>
      <w:r w:rsidRPr="00D35EB9">
        <w:t xml:space="preserve"> </w:t>
      </w:r>
      <w:r w:rsidR="00D070DF" w:rsidRPr="00D35EB9">
        <w:t>stream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listener.incoming()</w:t>
      </w:r>
      <w:r w:rsidRPr="00D35EB9">
        <w:t xml:space="preserve"> </w:t>
      </w:r>
      <w:r w:rsidR="00D070DF" w:rsidRPr="00D35EB9">
        <w:t>{</w:t>
      </w:r>
    </w:p>
    <w:p w14:paraId="29B0E7C0" w14:textId="576F8357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stream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stream.unwrap();</w:t>
      </w:r>
    </w:p>
    <w:p w14:paraId="02B7807A" w14:textId="77777777" w:rsidR="00D070DF" w:rsidRPr="00D35EB9" w:rsidRDefault="00D070DF" w:rsidP="00D62D8F">
      <w:pPr>
        <w:pStyle w:val="Code"/>
      </w:pPr>
    </w:p>
    <w:p w14:paraId="54C885FC" w14:textId="3C69E8EA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handle_connection(stream);</w:t>
      </w:r>
    </w:p>
    <w:p w14:paraId="2BC90132" w14:textId="337CA752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593FB42D" w14:textId="77777777" w:rsidR="00D070DF" w:rsidRPr="00D35EB9" w:rsidRDefault="00D070DF" w:rsidP="00D62D8F">
      <w:pPr>
        <w:pStyle w:val="Code"/>
      </w:pPr>
      <w:r w:rsidRPr="00D35EB9">
        <w:t>}</w:t>
      </w:r>
    </w:p>
    <w:p w14:paraId="7BF01A74" w14:textId="77777777" w:rsidR="00D070DF" w:rsidRPr="00D35EB9" w:rsidRDefault="00D070DF" w:rsidP="00D62D8F">
      <w:pPr>
        <w:pStyle w:val="Code"/>
      </w:pPr>
    </w:p>
    <w:p w14:paraId="4533DADD" w14:textId="13F9E53C" w:rsidR="00D070DF" w:rsidRPr="00D35EB9" w:rsidRDefault="00D070DF" w:rsidP="00D62D8F">
      <w:pPr>
        <w:pStyle w:val="Code"/>
      </w:pPr>
      <w:r w:rsidRPr="00D35EB9">
        <w:lastRenderedPageBreak/>
        <w:t>fn</w:t>
      </w:r>
      <w:r w:rsidR="00945AE6" w:rsidRPr="00D35EB9">
        <w:t xml:space="preserve"> </w:t>
      </w:r>
      <w:r w:rsidRPr="00D35EB9">
        <w:t>handle_connection(mut</w:t>
      </w:r>
      <w:r w:rsidR="00945AE6" w:rsidRPr="00D35EB9">
        <w:t xml:space="preserve"> </w:t>
      </w:r>
      <w:r w:rsidRPr="00D35EB9">
        <w:t>stream:</w:t>
      </w:r>
      <w:r w:rsidR="00945AE6" w:rsidRPr="00D35EB9">
        <w:t xml:space="preserve"> </w:t>
      </w:r>
      <w:r w:rsidRPr="00D35EB9">
        <w:t>TcpStream)</w:t>
      </w:r>
      <w:r w:rsidR="00945AE6" w:rsidRPr="00D35EB9">
        <w:t xml:space="preserve"> </w:t>
      </w:r>
      <w:r w:rsidRPr="00D35EB9">
        <w:t>{</w:t>
      </w:r>
    </w:p>
    <w:p w14:paraId="71601A89" w14:textId="51784CB7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3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buf_reader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BufReader::new(&amp;mut</w:t>
      </w:r>
      <w:r w:rsidRPr="00D35EB9">
        <w:t xml:space="preserve"> </w:t>
      </w:r>
      <w:r w:rsidR="00D070DF" w:rsidRPr="00D35EB9">
        <w:t>stream);</w:t>
      </w:r>
    </w:p>
    <w:p w14:paraId="0EE6FA33" w14:textId="71DBB0DC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4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http_request:</w:t>
      </w:r>
      <w:r w:rsidRPr="00D35EB9">
        <w:t xml:space="preserve"> </w:t>
      </w:r>
      <w:r w:rsidR="00D070DF" w:rsidRPr="00D35EB9">
        <w:t>Vec&lt;_&gt;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buf_reader</w:t>
      </w:r>
    </w:p>
    <w:p w14:paraId="4E1936E4" w14:textId="31A36096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5</w:t>
      </w:r>
      <w:r w:rsidRPr="00D35EB9">
        <w:t xml:space="preserve"> </w:t>
      </w:r>
      <w:r w:rsidR="00D070DF" w:rsidRPr="00D35EB9">
        <w:t>.lines()</w:t>
      </w:r>
    </w:p>
    <w:p w14:paraId="385BA3CB" w14:textId="6A90A970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6</w:t>
      </w:r>
      <w:r w:rsidRPr="00D35EB9">
        <w:t xml:space="preserve"> </w:t>
      </w:r>
      <w:r w:rsidR="00D070DF" w:rsidRPr="00D35EB9">
        <w:t>.map(|result|</w:t>
      </w:r>
      <w:r w:rsidRPr="00D35EB9">
        <w:t xml:space="preserve"> </w:t>
      </w:r>
      <w:r w:rsidR="00D070DF" w:rsidRPr="00D35EB9">
        <w:t>result.unwrap())</w:t>
      </w:r>
    </w:p>
    <w:p w14:paraId="2EA769DB" w14:textId="700D355E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7</w:t>
      </w:r>
      <w:r w:rsidRPr="00D35EB9">
        <w:t xml:space="preserve"> </w:t>
      </w:r>
      <w:r w:rsidR="00D070DF" w:rsidRPr="00D35EB9">
        <w:t>.take_while(|line|</w:t>
      </w:r>
      <w:r w:rsidRPr="00D35EB9">
        <w:t xml:space="preserve"> </w:t>
      </w:r>
      <w:r w:rsidR="00D070DF" w:rsidRPr="00D35EB9">
        <w:t>!line.is_empty())</w:t>
      </w:r>
    </w:p>
    <w:p w14:paraId="6794B87E" w14:textId="4C677DBB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.collect();</w:t>
      </w:r>
    </w:p>
    <w:p w14:paraId="4F76B3FB" w14:textId="77777777" w:rsidR="00D070DF" w:rsidRPr="00D35EB9" w:rsidRDefault="00D070DF" w:rsidP="00D62D8F">
      <w:pPr>
        <w:pStyle w:val="Code"/>
      </w:pPr>
    </w:p>
    <w:p w14:paraId="17E387D7" w14:textId="3E059168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8</w:t>
      </w:r>
      <w:r w:rsidRPr="00D35EB9">
        <w:t xml:space="preserve"> </w:t>
      </w:r>
      <w:r w:rsidR="00D070DF" w:rsidRPr="00D35EB9">
        <w:t>println!("Request:</w:t>
      </w:r>
      <w:r w:rsidRPr="00D35EB9">
        <w:t xml:space="preserve"> </w:t>
      </w:r>
      <w:r w:rsidR="00D070DF" w:rsidRPr="00D35EB9">
        <w:t>{:#?}",</w:t>
      </w:r>
      <w:r w:rsidRPr="00D35EB9">
        <w:t xml:space="preserve"> </w:t>
      </w:r>
      <w:r w:rsidR="00D070DF" w:rsidRPr="00D35EB9">
        <w:t>http_request);</w:t>
      </w:r>
    </w:p>
    <w:p w14:paraId="0EDF0CEA" w14:textId="77777777" w:rsidR="00D070DF" w:rsidRPr="00D35EB9" w:rsidRDefault="00D070DF" w:rsidP="00D62D8F">
      <w:pPr>
        <w:pStyle w:val="Code"/>
      </w:pPr>
      <w:r w:rsidRPr="00D35EB9">
        <w:t>}</w:t>
      </w:r>
    </w:p>
    <w:p w14:paraId="1DFF1D44" w14:textId="21562F28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Reading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TcpStream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</w:p>
    <w:p w14:paraId="5F126C47" w14:textId="7B0D73BF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std::io::prelude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std::io::BufReader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scope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main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says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handle_connection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.</w:t>
      </w:r>
    </w:p>
    <w:p w14:paraId="60D0D0EF" w14:textId="7F9FE777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handle_connection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BufReader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wraps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mutable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reference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stream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3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BufReader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buffering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managing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std::io::Read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us.</w:t>
      </w:r>
    </w:p>
    <w:p w14:paraId="45EC454E" w14:textId="7930D18E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variable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named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http_request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collect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indicate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collect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Vec&lt;_&gt;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annotation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4</w:t>
      </w:r>
      <w:r w:rsidRPr="00D070DF">
        <w:rPr>
          <w:lang w:eastAsia="en-GB"/>
        </w:rPr>
        <w:t>.</w:t>
      </w:r>
    </w:p>
    <w:p w14:paraId="142B8B12" w14:textId="1D2DFAE6" w:rsidR="00D070DF" w:rsidRPr="00D070DF" w:rsidRDefault="00D070DF" w:rsidP="00945AE6">
      <w:pPr>
        <w:pStyle w:val="Body"/>
        <w:rPr>
          <w:lang w:eastAsia="en-GB"/>
        </w:rPr>
      </w:pPr>
      <w:r w:rsidRPr="00D62D8F">
        <w:rPr>
          <w:rStyle w:val="Literal"/>
        </w:rPr>
        <w:t>BufReader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std::io::BufRead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trait,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provides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lines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5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lines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iterator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Result&lt;String,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std::io::Error&gt;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splitting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whenever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byte.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String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Result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6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Result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UTF-8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problem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Again,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production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gracefully,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choosing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simplicity.</w:t>
      </w:r>
    </w:p>
    <w:p w14:paraId="6582DAD3" w14:textId="714635E4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signals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characters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row,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until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empty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string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7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collected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pretty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debug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formatting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8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instructions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server.</w:t>
      </w:r>
    </w:p>
    <w:p w14:paraId="6811ADB6" w14:textId="1818C2CC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again.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output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terminal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similar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this:</w:t>
      </w:r>
    </w:p>
    <w:p w14:paraId="09420FE3" w14:textId="764AE8CA" w:rsidR="00D070DF" w:rsidRPr="00FF277B" w:rsidRDefault="00D070DF">
      <w:pPr>
        <w:pStyle w:val="CodeWide"/>
        <w:rPr>
          <w:rStyle w:val="LiteralBold"/>
          <w:sz w:val="20"/>
          <w:szCs w:val="20"/>
        </w:rPr>
        <w:pPrChange w:id="19" w:author="Audrey Doyle" w:date="2022-08-06T14:02:00Z">
          <w:pPr>
            <w:pStyle w:val="Code"/>
          </w:pPr>
        </w:pPrChange>
      </w:pPr>
      <w:r w:rsidRPr="00D35EB9">
        <w:t>$</w:t>
      </w:r>
      <w:r w:rsidR="00945AE6" w:rsidRPr="00D35EB9">
        <w:t xml:space="preserve"> </w:t>
      </w:r>
      <w:r w:rsidRPr="00FF277B">
        <w:rPr>
          <w:rStyle w:val="LiteralBold"/>
        </w:rPr>
        <w:t>cargo</w:t>
      </w:r>
      <w:r w:rsidR="00945AE6" w:rsidRPr="00FF277B">
        <w:rPr>
          <w:rStyle w:val="LiteralBold"/>
        </w:rPr>
        <w:t xml:space="preserve"> </w:t>
      </w:r>
      <w:r w:rsidRPr="00FF277B">
        <w:rPr>
          <w:rStyle w:val="LiteralBold"/>
        </w:rPr>
        <w:t>run</w:t>
      </w:r>
    </w:p>
    <w:p w14:paraId="4668391A" w14:textId="36762D68" w:rsidR="00D070DF" w:rsidRPr="00D35EB9" w:rsidRDefault="00945AE6">
      <w:pPr>
        <w:pStyle w:val="CodeWide"/>
        <w:pPrChange w:id="20" w:author="Audrey Doyle" w:date="2022-08-06T14:02:00Z">
          <w:pPr>
            <w:pStyle w:val="Code"/>
          </w:pPr>
        </w:pPrChange>
      </w:pPr>
      <w:r w:rsidRPr="00D35EB9">
        <w:t xml:space="preserve">   </w:t>
      </w:r>
      <w:r w:rsidR="00D070DF" w:rsidRPr="00D35EB9">
        <w:t>Compiling</w:t>
      </w:r>
      <w:r w:rsidRPr="00D35EB9">
        <w:t xml:space="preserve"> </w:t>
      </w:r>
      <w:r w:rsidR="00D070DF" w:rsidRPr="00D35EB9">
        <w:t>hello</w:t>
      </w:r>
      <w:r w:rsidRPr="00D35EB9">
        <w:t xml:space="preserve"> </w:t>
      </w:r>
      <w:r w:rsidR="00D070DF" w:rsidRPr="00D35EB9">
        <w:t>v0.1.0</w:t>
      </w:r>
      <w:r w:rsidRPr="00D35EB9">
        <w:t xml:space="preserve"> </w:t>
      </w:r>
      <w:r w:rsidR="00D070DF" w:rsidRPr="00D35EB9">
        <w:t>(file:///projects/hello)</w:t>
      </w:r>
    </w:p>
    <w:p w14:paraId="276378C8" w14:textId="2526E670" w:rsidR="00D070DF" w:rsidRPr="00D35EB9" w:rsidRDefault="00945AE6">
      <w:pPr>
        <w:pStyle w:val="CodeWide"/>
        <w:pPrChange w:id="21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Finished</w:t>
      </w:r>
      <w:r w:rsidRPr="00D35EB9">
        <w:t xml:space="preserve"> </w:t>
      </w:r>
      <w:r w:rsidR="00D070DF" w:rsidRPr="00D35EB9">
        <w:t>dev</w:t>
      </w:r>
      <w:r w:rsidRPr="00D35EB9">
        <w:t xml:space="preserve"> </w:t>
      </w:r>
      <w:r w:rsidR="00D070DF" w:rsidRPr="00D35EB9">
        <w:t>[unoptimized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debuginfo]</w:t>
      </w:r>
      <w:r w:rsidRPr="00D35EB9">
        <w:t xml:space="preserve"> </w:t>
      </w:r>
      <w:r w:rsidR="00D070DF" w:rsidRPr="00D35EB9">
        <w:t>target(s)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0.42s</w:t>
      </w:r>
    </w:p>
    <w:p w14:paraId="2E1D5E6F" w14:textId="46F6C733" w:rsidR="00D070DF" w:rsidRPr="00D35EB9" w:rsidRDefault="00945AE6">
      <w:pPr>
        <w:pStyle w:val="CodeWide"/>
        <w:pPrChange w:id="22" w:author="Audrey Doyle" w:date="2022-08-06T14:02:00Z">
          <w:pPr>
            <w:pStyle w:val="Code"/>
          </w:pPr>
        </w:pPrChange>
      </w:pPr>
      <w:r w:rsidRPr="00D35EB9">
        <w:t xml:space="preserve">     </w:t>
      </w:r>
      <w:r w:rsidR="00D070DF" w:rsidRPr="00D35EB9">
        <w:t>Running</w:t>
      </w:r>
      <w:r w:rsidRPr="00D35EB9">
        <w:t xml:space="preserve"> </w:t>
      </w:r>
      <w:r w:rsidR="00D070DF" w:rsidRPr="00D35EB9">
        <w:t>`target/debug/hello`</w:t>
      </w:r>
    </w:p>
    <w:p w14:paraId="37BC90A1" w14:textId="5BB7A64C" w:rsidR="00D070DF" w:rsidRPr="00D35EB9" w:rsidRDefault="00D070DF">
      <w:pPr>
        <w:pStyle w:val="CodeWide"/>
        <w:pPrChange w:id="23" w:author="Audrey Doyle" w:date="2022-08-06T14:02:00Z">
          <w:pPr>
            <w:pStyle w:val="Code"/>
          </w:pPr>
        </w:pPrChange>
      </w:pPr>
      <w:r w:rsidRPr="00D35EB9">
        <w:t>Request:</w:t>
      </w:r>
      <w:r w:rsidR="00945AE6" w:rsidRPr="00D35EB9">
        <w:t xml:space="preserve"> </w:t>
      </w:r>
      <w:r w:rsidRPr="00D35EB9">
        <w:t>[</w:t>
      </w:r>
    </w:p>
    <w:p w14:paraId="58055531" w14:textId="1D24D500" w:rsidR="00D070DF" w:rsidRPr="00D35EB9" w:rsidRDefault="00945AE6">
      <w:pPr>
        <w:pStyle w:val="CodeWide"/>
        <w:pPrChange w:id="24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"GET</w:t>
      </w:r>
      <w:r w:rsidRPr="00D35EB9">
        <w:t xml:space="preserve"> </w:t>
      </w:r>
      <w:r w:rsidR="00D070DF" w:rsidRPr="00D35EB9">
        <w:t>/</w:t>
      </w:r>
      <w:r w:rsidRPr="00D35EB9">
        <w:t xml:space="preserve"> </w:t>
      </w:r>
      <w:r w:rsidR="00D070DF" w:rsidRPr="00D35EB9">
        <w:t>HTTP/1.1",</w:t>
      </w:r>
    </w:p>
    <w:p w14:paraId="5FA2176F" w14:textId="25646687" w:rsidR="00D070DF" w:rsidRPr="00D35EB9" w:rsidRDefault="00945AE6">
      <w:pPr>
        <w:pStyle w:val="CodeWide"/>
        <w:pPrChange w:id="25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"Host:</w:t>
      </w:r>
      <w:r w:rsidRPr="00D35EB9">
        <w:t xml:space="preserve"> </w:t>
      </w:r>
      <w:r w:rsidR="00D070DF" w:rsidRPr="00D35EB9">
        <w:t>127.0.0.1:7878",</w:t>
      </w:r>
    </w:p>
    <w:p w14:paraId="591129B1" w14:textId="77777777" w:rsidR="005A5B9A" w:rsidRDefault="00945AE6">
      <w:pPr>
        <w:pStyle w:val="CodeWide"/>
        <w:rPr>
          <w:ins w:id="26" w:author="Audrey Doyle" w:date="2022-08-07T13:52:00Z"/>
        </w:rPr>
      </w:pPr>
      <w:r w:rsidRPr="00D35EB9">
        <w:lastRenderedPageBreak/>
        <w:t xml:space="preserve">    </w:t>
      </w:r>
      <w:r w:rsidR="00D070DF" w:rsidRPr="00D35EB9">
        <w:t>"User-Agent:</w:t>
      </w:r>
      <w:r w:rsidRPr="00D35EB9">
        <w:t xml:space="preserve"> </w:t>
      </w:r>
      <w:r w:rsidR="00D070DF" w:rsidRPr="00D35EB9">
        <w:t>Mozilla/5.0</w:t>
      </w:r>
      <w:r w:rsidRPr="00D35EB9">
        <w:t xml:space="preserve"> </w:t>
      </w:r>
      <w:r w:rsidR="00D070DF" w:rsidRPr="00D35EB9">
        <w:t>(Macintosh;</w:t>
      </w:r>
      <w:r w:rsidRPr="00D35EB9">
        <w:t xml:space="preserve"> </w:t>
      </w:r>
      <w:r w:rsidR="00D070DF" w:rsidRPr="00D35EB9">
        <w:t>Intel</w:t>
      </w:r>
      <w:r w:rsidRPr="00D35EB9">
        <w:t xml:space="preserve"> </w:t>
      </w:r>
      <w:r w:rsidR="00D070DF" w:rsidRPr="00D35EB9">
        <w:t>Mac</w:t>
      </w:r>
      <w:r w:rsidRPr="00D35EB9">
        <w:t xml:space="preserve"> </w:t>
      </w:r>
      <w:r w:rsidR="00D070DF" w:rsidRPr="00D35EB9">
        <w:t>OS</w:t>
      </w:r>
      <w:r w:rsidRPr="00D35EB9">
        <w:t xml:space="preserve"> </w:t>
      </w:r>
      <w:r w:rsidR="00D070DF" w:rsidRPr="00D35EB9">
        <w:t>X</w:t>
      </w:r>
      <w:r w:rsidRPr="00D35EB9">
        <w:t xml:space="preserve"> </w:t>
      </w:r>
      <w:r w:rsidR="00D070DF" w:rsidRPr="00D35EB9">
        <w:t>10.15;</w:t>
      </w:r>
      <w:r w:rsidRPr="00D35EB9">
        <w:t xml:space="preserve"> </w:t>
      </w:r>
      <w:r w:rsidR="00D070DF" w:rsidRPr="00D35EB9">
        <w:t>rv:99.0)</w:t>
      </w:r>
      <w:r w:rsidRPr="00D35EB9">
        <w:t xml:space="preserve"> </w:t>
      </w:r>
    </w:p>
    <w:p w14:paraId="6869E6F9" w14:textId="7D9505EC" w:rsidR="00D070DF" w:rsidRPr="00D35EB9" w:rsidRDefault="00D070DF">
      <w:pPr>
        <w:pStyle w:val="CodeWide"/>
        <w:pPrChange w:id="27" w:author="Audrey Doyle" w:date="2022-08-06T14:02:00Z">
          <w:pPr>
            <w:pStyle w:val="Code"/>
          </w:pPr>
        </w:pPrChange>
      </w:pPr>
      <w:r w:rsidRPr="00D35EB9">
        <w:t>Gecko/20100101</w:t>
      </w:r>
      <w:r w:rsidR="00945AE6" w:rsidRPr="00D35EB9">
        <w:t xml:space="preserve"> </w:t>
      </w:r>
      <w:r w:rsidRPr="00D35EB9">
        <w:t>Firefox/99.0",</w:t>
      </w:r>
    </w:p>
    <w:p w14:paraId="4AD86AD1" w14:textId="77777777" w:rsidR="005A5B9A" w:rsidRDefault="00945AE6">
      <w:pPr>
        <w:pStyle w:val="CodeWide"/>
        <w:rPr>
          <w:ins w:id="28" w:author="Audrey Doyle" w:date="2022-08-07T13:52:00Z"/>
        </w:rPr>
      </w:pPr>
      <w:r w:rsidRPr="00D35EB9">
        <w:t xml:space="preserve">    </w:t>
      </w:r>
      <w:r w:rsidR="00D070DF" w:rsidRPr="00D35EB9">
        <w:t>"Accept:</w:t>
      </w:r>
      <w:r w:rsidRPr="00D35EB9">
        <w:t xml:space="preserve"> </w:t>
      </w:r>
      <w:r w:rsidR="00D070DF" w:rsidRPr="00D35EB9">
        <w:t>text/html,application/xhtml+xml,application/xml;q=0.9,image/avif,image/webp,*/*</w:t>
      </w:r>
    </w:p>
    <w:p w14:paraId="41CEBCA4" w14:textId="3CA6174B" w:rsidR="00D070DF" w:rsidRPr="00D35EB9" w:rsidRDefault="00D070DF">
      <w:pPr>
        <w:pStyle w:val="CodeWide"/>
        <w:pPrChange w:id="29" w:author="Audrey Doyle" w:date="2022-08-06T14:02:00Z">
          <w:pPr>
            <w:pStyle w:val="Code"/>
          </w:pPr>
        </w:pPrChange>
      </w:pPr>
      <w:r w:rsidRPr="00D35EB9">
        <w:t>;q=0.8",</w:t>
      </w:r>
    </w:p>
    <w:p w14:paraId="3327C5C8" w14:textId="21436AE5" w:rsidR="00D070DF" w:rsidRPr="00D35EB9" w:rsidRDefault="00945AE6">
      <w:pPr>
        <w:pStyle w:val="CodeWide"/>
        <w:pPrChange w:id="30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"Accept-Language:</w:t>
      </w:r>
      <w:r w:rsidRPr="00D35EB9">
        <w:t xml:space="preserve"> </w:t>
      </w:r>
      <w:r w:rsidR="00D070DF" w:rsidRPr="00D35EB9">
        <w:t>en-US,en;q=0.5",</w:t>
      </w:r>
    </w:p>
    <w:p w14:paraId="17DB5A35" w14:textId="0F61C401" w:rsidR="00D070DF" w:rsidRPr="00D35EB9" w:rsidRDefault="00945AE6">
      <w:pPr>
        <w:pStyle w:val="CodeWide"/>
        <w:pPrChange w:id="31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"Accept-Encoding:</w:t>
      </w:r>
      <w:r w:rsidRPr="00D35EB9">
        <w:t xml:space="preserve"> </w:t>
      </w:r>
      <w:r w:rsidR="00D070DF" w:rsidRPr="00D35EB9">
        <w:t>gzip,</w:t>
      </w:r>
      <w:r w:rsidRPr="00D35EB9">
        <w:t xml:space="preserve"> </w:t>
      </w:r>
      <w:r w:rsidR="00D070DF" w:rsidRPr="00D35EB9">
        <w:t>deflate,</w:t>
      </w:r>
      <w:r w:rsidRPr="00D35EB9">
        <w:t xml:space="preserve"> </w:t>
      </w:r>
      <w:r w:rsidR="00D070DF" w:rsidRPr="00D35EB9">
        <w:t>br",</w:t>
      </w:r>
    </w:p>
    <w:p w14:paraId="552060D8" w14:textId="0D18999F" w:rsidR="00D070DF" w:rsidRPr="00D35EB9" w:rsidRDefault="00945AE6">
      <w:pPr>
        <w:pStyle w:val="CodeWide"/>
        <w:pPrChange w:id="32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"DNT:</w:t>
      </w:r>
      <w:r w:rsidRPr="00D35EB9">
        <w:t xml:space="preserve"> </w:t>
      </w:r>
      <w:r w:rsidR="00D070DF" w:rsidRPr="00D35EB9">
        <w:t>1",</w:t>
      </w:r>
    </w:p>
    <w:p w14:paraId="56302425" w14:textId="2C07941B" w:rsidR="00D070DF" w:rsidRPr="00D35EB9" w:rsidRDefault="00945AE6">
      <w:pPr>
        <w:pStyle w:val="CodeWide"/>
        <w:pPrChange w:id="33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"Connection:</w:t>
      </w:r>
      <w:r w:rsidRPr="00D35EB9">
        <w:t xml:space="preserve"> </w:t>
      </w:r>
      <w:r w:rsidR="00D070DF" w:rsidRPr="00D35EB9">
        <w:t>keep-alive",</w:t>
      </w:r>
    </w:p>
    <w:p w14:paraId="0FE78BF1" w14:textId="4C153BF2" w:rsidR="00D070DF" w:rsidRPr="00D35EB9" w:rsidRDefault="00945AE6">
      <w:pPr>
        <w:pStyle w:val="CodeWide"/>
        <w:pPrChange w:id="34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"Upgrade-Insecure-Requests:</w:t>
      </w:r>
      <w:r w:rsidRPr="00D35EB9">
        <w:t xml:space="preserve"> </w:t>
      </w:r>
      <w:r w:rsidR="00D070DF" w:rsidRPr="00D35EB9">
        <w:t>1",</w:t>
      </w:r>
    </w:p>
    <w:p w14:paraId="40F050A0" w14:textId="1DE11D3D" w:rsidR="00D070DF" w:rsidRPr="00D35EB9" w:rsidRDefault="00945AE6">
      <w:pPr>
        <w:pStyle w:val="CodeWide"/>
        <w:pPrChange w:id="35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"Sec-Fetch-Dest:</w:t>
      </w:r>
      <w:r w:rsidRPr="00D35EB9">
        <w:t xml:space="preserve"> </w:t>
      </w:r>
      <w:r w:rsidR="00D070DF" w:rsidRPr="00D35EB9">
        <w:t>document",</w:t>
      </w:r>
    </w:p>
    <w:p w14:paraId="5E51ED2E" w14:textId="30DC67B3" w:rsidR="00D070DF" w:rsidRPr="00D35EB9" w:rsidRDefault="00945AE6">
      <w:pPr>
        <w:pStyle w:val="CodeWide"/>
        <w:pPrChange w:id="36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"Sec-Fetch-Mode:</w:t>
      </w:r>
      <w:r w:rsidRPr="00D35EB9">
        <w:t xml:space="preserve"> </w:t>
      </w:r>
      <w:r w:rsidR="00D070DF" w:rsidRPr="00D35EB9">
        <w:t>navigate",</w:t>
      </w:r>
    </w:p>
    <w:p w14:paraId="0804DC80" w14:textId="2B230C96" w:rsidR="00D070DF" w:rsidRPr="00D35EB9" w:rsidRDefault="00945AE6">
      <w:pPr>
        <w:pStyle w:val="CodeWide"/>
        <w:pPrChange w:id="37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"Sec-Fetch-Site:</w:t>
      </w:r>
      <w:r w:rsidRPr="00D35EB9">
        <w:t xml:space="preserve"> </w:t>
      </w:r>
      <w:r w:rsidR="00D070DF" w:rsidRPr="00D35EB9">
        <w:t>none",</w:t>
      </w:r>
    </w:p>
    <w:p w14:paraId="3D8BC55C" w14:textId="13F0E28B" w:rsidR="00D070DF" w:rsidRPr="00D35EB9" w:rsidRDefault="00945AE6">
      <w:pPr>
        <w:pStyle w:val="CodeWide"/>
        <w:pPrChange w:id="38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"Sec-Fetch-User:</w:t>
      </w:r>
      <w:r w:rsidRPr="00D35EB9">
        <w:t xml:space="preserve"> </w:t>
      </w:r>
      <w:r w:rsidR="00D070DF" w:rsidRPr="00D35EB9">
        <w:t>?1",</w:t>
      </w:r>
    </w:p>
    <w:p w14:paraId="361F305E" w14:textId="2541D996" w:rsidR="00D070DF" w:rsidRPr="00D35EB9" w:rsidRDefault="00945AE6">
      <w:pPr>
        <w:pStyle w:val="CodeWide"/>
        <w:pPrChange w:id="39" w:author="Audrey Doyle" w:date="2022-08-06T14:02:00Z">
          <w:pPr>
            <w:pStyle w:val="Code"/>
          </w:pPr>
        </w:pPrChange>
      </w:pPr>
      <w:r w:rsidRPr="00D35EB9">
        <w:t xml:space="preserve">    </w:t>
      </w:r>
      <w:r w:rsidR="00D070DF" w:rsidRPr="00D35EB9">
        <w:t>"Cache-Control:</w:t>
      </w:r>
      <w:r w:rsidRPr="00D35EB9">
        <w:t xml:space="preserve"> </w:t>
      </w:r>
      <w:r w:rsidR="00D070DF" w:rsidRPr="00D35EB9">
        <w:t>max-age=0",</w:t>
      </w:r>
    </w:p>
    <w:p w14:paraId="658F46BC" w14:textId="77777777" w:rsidR="00D070DF" w:rsidRPr="00D35EB9" w:rsidRDefault="00D070DF">
      <w:pPr>
        <w:pStyle w:val="CodeWide"/>
        <w:pPrChange w:id="40" w:author="Audrey Doyle" w:date="2022-08-06T14:02:00Z">
          <w:pPr>
            <w:pStyle w:val="Code"/>
          </w:pPr>
        </w:pPrChange>
      </w:pPr>
      <w:r w:rsidRPr="00D35EB9">
        <w:t>]</w:t>
      </w:r>
    </w:p>
    <w:p w14:paraId="44998A2A" w14:textId="73489E40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Depending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slightly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output.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after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repeated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requesting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fetch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repeatedly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program.</w:t>
      </w:r>
    </w:p>
    <w:p w14:paraId="51564E5D" w14:textId="04E2B5D6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break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understand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program.</w:t>
      </w:r>
    </w:p>
    <w:p w14:paraId="77092F35" w14:textId="274F054C" w:rsidR="00D070DF" w:rsidRPr="00D070DF" w:rsidRDefault="00D070DF" w:rsidP="006D307B">
      <w:pPr>
        <w:pStyle w:val="HeadB"/>
        <w:rPr>
          <w:lang w:eastAsia="en-GB"/>
        </w:rPr>
      </w:pPr>
      <w:bookmarkStart w:id="41" w:name="a-closer-look-at-an-http-request"/>
      <w:bookmarkStart w:id="42" w:name="_Toc107314535"/>
      <w:bookmarkEnd w:id="41"/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bookmarkEnd w:id="42"/>
    </w:p>
    <w:p w14:paraId="3664F3E6" w14:textId="1AC2132E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text-based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protocol,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format:</w:t>
      </w:r>
    </w:p>
    <w:p w14:paraId="59ED8AE8" w14:textId="2D7516E3" w:rsidR="00D070DF" w:rsidRPr="00D35EB9" w:rsidRDefault="00D070DF" w:rsidP="00D62D8F">
      <w:pPr>
        <w:pStyle w:val="Code"/>
      </w:pPr>
      <w:r w:rsidRPr="00D35EB9">
        <w:t>Method</w:t>
      </w:r>
      <w:r w:rsidR="00945AE6" w:rsidRPr="00D35EB9">
        <w:t xml:space="preserve"> </w:t>
      </w:r>
      <w:r w:rsidRPr="00D35EB9">
        <w:t>Request-URI</w:t>
      </w:r>
      <w:r w:rsidR="00945AE6" w:rsidRPr="00D35EB9">
        <w:t xml:space="preserve"> </w:t>
      </w:r>
      <w:r w:rsidRPr="00D35EB9">
        <w:t>HTTP-Version</w:t>
      </w:r>
      <w:r w:rsidR="00945AE6" w:rsidRPr="00D35EB9">
        <w:t xml:space="preserve"> </w:t>
      </w:r>
      <w:r w:rsidRPr="00D35EB9">
        <w:t>CRLF</w:t>
      </w:r>
    </w:p>
    <w:p w14:paraId="08F6C3A5" w14:textId="7AFD7C7D" w:rsidR="00D070DF" w:rsidRPr="00D35EB9" w:rsidRDefault="00D070DF" w:rsidP="00D62D8F">
      <w:pPr>
        <w:pStyle w:val="Code"/>
      </w:pPr>
      <w:r w:rsidRPr="00D35EB9">
        <w:t>headers</w:t>
      </w:r>
      <w:r w:rsidR="00945AE6" w:rsidRPr="00D35EB9">
        <w:t xml:space="preserve"> </w:t>
      </w:r>
      <w:r w:rsidRPr="00D35EB9">
        <w:t>CRLF</w:t>
      </w:r>
    </w:p>
    <w:p w14:paraId="7DBC50DA" w14:textId="77777777" w:rsidR="00D070DF" w:rsidRPr="00D35EB9" w:rsidRDefault="00D070DF" w:rsidP="00D62D8F">
      <w:pPr>
        <w:pStyle w:val="Code"/>
      </w:pPr>
      <w:r w:rsidRPr="00D35EB9">
        <w:t>message-body</w:t>
      </w:r>
    </w:p>
    <w:p w14:paraId="3C76B913" w14:textId="3AEB3E3D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request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information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requesting.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indicates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POST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describes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information.</w:t>
      </w:r>
    </w:p>
    <w:p w14:paraId="31A6EDBD" w14:textId="5A989E6C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next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indicates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ins w:id="43" w:author="Audrey Doyle" w:date="2022-08-07T12:41:00Z">
        <w:r w:rsidR="003F5C33">
          <w:rPr>
            <w:rStyle w:val="Italic"/>
          </w:rPr>
          <w:t>u</w:t>
        </w:r>
      </w:ins>
      <w:del w:id="44" w:author="Audrey Doyle" w:date="2022-08-07T12:41:00Z">
        <w:r w:rsidRPr="00D35EB9" w:rsidDel="003F5C33">
          <w:rPr>
            <w:rStyle w:val="Italic"/>
          </w:rPr>
          <w:delText>U</w:delText>
        </w:r>
      </w:del>
      <w:r w:rsidRPr="00D35EB9">
        <w:rPr>
          <w:rStyle w:val="Italic"/>
        </w:rPr>
        <w:t>niform</w:t>
      </w:r>
      <w:r w:rsidR="00945AE6" w:rsidRPr="00D35EB9">
        <w:rPr>
          <w:rStyle w:val="Italic"/>
        </w:rPr>
        <w:t xml:space="preserve"> </w:t>
      </w:r>
      <w:ins w:id="45" w:author="Audrey Doyle" w:date="2022-08-07T12:41:00Z">
        <w:r w:rsidR="003F5C33">
          <w:rPr>
            <w:rStyle w:val="Italic"/>
          </w:rPr>
          <w:t>r</w:t>
        </w:r>
      </w:ins>
      <w:del w:id="46" w:author="Audrey Doyle" w:date="2022-08-07T12:41:00Z">
        <w:r w:rsidRPr="00D35EB9" w:rsidDel="003F5C33">
          <w:rPr>
            <w:rStyle w:val="Italic"/>
          </w:rPr>
          <w:delText>R</w:delText>
        </w:r>
      </w:del>
      <w:r w:rsidRPr="00D35EB9">
        <w:rPr>
          <w:rStyle w:val="Italic"/>
        </w:rPr>
        <w:t>esource</w:t>
      </w:r>
      <w:r w:rsidR="00945AE6" w:rsidRPr="00D35EB9">
        <w:rPr>
          <w:rStyle w:val="Italic"/>
        </w:rPr>
        <w:t xml:space="preserve"> </w:t>
      </w:r>
      <w:ins w:id="47" w:author="Audrey Doyle" w:date="2022-08-07T12:41:00Z">
        <w:r w:rsidR="003F5C33">
          <w:rPr>
            <w:rStyle w:val="Italic"/>
          </w:rPr>
          <w:t>i</w:t>
        </w:r>
      </w:ins>
      <w:del w:id="48" w:author="Audrey Doyle" w:date="2022-08-07T12:41:00Z">
        <w:r w:rsidRPr="00D35EB9" w:rsidDel="003F5C33">
          <w:rPr>
            <w:rStyle w:val="Italic"/>
          </w:rPr>
          <w:delText>I</w:delText>
        </w:r>
      </w:del>
      <w:r w:rsidRPr="00D35EB9">
        <w:rPr>
          <w:rStyle w:val="Italic"/>
        </w:rPr>
        <w:t>dentifier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(URI)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requesting: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URI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almost,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quite,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ins w:id="49" w:author="Audrey Doyle" w:date="2022-08-07T12:41:00Z">
        <w:r w:rsidR="003F5C33">
          <w:rPr>
            <w:rStyle w:val="Italic"/>
          </w:rPr>
          <w:t>u</w:t>
        </w:r>
      </w:ins>
      <w:del w:id="50" w:author="Audrey Doyle" w:date="2022-08-07T12:41:00Z">
        <w:r w:rsidRPr="00D35EB9" w:rsidDel="003F5C33">
          <w:rPr>
            <w:rStyle w:val="Italic"/>
          </w:rPr>
          <w:delText>U</w:delText>
        </w:r>
      </w:del>
      <w:r w:rsidRPr="00D35EB9">
        <w:rPr>
          <w:rStyle w:val="Italic"/>
        </w:rPr>
        <w:t>niform</w:t>
      </w:r>
      <w:r w:rsidR="00945AE6" w:rsidRPr="00D35EB9">
        <w:rPr>
          <w:rStyle w:val="Italic"/>
        </w:rPr>
        <w:t xml:space="preserve"> </w:t>
      </w:r>
      <w:ins w:id="51" w:author="Audrey Doyle" w:date="2022-08-07T12:41:00Z">
        <w:r w:rsidR="003F5C33">
          <w:rPr>
            <w:rStyle w:val="Italic"/>
          </w:rPr>
          <w:t>r</w:t>
        </w:r>
      </w:ins>
      <w:del w:id="52" w:author="Audrey Doyle" w:date="2022-08-07T12:41:00Z">
        <w:r w:rsidRPr="00D35EB9" w:rsidDel="003F5C33">
          <w:rPr>
            <w:rStyle w:val="Italic"/>
          </w:rPr>
          <w:delText>R</w:delText>
        </w:r>
      </w:del>
      <w:r w:rsidRPr="00D35EB9">
        <w:rPr>
          <w:rStyle w:val="Italic"/>
        </w:rPr>
        <w:t>esource</w:t>
      </w:r>
      <w:r w:rsidR="00945AE6" w:rsidRPr="00D35EB9">
        <w:rPr>
          <w:rStyle w:val="Italic"/>
        </w:rPr>
        <w:t xml:space="preserve"> </w:t>
      </w:r>
      <w:ins w:id="53" w:author="Audrey Doyle" w:date="2022-08-07T12:41:00Z">
        <w:r w:rsidR="003F5C33">
          <w:rPr>
            <w:rStyle w:val="Italic"/>
          </w:rPr>
          <w:t>l</w:t>
        </w:r>
      </w:ins>
      <w:del w:id="54" w:author="Audrey Doyle" w:date="2022-08-07T12:41:00Z">
        <w:r w:rsidRPr="00D35EB9" w:rsidDel="003F5C33">
          <w:rPr>
            <w:rStyle w:val="Italic"/>
          </w:rPr>
          <w:delText>L</w:delText>
        </w:r>
      </w:del>
      <w:r w:rsidRPr="00D35EB9">
        <w:rPr>
          <w:rStyle w:val="Italic"/>
        </w:rPr>
        <w:t>ocator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(URL)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difference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between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URIs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URLs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important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purposes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chapter,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spec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term</w:t>
      </w:r>
      <w:r w:rsidR="00945AE6">
        <w:rPr>
          <w:lang w:eastAsia="en-GB"/>
        </w:rPr>
        <w:t xml:space="preserve"> </w:t>
      </w:r>
      <w:r w:rsidRPr="00807AF5">
        <w:rPr>
          <w:rStyle w:val="Italic"/>
          <w:rPrChange w:id="55" w:author="Audrey Doyle" w:date="2022-08-06T14:04:00Z">
            <w:rPr>
              <w:lang w:eastAsia="en-GB"/>
            </w:rPr>
          </w:rPrChange>
        </w:rPr>
        <w:t>URI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mentally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substitute</w:t>
      </w:r>
      <w:r w:rsidR="00945AE6">
        <w:rPr>
          <w:lang w:eastAsia="en-GB"/>
        </w:rPr>
        <w:t xml:space="preserve"> </w:t>
      </w:r>
      <w:r w:rsidRPr="003F5C33">
        <w:rPr>
          <w:rStyle w:val="Italic"/>
          <w:rPrChange w:id="56" w:author="Audrey Doyle" w:date="2022-08-07T12:41:00Z">
            <w:rPr>
              <w:lang w:eastAsia="en-GB"/>
            </w:rPr>
          </w:rPrChange>
        </w:rPr>
        <w:t>URL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3F5C33">
        <w:rPr>
          <w:rStyle w:val="Italic"/>
          <w:rPrChange w:id="57" w:author="Audrey Doyle" w:date="2022-08-07T12:41:00Z">
            <w:rPr>
              <w:lang w:eastAsia="en-GB"/>
            </w:rPr>
          </w:rPrChange>
        </w:rPr>
        <w:t>URI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here.</w:t>
      </w:r>
    </w:p>
    <w:p w14:paraId="6BFB2B59" w14:textId="33BA4A07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last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version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CRLF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sequence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(CRLF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carriage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line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feed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terms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typewriter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days!)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CRLF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sequence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written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\r\n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where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\r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carriage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\n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feed.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CRLF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sequence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separates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CRLF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printed,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rather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\r\n</w:t>
      </w:r>
      <w:r w:rsidRPr="00D070DF">
        <w:rPr>
          <w:lang w:eastAsia="en-GB"/>
        </w:rPr>
        <w:t>.</w:t>
      </w:r>
    </w:p>
    <w:p w14:paraId="1DBADE4F" w14:textId="534771AC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Looking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far,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method,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URI,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HTTP/1.1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version.</w:t>
      </w:r>
    </w:p>
    <w:p w14:paraId="24EF429C" w14:textId="06A370AE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lastRenderedPageBreak/>
        <w:t>After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remaining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Host: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onward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headers.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body.</w:t>
      </w:r>
    </w:p>
    <w:p w14:paraId="09DB2035" w14:textId="13B7198A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address,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127.0.0.1:7878/test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changes.</w:t>
      </w:r>
    </w:p>
    <w:p w14:paraId="366F5A4F" w14:textId="6AFAB11E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data!</w:t>
      </w:r>
    </w:p>
    <w:p w14:paraId="68E8665B" w14:textId="4ABF2297" w:rsidR="00D070DF" w:rsidRPr="00D070DF" w:rsidRDefault="00D070DF" w:rsidP="006D307B">
      <w:pPr>
        <w:pStyle w:val="HeadB"/>
        <w:rPr>
          <w:lang w:eastAsia="en-GB"/>
        </w:rPr>
      </w:pPr>
      <w:bookmarkStart w:id="58" w:name="writing-a-response"/>
      <w:bookmarkStart w:id="59" w:name="_Toc107314536"/>
      <w:bookmarkEnd w:id="58"/>
      <w:r w:rsidRPr="00D070DF">
        <w:rPr>
          <w:lang w:eastAsia="en-GB"/>
        </w:rPr>
        <w:t>Writing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bookmarkEnd w:id="59"/>
    </w:p>
    <w:p w14:paraId="36ABB336" w14:textId="184D41DD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following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format:</w:t>
      </w:r>
    </w:p>
    <w:p w14:paraId="7406E5A5" w14:textId="405C0437" w:rsidR="00D070DF" w:rsidRPr="00D35EB9" w:rsidRDefault="00D070DF" w:rsidP="00D62D8F">
      <w:pPr>
        <w:pStyle w:val="Code"/>
      </w:pPr>
      <w:r w:rsidRPr="00D35EB9">
        <w:t>HTTP-Version</w:t>
      </w:r>
      <w:r w:rsidR="00945AE6" w:rsidRPr="00D35EB9">
        <w:t xml:space="preserve"> </w:t>
      </w:r>
      <w:r w:rsidRPr="00D35EB9">
        <w:t>Status-Code</w:t>
      </w:r>
      <w:r w:rsidR="00945AE6" w:rsidRPr="00D35EB9">
        <w:t xml:space="preserve"> </w:t>
      </w:r>
      <w:r w:rsidRPr="00D35EB9">
        <w:t>Reason-Phrase</w:t>
      </w:r>
      <w:r w:rsidR="00945AE6" w:rsidRPr="00D35EB9">
        <w:t xml:space="preserve"> </w:t>
      </w:r>
      <w:r w:rsidRPr="00D35EB9">
        <w:t>CRLF</w:t>
      </w:r>
    </w:p>
    <w:p w14:paraId="47A4F2A3" w14:textId="04F5EA23" w:rsidR="00D070DF" w:rsidRPr="00D35EB9" w:rsidRDefault="00D070DF" w:rsidP="00D62D8F">
      <w:pPr>
        <w:pStyle w:val="Code"/>
      </w:pPr>
      <w:r w:rsidRPr="00D35EB9">
        <w:t>headers</w:t>
      </w:r>
      <w:r w:rsidR="00945AE6" w:rsidRPr="00D35EB9">
        <w:t xml:space="preserve"> </w:t>
      </w:r>
      <w:r w:rsidRPr="00D35EB9">
        <w:t>CRLF</w:t>
      </w:r>
    </w:p>
    <w:p w14:paraId="1DFD2F42" w14:textId="77777777" w:rsidR="00D070DF" w:rsidRPr="00D35EB9" w:rsidRDefault="00D070DF" w:rsidP="00D62D8F">
      <w:pPr>
        <w:pStyle w:val="Code"/>
      </w:pPr>
      <w:r w:rsidRPr="00D35EB9">
        <w:t>message-body</w:t>
      </w:r>
    </w:p>
    <w:p w14:paraId="150ABADD" w14:textId="41122CE9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status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contains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version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numeric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summarizes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result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reason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phrase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provides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text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description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After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CRLF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sequence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headers,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CRLF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sequence,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body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response.</w:t>
      </w:r>
    </w:p>
    <w:p w14:paraId="57AF797D" w14:textId="34077C89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example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version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1.1,</w:t>
      </w:r>
      <w:r w:rsidR="00945AE6">
        <w:rPr>
          <w:lang w:eastAsia="en-GB"/>
        </w:rPr>
        <w:t xml:space="preserve"> </w:t>
      </w:r>
      <w:ins w:id="60" w:author="Audrey Doyle" w:date="2022-08-07T12:42:00Z">
        <w:r w:rsidR="003F5C33">
          <w:rPr>
            <w:lang w:eastAsia="en-GB"/>
          </w:rPr>
          <w:t xml:space="preserve">and </w:t>
        </w:r>
      </w:ins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200,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reason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phrase,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headers,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body:</w:t>
      </w:r>
    </w:p>
    <w:p w14:paraId="01D49C03" w14:textId="68D36F0D" w:rsidR="00D070DF" w:rsidRPr="00D35EB9" w:rsidRDefault="00D070DF" w:rsidP="00D62D8F">
      <w:pPr>
        <w:pStyle w:val="Code"/>
      </w:pPr>
      <w:r w:rsidRPr="00D35EB9">
        <w:t>HTTP/1.1</w:t>
      </w:r>
      <w:r w:rsidR="00945AE6" w:rsidRPr="00D35EB9">
        <w:t xml:space="preserve"> </w:t>
      </w:r>
      <w:r w:rsidRPr="00D35EB9">
        <w:t>200</w:t>
      </w:r>
      <w:r w:rsidR="00945AE6" w:rsidRPr="00D35EB9">
        <w:t xml:space="preserve"> </w:t>
      </w:r>
      <w:r w:rsidRPr="00D35EB9">
        <w:t>OK\r\n\r\n</w:t>
      </w:r>
    </w:p>
    <w:p w14:paraId="5471CC45" w14:textId="1F250CF1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standard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text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successful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successful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handle_connection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remove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println!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replace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20-3.</w:t>
      </w:r>
    </w:p>
    <w:p w14:paraId="2CB66137" w14:textId="52D0B5BC" w:rsidR="00D070DF" w:rsidRPr="00D070DF" w:rsidRDefault="00B0420F" w:rsidP="00B0420F">
      <w:pPr>
        <w:pStyle w:val="CodeLabel"/>
        <w:rPr>
          <w:lang w:eastAsia="en-GB"/>
        </w:rPr>
      </w:pPr>
      <w:del w:id="61" w:author="Audrey Doyle" w:date="2022-08-06T14:05:00Z">
        <w:r w:rsidDel="00807AF5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src/main.rs</w:t>
      </w:r>
    </w:p>
    <w:p w14:paraId="6BBC45E8" w14:textId="6307AB3F" w:rsidR="00D070DF" w:rsidRPr="00D35EB9" w:rsidRDefault="00D070DF" w:rsidP="00D62D8F">
      <w:pPr>
        <w:pStyle w:val="Code"/>
      </w:pPr>
      <w:r w:rsidRPr="00D35EB9">
        <w:t>fn</w:t>
      </w:r>
      <w:r w:rsidR="00945AE6" w:rsidRPr="00D35EB9">
        <w:t xml:space="preserve"> </w:t>
      </w:r>
      <w:r w:rsidRPr="00D35EB9">
        <w:t>handle_connection(mut</w:t>
      </w:r>
      <w:r w:rsidR="00945AE6" w:rsidRPr="00D35EB9">
        <w:t xml:space="preserve"> </w:t>
      </w:r>
      <w:r w:rsidRPr="00D35EB9">
        <w:t>stream:</w:t>
      </w:r>
      <w:r w:rsidR="00945AE6" w:rsidRPr="00D35EB9">
        <w:t xml:space="preserve"> </w:t>
      </w:r>
      <w:r w:rsidRPr="00D35EB9">
        <w:t>TcpStream)</w:t>
      </w:r>
      <w:r w:rsidR="00945AE6" w:rsidRPr="00D35EB9">
        <w:t xml:space="preserve"> </w:t>
      </w:r>
      <w:r w:rsidRPr="00D35EB9">
        <w:t>{</w:t>
      </w:r>
    </w:p>
    <w:p w14:paraId="30D2C7B3" w14:textId="6E93B821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buf_reader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BufReader::new(&amp;mut</w:t>
      </w:r>
      <w:r w:rsidRPr="00D35EB9">
        <w:t xml:space="preserve"> </w:t>
      </w:r>
      <w:r w:rsidR="00D070DF" w:rsidRPr="00D35EB9">
        <w:t>stream);</w:t>
      </w:r>
    </w:p>
    <w:p w14:paraId="2143DF98" w14:textId="328E6585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http_request:</w:t>
      </w:r>
      <w:r w:rsidRPr="00D35EB9">
        <w:t xml:space="preserve"> </w:t>
      </w:r>
      <w:r w:rsidR="00D070DF" w:rsidRPr="00D35EB9">
        <w:t>Vec&lt;_&gt;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buf_reader</w:t>
      </w:r>
    </w:p>
    <w:p w14:paraId="43E57B39" w14:textId="10EF5F31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.lines()</w:t>
      </w:r>
    </w:p>
    <w:p w14:paraId="55B50B9A" w14:textId="3AAE3AFD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.map(|result|</w:t>
      </w:r>
      <w:r w:rsidRPr="00D35EB9">
        <w:t xml:space="preserve"> </w:t>
      </w:r>
      <w:r w:rsidR="00D070DF" w:rsidRPr="00D35EB9">
        <w:t>result.unwrap())</w:t>
      </w:r>
    </w:p>
    <w:p w14:paraId="1D8B013E" w14:textId="1DAD942B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.take_while(|line|</w:t>
      </w:r>
      <w:r w:rsidRPr="00D35EB9">
        <w:t xml:space="preserve"> </w:t>
      </w:r>
      <w:r w:rsidR="00D070DF" w:rsidRPr="00D35EB9">
        <w:t>!line.is_empty())</w:t>
      </w:r>
    </w:p>
    <w:p w14:paraId="78BB6962" w14:textId="002F5F24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.collect();</w:t>
      </w:r>
    </w:p>
    <w:p w14:paraId="48C6C7D7" w14:textId="77777777" w:rsidR="00D070DF" w:rsidRPr="00D35EB9" w:rsidRDefault="00D070DF" w:rsidP="00D62D8F">
      <w:pPr>
        <w:pStyle w:val="Code"/>
      </w:pPr>
    </w:p>
    <w:p w14:paraId="0CED6B09" w14:textId="0A0AC855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response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"HTTP/1.1</w:t>
      </w:r>
      <w:r w:rsidRPr="00D35EB9">
        <w:t xml:space="preserve"> </w:t>
      </w:r>
      <w:r w:rsidR="00D070DF" w:rsidRPr="00D35EB9">
        <w:t>200</w:t>
      </w:r>
      <w:r w:rsidRPr="00D35EB9">
        <w:t xml:space="preserve"> </w:t>
      </w:r>
      <w:r w:rsidR="00D070DF" w:rsidRPr="00D35EB9">
        <w:t>OK\r\n\r\n";</w:t>
      </w:r>
    </w:p>
    <w:p w14:paraId="0B2FE947" w14:textId="77777777" w:rsidR="00D070DF" w:rsidRPr="00D35EB9" w:rsidRDefault="00D070DF" w:rsidP="00D62D8F">
      <w:pPr>
        <w:pStyle w:val="Code"/>
      </w:pPr>
    </w:p>
    <w:p w14:paraId="4814F453" w14:textId="30F8A9DE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stream.write_all(response.</w:t>
      </w:r>
      <w:r w:rsidR="00FF277B" w:rsidRPr="00FF277B">
        <w:rPr>
          <w:rStyle w:val="CodeAnnotation"/>
        </w:rPr>
        <w:t>3</w:t>
      </w:r>
      <w:r w:rsidR="00FF277B" w:rsidRPr="00FF277B">
        <w:t xml:space="preserve"> </w:t>
      </w:r>
      <w:r w:rsidR="00D070DF" w:rsidRPr="00D35EB9">
        <w:t>as_bytes()).unwrap();</w:t>
      </w:r>
    </w:p>
    <w:p w14:paraId="66EE0272" w14:textId="77777777" w:rsidR="00D070DF" w:rsidRPr="00D35EB9" w:rsidRDefault="00D070DF" w:rsidP="00D62D8F">
      <w:pPr>
        <w:pStyle w:val="Code"/>
      </w:pPr>
      <w:r w:rsidRPr="00D35EB9">
        <w:t>}</w:t>
      </w:r>
    </w:p>
    <w:p w14:paraId="53E0B7A3" w14:textId="41FD2DFC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Writing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successful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</w:t>
      </w:r>
    </w:p>
    <w:p w14:paraId="6EF1DB74" w14:textId="7F4083E3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defines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variable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as_bytes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convert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bytes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3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write_all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&amp;[u8]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those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directly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write_all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operation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fail,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result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Again,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application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here.</w:t>
      </w:r>
    </w:p>
    <w:p w14:paraId="4F7CD8EA" w14:textId="0042C6DD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lastRenderedPageBreak/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longer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terminal,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output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output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Cargo.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load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127.0.0.1:7878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blank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</w:t>
      </w:r>
      <w:del w:id="62" w:author="Audrey Doyle" w:date="2022-08-07T12:43:00Z">
        <w:r w:rsidRPr="00D070DF" w:rsidDel="003F5C33">
          <w:rPr>
            <w:lang w:eastAsia="en-GB"/>
          </w:rPr>
          <w:delText>-</w:delText>
        </w:r>
      </w:del>
      <w:r w:rsidRPr="00D070DF">
        <w:rPr>
          <w:lang w:eastAsia="en-GB"/>
        </w:rPr>
        <w:t>coded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response!</w:t>
      </w:r>
    </w:p>
    <w:p w14:paraId="039A78E1" w14:textId="12FC2471" w:rsidR="00D070DF" w:rsidRPr="00D070DF" w:rsidRDefault="00D070DF" w:rsidP="006D307B">
      <w:pPr>
        <w:pStyle w:val="HeadB"/>
        <w:rPr>
          <w:lang w:eastAsia="en-GB"/>
        </w:rPr>
      </w:pPr>
      <w:bookmarkStart w:id="63" w:name="returning-real-html"/>
      <w:bookmarkStart w:id="64" w:name="_Toc107314537"/>
      <w:bookmarkEnd w:id="63"/>
      <w:r w:rsidRPr="00D070DF">
        <w:rPr>
          <w:lang w:eastAsia="en-GB"/>
        </w:rPr>
        <w:t>Returning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bookmarkEnd w:id="64"/>
    </w:p>
    <w:p w14:paraId="581C0A7B" w14:textId="7C544E48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functionality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blank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page.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hello.html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root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directory,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src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directory.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input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20-4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possibility.</w:t>
      </w:r>
    </w:p>
    <w:p w14:paraId="46CAFA1C" w14:textId="2DE1D0B2" w:rsidR="00D070DF" w:rsidRPr="00D070DF" w:rsidRDefault="00B0420F" w:rsidP="00B0420F">
      <w:pPr>
        <w:pStyle w:val="CodeLabel"/>
        <w:rPr>
          <w:lang w:eastAsia="en-GB"/>
        </w:rPr>
      </w:pPr>
      <w:del w:id="65" w:author="Audrey Doyle" w:date="2022-08-06T14:06:00Z">
        <w:r w:rsidDel="00807AF5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hello.html</w:t>
      </w:r>
    </w:p>
    <w:p w14:paraId="73E9CD73" w14:textId="79DFC472" w:rsidR="00D070DF" w:rsidRPr="00D35EB9" w:rsidRDefault="00D070DF" w:rsidP="00D62D8F">
      <w:pPr>
        <w:pStyle w:val="Code"/>
      </w:pPr>
      <w:r w:rsidRPr="00D35EB9">
        <w:t>&lt;!DOCTYPE</w:t>
      </w:r>
      <w:r w:rsidR="00945AE6" w:rsidRPr="00D35EB9">
        <w:t xml:space="preserve"> </w:t>
      </w:r>
      <w:r w:rsidRPr="00D35EB9">
        <w:t>html&gt;</w:t>
      </w:r>
    </w:p>
    <w:p w14:paraId="6B7BA757" w14:textId="0C2D88CE" w:rsidR="00D070DF" w:rsidRPr="00D35EB9" w:rsidRDefault="00D070DF" w:rsidP="00D62D8F">
      <w:pPr>
        <w:pStyle w:val="Code"/>
      </w:pPr>
      <w:r w:rsidRPr="00D35EB9">
        <w:t>&lt;html</w:t>
      </w:r>
      <w:r w:rsidR="00945AE6" w:rsidRPr="00D35EB9">
        <w:t xml:space="preserve"> </w:t>
      </w:r>
      <w:r w:rsidRPr="00D35EB9">
        <w:t>lang="en"&gt;</w:t>
      </w:r>
    </w:p>
    <w:p w14:paraId="01CFAA79" w14:textId="41D39304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&lt;head&gt;</w:t>
      </w:r>
    </w:p>
    <w:p w14:paraId="16CB8CCC" w14:textId="66215946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&lt;meta</w:t>
      </w:r>
      <w:r w:rsidRPr="00D35EB9">
        <w:t xml:space="preserve"> </w:t>
      </w:r>
      <w:r w:rsidR="00D070DF" w:rsidRPr="00D35EB9">
        <w:t>charset="utf-8"&gt;</w:t>
      </w:r>
    </w:p>
    <w:p w14:paraId="19E5215E" w14:textId="5AA69AE4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&lt;title&gt;Hello!&lt;/title&gt;</w:t>
      </w:r>
    </w:p>
    <w:p w14:paraId="063DC08F" w14:textId="14D1E913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&lt;/head&gt;</w:t>
      </w:r>
    </w:p>
    <w:p w14:paraId="0A10E447" w14:textId="73062498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&lt;body&gt;</w:t>
      </w:r>
    </w:p>
    <w:p w14:paraId="45121F5B" w14:textId="2BC83A00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&lt;h1&gt;Hello!&lt;/h1&gt;</w:t>
      </w:r>
    </w:p>
    <w:p w14:paraId="6349BC4D" w14:textId="138CF996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&lt;p&gt;Hi</w:t>
      </w:r>
      <w:r w:rsidRPr="00D35EB9">
        <w:t xml:space="preserve"> </w:t>
      </w:r>
      <w:r w:rsidR="00D070DF" w:rsidRPr="00D35EB9">
        <w:t>from</w:t>
      </w:r>
      <w:r w:rsidRPr="00D35EB9">
        <w:t xml:space="preserve"> </w:t>
      </w:r>
      <w:r w:rsidR="00D070DF" w:rsidRPr="00D35EB9">
        <w:t>Rust&lt;/p&gt;</w:t>
      </w:r>
    </w:p>
    <w:p w14:paraId="1EC9B270" w14:textId="2CE0D2ED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&lt;/body&gt;</w:t>
      </w:r>
    </w:p>
    <w:p w14:paraId="3ACF2BB5" w14:textId="77777777" w:rsidR="00D070DF" w:rsidRPr="00D35EB9" w:rsidRDefault="00D070DF" w:rsidP="00D62D8F">
      <w:pPr>
        <w:pStyle w:val="Code"/>
      </w:pPr>
      <w:r w:rsidRPr="00D35EB9">
        <w:t>&lt;/html&gt;</w:t>
      </w:r>
    </w:p>
    <w:p w14:paraId="38CCA15C" w14:textId="63394750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sample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</w:p>
    <w:p w14:paraId="1D5721C3" w14:textId="7D07E4C2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minimal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HTML5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document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heading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text.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modify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handle_connection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20-5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body,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it.</w:t>
      </w:r>
    </w:p>
    <w:p w14:paraId="32B6F96D" w14:textId="3393087D" w:rsidR="00D070DF" w:rsidRPr="00D070DF" w:rsidRDefault="00B0420F" w:rsidP="00B0420F">
      <w:pPr>
        <w:pStyle w:val="CodeLabel"/>
        <w:rPr>
          <w:lang w:eastAsia="en-GB"/>
        </w:rPr>
      </w:pPr>
      <w:del w:id="66" w:author="Audrey Doyle" w:date="2022-08-06T14:06:00Z">
        <w:r w:rsidDel="00807AF5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src/main.rs</w:t>
      </w:r>
    </w:p>
    <w:p w14:paraId="308B9E4B" w14:textId="2D6552CC" w:rsidR="00D070DF" w:rsidRPr="00D35EB9" w:rsidRDefault="00D070DF">
      <w:pPr>
        <w:pStyle w:val="CodeWide"/>
        <w:pPrChange w:id="67" w:author="Audrey Doyle" w:date="2022-08-06T14:06:00Z">
          <w:pPr>
            <w:pStyle w:val="Code"/>
          </w:pPr>
        </w:pPrChange>
      </w:pPr>
      <w:r w:rsidRPr="00D35EB9">
        <w:t>use</w:t>
      </w:r>
      <w:r w:rsidR="00945AE6" w:rsidRPr="00D35EB9">
        <w:t xml:space="preserve"> </w:t>
      </w:r>
      <w:r w:rsidRPr="00D35EB9">
        <w:t>std::{</w:t>
      </w:r>
    </w:p>
    <w:p w14:paraId="774478F6" w14:textId="71E6091F" w:rsidR="00D070DF" w:rsidRPr="00D35EB9" w:rsidRDefault="00945AE6">
      <w:pPr>
        <w:pStyle w:val="CodeWide"/>
        <w:pPrChange w:id="68" w:author="Audrey Doyle" w:date="2022-08-06T14:06:00Z">
          <w:pPr>
            <w:pStyle w:val="Code"/>
          </w:pPr>
        </w:pPrChange>
      </w:pPr>
      <w:r w:rsidRPr="00D35EB9">
        <w:t xml:space="preserve">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fs,</w:t>
      </w:r>
    </w:p>
    <w:p w14:paraId="18E16DC8" w14:textId="482074AA" w:rsidR="00D070DF" w:rsidRPr="00D35EB9" w:rsidRDefault="00945AE6">
      <w:pPr>
        <w:pStyle w:val="CodeWide"/>
        <w:pPrChange w:id="69" w:author="Audrey Doyle" w:date="2022-08-06T14:06:00Z">
          <w:pPr>
            <w:pStyle w:val="Code"/>
          </w:pPr>
        </w:pPrChange>
      </w:pPr>
      <w:r w:rsidRPr="00D35EB9">
        <w:t xml:space="preserve">    </w:t>
      </w:r>
      <w:r w:rsidR="00D070DF" w:rsidRPr="00D35EB9">
        <w:t>io::{prelude::*,</w:t>
      </w:r>
      <w:r w:rsidRPr="00D35EB9">
        <w:t xml:space="preserve"> </w:t>
      </w:r>
      <w:r w:rsidR="00D070DF" w:rsidRPr="00D35EB9">
        <w:t>BufReader},</w:t>
      </w:r>
    </w:p>
    <w:p w14:paraId="1B3D413D" w14:textId="7966B7AA" w:rsidR="00D070DF" w:rsidRPr="00D35EB9" w:rsidRDefault="00945AE6">
      <w:pPr>
        <w:pStyle w:val="CodeWide"/>
        <w:pPrChange w:id="70" w:author="Audrey Doyle" w:date="2022-08-06T14:06:00Z">
          <w:pPr>
            <w:pStyle w:val="Code"/>
          </w:pPr>
        </w:pPrChange>
      </w:pPr>
      <w:r w:rsidRPr="00D35EB9">
        <w:t xml:space="preserve">    </w:t>
      </w:r>
      <w:r w:rsidR="00D070DF" w:rsidRPr="00D35EB9">
        <w:t>net::{TcpListener,</w:t>
      </w:r>
      <w:r w:rsidRPr="00D35EB9">
        <w:t xml:space="preserve"> </w:t>
      </w:r>
      <w:r w:rsidR="00D070DF" w:rsidRPr="00D35EB9">
        <w:t>TcpStream},</w:t>
      </w:r>
    </w:p>
    <w:p w14:paraId="17FC81C0" w14:textId="77777777" w:rsidR="00D070DF" w:rsidRPr="00D35EB9" w:rsidRDefault="00D070DF">
      <w:pPr>
        <w:pStyle w:val="CodeWide"/>
        <w:pPrChange w:id="71" w:author="Audrey Doyle" w:date="2022-08-06T14:06:00Z">
          <w:pPr>
            <w:pStyle w:val="Code"/>
          </w:pPr>
        </w:pPrChange>
      </w:pPr>
      <w:r w:rsidRPr="00D35EB9">
        <w:t>};</w:t>
      </w:r>
    </w:p>
    <w:p w14:paraId="4D0A6C41" w14:textId="3389DCB6" w:rsidR="00D070DF" w:rsidRPr="00D35EB9" w:rsidRDefault="00411658">
      <w:pPr>
        <w:pStyle w:val="CodeWide"/>
        <w:pPrChange w:id="72" w:author="Audrey Doyle" w:date="2022-08-06T14:06:00Z">
          <w:pPr>
            <w:pStyle w:val="Code"/>
          </w:pPr>
        </w:pPrChange>
      </w:pPr>
      <w:r w:rsidRPr="00411658">
        <w:rPr>
          <w:rStyle w:val="LiteralItalic"/>
        </w:rPr>
        <w:t>--snip--</w:t>
      </w:r>
    </w:p>
    <w:p w14:paraId="23E7DAB9" w14:textId="77777777" w:rsidR="00D070DF" w:rsidRPr="00D35EB9" w:rsidRDefault="00D070DF">
      <w:pPr>
        <w:pStyle w:val="CodeWide"/>
        <w:pPrChange w:id="73" w:author="Audrey Doyle" w:date="2022-08-06T14:06:00Z">
          <w:pPr>
            <w:pStyle w:val="Code"/>
          </w:pPr>
        </w:pPrChange>
      </w:pPr>
    </w:p>
    <w:p w14:paraId="10BEAE45" w14:textId="265E0656" w:rsidR="00D070DF" w:rsidRPr="00D35EB9" w:rsidRDefault="00D070DF">
      <w:pPr>
        <w:pStyle w:val="CodeWide"/>
        <w:pPrChange w:id="74" w:author="Audrey Doyle" w:date="2022-08-06T14:06:00Z">
          <w:pPr>
            <w:pStyle w:val="Code"/>
          </w:pPr>
        </w:pPrChange>
      </w:pPr>
      <w:r w:rsidRPr="00D35EB9">
        <w:t>fn</w:t>
      </w:r>
      <w:r w:rsidR="00945AE6" w:rsidRPr="00D35EB9">
        <w:t xml:space="preserve"> </w:t>
      </w:r>
      <w:r w:rsidRPr="00D35EB9">
        <w:t>handle_connection(mut</w:t>
      </w:r>
      <w:r w:rsidR="00945AE6" w:rsidRPr="00D35EB9">
        <w:t xml:space="preserve"> </w:t>
      </w:r>
      <w:r w:rsidRPr="00D35EB9">
        <w:t>stream:</w:t>
      </w:r>
      <w:r w:rsidR="00945AE6" w:rsidRPr="00D35EB9">
        <w:t xml:space="preserve"> </w:t>
      </w:r>
      <w:r w:rsidRPr="00D35EB9">
        <w:t>TcpStream)</w:t>
      </w:r>
      <w:r w:rsidR="00945AE6" w:rsidRPr="00D35EB9">
        <w:t xml:space="preserve"> </w:t>
      </w:r>
      <w:r w:rsidRPr="00D35EB9">
        <w:t>{</w:t>
      </w:r>
    </w:p>
    <w:p w14:paraId="7E305658" w14:textId="2148A934" w:rsidR="00D070DF" w:rsidRPr="00D35EB9" w:rsidRDefault="00945AE6">
      <w:pPr>
        <w:pStyle w:val="CodeWide"/>
        <w:pPrChange w:id="75" w:author="Audrey Doyle" w:date="2022-08-06T14:06:00Z">
          <w:pPr>
            <w:pStyle w:val="Code"/>
          </w:pPr>
        </w:pPrChange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buf_reader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BufReader::new(&amp;mut</w:t>
      </w:r>
      <w:r w:rsidRPr="00D35EB9">
        <w:t xml:space="preserve"> </w:t>
      </w:r>
      <w:r w:rsidR="00D070DF" w:rsidRPr="00D35EB9">
        <w:t>stream);</w:t>
      </w:r>
    </w:p>
    <w:p w14:paraId="1F6D6089" w14:textId="1565C570" w:rsidR="00D070DF" w:rsidRPr="00D35EB9" w:rsidRDefault="00945AE6">
      <w:pPr>
        <w:pStyle w:val="CodeWide"/>
        <w:pPrChange w:id="76" w:author="Audrey Doyle" w:date="2022-08-06T14:06:00Z">
          <w:pPr>
            <w:pStyle w:val="Code"/>
          </w:pPr>
        </w:pPrChange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http_request:</w:t>
      </w:r>
      <w:r w:rsidRPr="00D35EB9">
        <w:t xml:space="preserve"> </w:t>
      </w:r>
      <w:r w:rsidR="00D070DF" w:rsidRPr="00D35EB9">
        <w:t>Vec&lt;_&gt;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buf_reader</w:t>
      </w:r>
    </w:p>
    <w:p w14:paraId="421D3745" w14:textId="3C815566" w:rsidR="00D070DF" w:rsidRPr="00D35EB9" w:rsidRDefault="00945AE6">
      <w:pPr>
        <w:pStyle w:val="CodeWide"/>
        <w:pPrChange w:id="77" w:author="Audrey Doyle" w:date="2022-08-06T14:06:00Z">
          <w:pPr>
            <w:pStyle w:val="Code"/>
          </w:pPr>
        </w:pPrChange>
      </w:pPr>
      <w:r w:rsidRPr="00D35EB9">
        <w:t xml:space="preserve">        </w:t>
      </w:r>
      <w:r w:rsidR="00D070DF" w:rsidRPr="00D35EB9">
        <w:t>.lines()</w:t>
      </w:r>
    </w:p>
    <w:p w14:paraId="75DE2130" w14:textId="5B1036A0" w:rsidR="00D070DF" w:rsidRPr="00D35EB9" w:rsidRDefault="00945AE6">
      <w:pPr>
        <w:pStyle w:val="CodeWide"/>
        <w:pPrChange w:id="78" w:author="Audrey Doyle" w:date="2022-08-06T14:06:00Z">
          <w:pPr>
            <w:pStyle w:val="Code"/>
          </w:pPr>
        </w:pPrChange>
      </w:pPr>
      <w:r w:rsidRPr="00D35EB9">
        <w:t xml:space="preserve">        </w:t>
      </w:r>
      <w:r w:rsidR="00D070DF" w:rsidRPr="00D35EB9">
        <w:t>.map(|result|</w:t>
      </w:r>
      <w:r w:rsidRPr="00D35EB9">
        <w:t xml:space="preserve"> </w:t>
      </w:r>
      <w:r w:rsidR="00D070DF" w:rsidRPr="00D35EB9">
        <w:t>result.unwrap())</w:t>
      </w:r>
    </w:p>
    <w:p w14:paraId="65AC2772" w14:textId="2765C0AE" w:rsidR="00D070DF" w:rsidRPr="00D35EB9" w:rsidRDefault="00945AE6">
      <w:pPr>
        <w:pStyle w:val="CodeWide"/>
        <w:pPrChange w:id="79" w:author="Audrey Doyle" w:date="2022-08-06T14:06:00Z">
          <w:pPr>
            <w:pStyle w:val="Code"/>
          </w:pPr>
        </w:pPrChange>
      </w:pPr>
      <w:r w:rsidRPr="00D35EB9">
        <w:t xml:space="preserve">        </w:t>
      </w:r>
      <w:r w:rsidR="00D070DF" w:rsidRPr="00D35EB9">
        <w:t>.take_while(|line|</w:t>
      </w:r>
      <w:r w:rsidRPr="00D35EB9">
        <w:t xml:space="preserve"> </w:t>
      </w:r>
      <w:r w:rsidR="00D070DF" w:rsidRPr="00D35EB9">
        <w:t>!line.is_empty())</w:t>
      </w:r>
    </w:p>
    <w:p w14:paraId="187227BE" w14:textId="7B0F1D43" w:rsidR="00D070DF" w:rsidRPr="00D35EB9" w:rsidRDefault="00945AE6">
      <w:pPr>
        <w:pStyle w:val="CodeWide"/>
        <w:pPrChange w:id="80" w:author="Audrey Doyle" w:date="2022-08-06T14:06:00Z">
          <w:pPr>
            <w:pStyle w:val="Code"/>
          </w:pPr>
        </w:pPrChange>
      </w:pPr>
      <w:r w:rsidRPr="00D35EB9">
        <w:t xml:space="preserve">        </w:t>
      </w:r>
      <w:r w:rsidR="00D070DF" w:rsidRPr="00D35EB9">
        <w:t>.collect();</w:t>
      </w:r>
    </w:p>
    <w:p w14:paraId="6E6B6A01" w14:textId="77777777" w:rsidR="00D070DF" w:rsidRPr="00D35EB9" w:rsidRDefault="00D070DF">
      <w:pPr>
        <w:pStyle w:val="CodeWide"/>
        <w:pPrChange w:id="81" w:author="Audrey Doyle" w:date="2022-08-06T14:06:00Z">
          <w:pPr>
            <w:pStyle w:val="Code"/>
          </w:pPr>
        </w:pPrChange>
      </w:pPr>
    </w:p>
    <w:p w14:paraId="29CE9B3B" w14:textId="72ACC78C" w:rsidR="00D070DF" w:rsidRPr="00D35EB9" w:rsidRDefault="00945AE6">
      <w:pPr>
        <w:pStyle w:val="CodeWide"/>
        <w:pPrChange w:id="82" w:author="Audrey Doyle" w:date="2022-08-06T14:06:00Z">
          <w:pPr>
            <w:pStyle w:val="Code"/>
          </w:pPr>
        </w:pPrChange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status_line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"HTTP/1.1</w:t>
      </w:r>
      <w:r w:rsidRPr="00D35EB9">
        <w:t xml:space="preserve"> </w:t>
      </w:r>
      <w:r w:rsidR="00D070DF" w:rsidRPr="00D35EB9">
        <w:t>200</w:t>
      </w:r>
      <w:r w:rsidRPr="00D35EB9">
        <w:t xml:space="preserve"> </w:t>
      </w:r>
      <w:r w:rsidR="00D070DF" w:rsidRPr="00D35EB9">
        <w:t>OK";</w:t>
      </w:r>
    </w:p>
    <w:p w14:paraId="7625EB71" w14:textId="71305A4E" w:rsidR="00D070DF" w:rsidRPr="00D35EB9" w:rsidRDefault="00945AE6">
      <w:pPr>
        <w:pStyle w:val="CodeWide"/>
        <w:pPrChange w:id="83" w:author="Audrey Doyle" w:date="2022-08-06T14:06:00Z">
          <w:pPr>
            <w:pStyle w:val="Code"/>
          </w:pPr>
        </w:pPrChange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contents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fs::read_to_string("hello.html").unwrap();</w:t>
      </w:r>
    </w:p>
    <w:p w14:paraId="27C6330E" w14:textId="18322AB8" w:rsidR="00D070DF" w:rsidRPr="00D35EB9" w:rsidRDefault="00945AE6">
      <w:pPr>
        <w:pStyle w:val="CodeWide"/>
        <w:pPrChange w:id="84" w:author="Audrey Doyle" w:date="2022-08-06T14:06:00Z">
          <w:pPr>
            <w:pStyle w:val="Code"/>
          </w:pPr>
        </w:pPrChange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length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contents.len();</w:t>
      </w:r>
    </w:p>
    <w:p w14:paraId="79A1743A" w14:textId="77777777" w:rsidR="00D070DF" w:rsidRPr="00D35EB9" w:rsidRDefault="00D070DF">
      <w:pPr>
        <w:pStyle w:val="CodeWide"/>
        <w:pPrChange w:id="85" w:author="Audrey Doyle" w:date="2022-08-06T14:06:00Z">
          <w:pPr>
            <w:pStyle w:val="Code"/>
          </w:pPr>
        </w:pPrChange>
      </w:pPr>
    </w:p>
    <w:p w14:paraId="41F4D499" w14:textId="094D3D4A" w:rsidR="00D070DF" w:rsidRPr="00D35EB9" w:rsidRDefault="00945AE6">
      <w:pPr>
        <w:pStyle w:val="CodeWide"/>
        <w:pPrChange w:id="86" w:author="Audrey Doyle" w:date="2022-08-06T14:06:00Z">
          <w:pPr>
            <w:pStyle w:val="Code"/>
          </w:pPr>
        </w:pPrChange>
      </w:pPr>
      <w:r w:rsidRPr="00D35EB9">
        <w:t xml:space="preserve">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response</w:t>
      </w:r>
      <w:r w:rsidRPr="00D35EB9">
        <w:t xml:space="preserve"> </w:t>
      </w:r>
      <w:r w:rsidR="00D070DF" w:rsidRPr="00D35EB9">
        <w:t>=</w:t>
      </w:r>
    </w:p>
    <w:p w14:paraId="688CD16A" w14:textId="4CACCF13" w:rsidR="00D070DF" w:rsidRPr="00D35EB9" w:rsidRDefault="00945AE6">
      <w:pPr>
        <w:pStyle w:val="CodeWide"/>
        <w:pPrChange w:id="87" w:author="Audrey Doyle" w:date="2022-08-06T14:06:00Z">
          <w:pPr>
            <w:pStyle w:val="Code"/>
          </w:pPr>
        </w:pPrChange>
      </w:pPr>
      <w:r w:rsidRPr="00D35EB9">
        <w:lastRenderedPageBreak/>
        <w:t xml:space="preserve">        </w:t>
      </w:r>
      <w:r w:rsidR="00D070DF" w:rsidRPr="00D35EB9">
        <w:t>format!("{status_line}\r\nContent-Length:</w:t>
      </w:r>
      <w:r w:rsidRPr="00D35EB9">
        <w:t xml:space="preserve"> </w:t>
      </w:r>
      <w:r w:rsidR="00D070DF" w:rsidRPr="00D35EB9">
        <w:t>{length}\r\n\r\n{contents}");</w:t>
      </w:r>
    </w:p>
    <w:p w14:paraId="7D4AB58F" w14:textId="77777777" w:rsidR="00D070DF" w:rsidRPr="00D35EB9" w:rsidRDefault="00D070DF">
      <w:pPr>
        <w:pStyle w:val="CodeWide"/>
        <w:pPrChange w:id="88" w:author="Audrey Doyle" w:date="2022-08-06T14:06:00Z">
          <w:pPr>
            <w:pStyle w:val="Code"/>
          </w:pPr>
        </w:pPrChange>
      </w:pPr>
    </w:p>
    <w:p w14:paraId="362417ED" w14:textId="5D180517" w:rsidR="00D070DF" w:rsidRPr="00D35EB9" w:rsidRDefault="00945AE6">
      <w:pPr>
        <w:pStyle w:val="CodeWide"/>
        <w:pPrChange w:id="89" w:author="Audrey Doyle" w:date="2022-08-06T14:06:00Z">
          <w:pPr>
            <w:pStyle w:val="Code"/>
          </w:pPr>
        </w:pPrChange>
      </w:pPr>
      <w:r w:rsidRPr="00D35EB9">
        <w:t xml:space="preserve">    </w:t>
      </w:r>
      <w:r w:rsidR="00D070DF" w:rsidRPr="00D35EB9">
        <w:t>stream.write_all(response.as_bytes()).unwrap();</w:t>
      </w:r>
    </w:p>
    <w:p w14:paraId="21B6A502" w14:textId="77777777" w:rsidR="00D070DF" w:rsidRPr="00D35EB9" w:rsidRDefault="00D070DF">
      <w:pPr>
        <w:pStyle w:val="CodeWide"/>
        <w:pPrChange w:id="90" w:author="Audrey Doyle" w:date="2022-08-06T14:06:00Z">
          <w:pPr>
            <w:pStyle w:val="Code"/>
          </w:pPr>
        </w:pPrChange>
      </w:pPr>
      <w:r w:rsidRPr="00D35EB9">
        <w:t>}</w:t>
      </w:r>
    </w:p>
    <w:p w14:paraId="76E50342" w14:textId="4D3C4FD0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Sending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hello.html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body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</w:p>
    <w:p w14:paraId="4ABAEA65" w14:textId="13C27749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added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standard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library’s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filesystem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module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scope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familiar;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del w:id="91" w:author="Audrey Doyle" w:date="2022-08-07T12:44:00Z">
        <w:r w:rsidRPr="00D070DF" w:rsidDel="003F5C33">
          <w:rPr>
            <w:lang w:eastAsia="en-GB"/>
          </w:rPr>
          <w:delText>in</w:delText>
        </w:r>
        <w:r w:rsidR="00945AE6" w:rsidDel="003F5C33">
          <w:rPr>
            <w:lang w:eastAsia="en-GB"/>
          </w:rPr>
          <w:delText xml:space="preserve"> </w:delText>
        </w:r>
        <w:r w:rsidRPr="0034556F" w:rsidDel="003F5C33">
          <w:rPr>
            <w:rStyle w:val="Xref"/>
          </w:rPr>
          <w:delText>Chapter</w:delText>
        </w:r>
        <w:r w:rsidR="00945AE6" w:rsidRPr="0034556F" w:rsidDel="003F5C33">
          <w:rPr>
            <w:rStyle w:val="Xref"/>
          </w:rPr>
          <w:delText xml:space="preserve"> </w:delText>
        </w:r>
        <w:r w:rsidRPr="0034556F" w:rsidDel="003F5C33">
          <w:rPr>
            <w:rStyle w:val="Xref"/>
          </w:rPr>
          <w:delText>12</w:delText>
        </w:r>
        <w:r w:rsidR="00945AE6" w:rsidDel="003F5C33">
          <w:rPr>
            <w:lang w:eastAsia="en-GB"/>
          </w:rPr>
          <w:delText xml:space="preserve"> </w:delText>
        </w:r>
      </w:del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I/O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12-4.</w:t>
      </w:r>
    </w:p>
    <w:p w14:paraId="7FBF026C" w14:textId="606AE912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Next,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format!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body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Content-Length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header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size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body,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size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hello.html</w:t>
      </w:r>
      <w:r w:rsidRPr="00D070DF">
        <w:rPr>
          <w:lang w:eastAsia="en-GB"/>
        </w:rPr>
        <w:t>.</w:t>
      </w:r>
    </w:p>
    <w:p w14:paraId="5DCCF25A" w14:textId="71B42212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cargo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load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127.0.0.1:7878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rendered!</w:t>
      </w:r>
    </w:p>
    <w:p w14:paraId="1A7A501F" w14:textId="6B9017E7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Currently,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ignoring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http_request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unconditionally.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requesting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127.0.0.1:7878/something-else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moment,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limited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customize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depending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well-formed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Pr="00D070DF">
        <w:rPr>
          <w:lang w:eastAsia="en-GB"/>
        </w:rPr>
        <w:t>.</w:t>
      </w:r>
    </w:p>
    <w:p w14:paraId="61607E8A" w14:textId="0D9670DC" w:rsidR="00D070DF" w:rsidRPr="00D070DF" w:rsidRDefault="00D070DF" w:rsidP="006D307B">
      <w:pPr>
        <w:pStyle w:val="HeadB"/>
        <w:rPr>
          <w:lang w:eastAsia="en-GB"/>
        </w:rPr>
      </w:pPr>
      <w:bookmarkStart w:id="92" w:name="validating-the-request-and-selectively-r"/>
      <w:bookmarkStart w:id="93" w:name="_Toc107314538"/>
      <w:bookmarkEnd w:id="92"/>
      <w:r w:rsidRPr="00D070DF">
        <w:rPr>
          <w:lang w:eastAsia="en-GB"/>
        </w:rPr>
        <w:t>Validating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Selectively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Responding</w:t>
      </w:r>
      <w:bookmarkEnd w:id="93"/>
    </w:p>
    <w:p w14:paraId="4DE366B3" w14:textId="51CE8769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Right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matter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requested.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functionality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check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requesting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ins w:id="94" w:author="Audrey Doyle" w:date="2022-08-07T12:45:00Z">
        <w:r w:rsidR="00B036D2">
          <w:rPr>
            <w:lang w:eastAsia="en-GB"/>
          </w:rPr>
          <w:t>,</w:t>
        </w:r>
      </w:ins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anything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else.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modify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handle_connection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20-6.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checks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against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else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treat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differently.</w:t>
      </w:r>
    </w:p>
    <w:p w14:paraId="27E7B074" w14:textId="03762D7D" w:rsidR="00D070DF" w:rsidRPr="00D070DF" w:rsidRDefault="00B0420F" w:rsidP="00B0420F">
      <w:pPr>
        <w:pStyle w:val="CodeLabel"/>
        <w:rPr>
          <w:lang w:eastAsia="en-GB"/>
        </w:rPr>
      </w:pPr>
      <w:del w:id="95" w:author="Audrey Doyle" w:date="2022-08-06T14:08:00Z">
        <w:r w:rsidDel="004A2390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src/main.rs</w:t>
      </w:r>
    </w:p>
    <w:p w14:paraId="7E691A4B" w14:textId="4F61CF2D" w:rsidR="00D070DF" w:rsidRPr="00D35EB9" w:rsidRDefault="00411658" w:rsidP="00D62D8F">
      <w:pPr>
        <w:pStyle w:val="Code"/>
      </w:pPr>
      <w:r w:rsidRPr="00411658">
        <w:rPr>
          <w:rStyle w:val="LiteralItalic"/>
        </w:rPr>
        <w:t>--snip--</w:t>
      </w:r>
    </w:p>
    <w:p w14:paraId="2122AC61" w14:textId="77777777" w:rsidR="00D070DF" w:rsidRPr="00D35EB9" w:rsidRDefault="00D070DF" w:rsidP="00D62D8F">
      <w:pPr>
        <w:pStyle w:val="Code"/>
      </w:pPr>
    </w:p>
    <w:p w14:paraId="4A3BC5E7" w14:textId="552449DA" w:rsidR="00D070DF" w:rsidRPr="00D35EB9" w:rsidRDefault="00D070DF" w:rsidP="00D62D8F">
      <w:pPr>
        <w:pStyle w:val="Code"/>
      </w:pPr>
      <w:r w:rsidRPr="00D35EB9">
        <w:t>fn</w:t>
      </w:r>
      <w:r w:rsidR="00945AE6" w:rsidRPr="00D35EB9">
        <w:t xml:space="preserve"> </w:t>
      </w:r>
      <w:r w:rsidRPr="00D35EB9">
        <w:t>handle_connection(mut</w:t>
      </w:r>
      <w:r w:rsidR="00945AE6" w:rsidRPr="00D35EB9">
        <w:t xml:space="preserve"> </w:t>
      </w:r>
      <w:r w:rsidRPr="00D35EB9">
        <w:t>stream:</w:t>
      </w:r>
      <w:r w:rsidR="00945AE6" w:rsidRPr="00D35EB9">
        <w:t xml:space="preserve"> </w:t>
      </w:r>
      <w:r w:rsidRPr="00D35EB9">
        <w:t>TcpStream)</w:t>
      </w:r>
      <w:r w:rsidR="00945AE6" w:rsidRPr="00D35EB9">
        <w:t xml:space="preserve"> </w:t>
      </w:r>
      <w:r w:rsidRPr="00D35EB9">
        <w:t>{</w:t>
      </w:r>
    </w:p>
    <w:p w14:paraId="7223FF63" w14:textId="695C5650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buf_reader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BufReader::new(&amp;mut</w:t>
      </w:r>
      <w:r w:rsidRPr="00D35EB9">
        <w:t xml:space="preserve"> </w:t>
      </w:r>
      <w:r w:rsidR="00D070DF" w:rsidRPr="00D35EB9">
        <w:t>stream);</w:t>
      </w:r>
    </w:p>
    <w:p w14:paraId="6A097C50" w14:textId="367E368C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request_line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buf_reader.lines().next().unwrap().unwrap();</w:t>
      </w:r>
    </w:p>
    <w:p w14:paraId="08F2F2F1" w14:textId="77777777" w:rsidR="00D070DF" w:rsidRPr="00D35EB9" w:rsidRDefault="00D070DF" w:rsidP="00D62D8F">
      <w:pPr>
        <w:pStyle w:val="Code"/>
      </w:pPr>
    </w:p>
    <w:p w14:paraId="6B5EADE9" w14:textId="3B2B225B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if</w:t>
      </w:r>
      <w:r w:rsidRPr="00D35EB9">
        <w:t xml:space="preserve"> </w:t>
      </w:r>
      <w:r w:rsidR="00D070DF" w:rsidRPr="00D35EB9">
        <w:t>request_line</w:t>
      </w:r>
      <w:r w:rsidRPr="00D35EB9">
        <w:t xml:space="preserve"> </w:t>
      </w:r>
      <w:r w:rsidR="00D070DF" w:rsidRPr="00D35EB9">
        <w:t>==</w:t>
      </w:r>
      <w:r w:rsidRPr="00D35EB9">
        <w:t xml:space="preserve"> </w:t>
      </w:r>
      <w:r w:rsidR="00D070DF" w:rsidRPr="00D35EB9">
        <w:t>"GET</w:t>
      </w:r>
      <w:r w:rsidRPr="00D35EB9">
        <w:t xml:space="preserve"> </w:t>
      </w:r>
      <w:r w:rsidR="00D070DF" w:rsidRPr="00D35EB9">
        <w:t>/</w:t>
      </w:r>
      <w:r w:rsidRPr="00D35EB9">
        <w:t xml:space="preserve"> </w:t>
      </w:r>
      <w:r w:rsidR="00D070DF" w:rsidRPr="00D35EB9">
        <w:t>HTTP/1.1"</w:t>
      </w:r>
      <w:r w:rsidRPr="00D35EB9">
        <w:t xml:space="preserve"> </w:t>
      </w:r>
      <w:r w:rsidR="00D070DF" w:rsidRPr="00D35EB9">
        <w:t>{</w:t>
      </w:r>
    </w:p>
    <w:p w14:paraId="2A42C3D9" w14:textId="76AD388B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status_line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"HTTP/1.1</w:t>
      </w:r>
      <w:r w:rsidRPr="00D35EB9">
        <w:t xml:space="preserve"> </w:t>
      </w:r>
      <w:r w:rsidR="00D070DF" w:rsidRPr="00D35EB9">
        <w:t>200</w:t>
      </w:r>
      <w:r w:rsidRPr="00D35EB9">
        <w:t xml:space="preserve"> </w:t>
      </w:r>
      <w:r w:rsidR="00D070DF" w:rsidRPr="00D35EB9">
        <w:t>OK";</w:t>
      </w:r>
    </w:p>
    <w:p w14:paraId="5E602D94" w14:textId="543966FA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contents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fs::read_to_string("hello.html").unwrap();</w:t>
      </w:r>
    </w:p>
    <w:p w14:paraId="2AC16720" w14:textId="216BB1FC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length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contents.len();</w:t>
      </w:r>
    </w:p>
    <w:p w14:paraId="589E00BA" w14:textId="77777777" w:rsidR="00D070DF" w:rsidRPr="00D35EB9" w:rsidRDefault="00D070DF" w:rsidP="00D62D8F">
      <w:pPr>
        <w:pStyle w:val="Code"/>
      </w:pPr>
    </w:p>
    <w:p w14:paraId="408ED210" w14:textId="15EAA5C0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response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format!(</w:t>
      </w:r>
    </w:p>
    <w:p w14:paraId="421D7845" w14:textId="57CFC174" w:rsidR="00D070DF" w:rsidRPr="00D35EB9" w:rsidRDefault="00945AE6" w:rsidP="00D62D8F">
      <w:pPr>
        <w:pStyle w:val="Code"/>
      </w:pPr>
      <w:r w:rsidRPr="00D35EB9">
        <w:lastRenderedPageBreak/>
        <w:t xml:space="preserve">            </w:t>
      </w:r>
      <w:r w:rsidR="00D070DF" w:rsidRPr="00D35EB9">
        <w:t>"{status_line}\r\nContent-Length:</w:t>
      </w:r>
      <w:r w:rsidRPr="00D35EB9">
        <w:t xml:space="preserve"> </w:t>
      </w:r>
      <w:r w:rsidR="00D070DF" w:rsidRPr="00D35EB9">
        <w:t>{length}\r\n\r\n{contents}"</w:t>
      </w:r>
    </w:p>
    <w:p w14:paraId="7F9BBB57" w14:textId="1C9AE32B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);</w:t>
      </w:r>
    </w:p>
    <w:p w14:paraId="146EF55D" w14:textId="77777777" w:rsidR="00D070DF" w:rsidRPr="00D35EB9" w:rsidRDefault="00D070DF" w:rsidP="00D62D8F">
      <w:pPr>
        <w:pStyle w:val="Code"/>
      </w:pPr>
    </w:p>
    <w:p w14:paraId="7FC7B4E4" w14:textId="2EE00DD0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stream.write_all(response.as_bytes()).unwrap();</w:t>
      </w:r>
    </w:p>
    <w:p w14:paraId="2B73934E" w14:textId="0EFFB247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3</w:t>
      </w:r>
      <w:r w:rsidRPr="00D35EB9">
        <w:t xml:space="preserve"> </w:t>
      </w:r>
      <w:r w:rsidR="00D070DF" w:rsidRPr="00D35EB9">
        <w:t>}</w:t>
      </w:r>
      <w:r w:rsidRPr="00D35EB9">
        <w:t xml:space="preserve"> </w:t>
      </w:r>
      <w:r w:rsidR="00D070DF" w:rsidRPr="00D35EB9">
        <w:t>else</w:t>
      </w:r>
      <w:r w:rsidRPr="00D35EB9">
        <w:t xml:space="preserve"> </w:t>
      </w:r>
      <w:r w:rsidR="00D070DF" w:rsidRPr="00D35EB9">
        <w:t>{</w:t>
      </w:r>
    </w:p>
    <w:p w14:paraId="0BE6D036" w14:textId="3B7838A3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//</w:t>
      </w:r>
      <w:r w:rsidRPr="00D35EB9">
        <w:t xml:space="preserve"> </w:t>
      </w:r>
      <w:r w:rsidR="00D070DF" w:rsidRPr="00D35EB9">
        <w:t>some</w:t>
      </w:r>
      <w:r w:rsidRPr="00D35EB9">
        <w:t xml:space="preserve"> </w:t>
      </w:r>
      <w:r w:rsidR="00D070DF" w:rsidRPr="00D35EB9">
        <w:t>other</w:t>
      </w:r>
      <w:r w:rsidRPr="00D35EB9">
        <w:t xml:space="preserve"> </w:t>
      </w:r>
      <w:r w:rsidR="00D070DF" w:rsidRPr="00D35EB9">
        <w:t>request</w:t>
      </w:r>
    </w:p>
    <w:p w14:paraId="30CE55ED" w14:textId="1349F1B5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76C32250" w14:textId="77777777" w:rsidR="00D070DF" w:rsidRPr="00D35EB9" w:rsidRDefault="00D070DF" w:rsidP="00D62D8F">
      <w:pPr>
        <w:pStyle w:val="Code"/>
      </w:pPr>
      <w:r w:rsidRPr="00D35EB9">
        <w:t>}</w:t>
      </w:r>
    </w:p>
    <w:p w14:paraId="37084043" w14:textId="50AEF40A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Handling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differently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</w:p>
    <w:p w14:paraId="52962514" w14:textId="13F2F3FC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HTTP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rather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entire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next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iterator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Option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stops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iterator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items.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second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Result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effect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20-2.</w:t>
      </w:r>
    </w:p>
    <w:p w14:paraId="651948D4" w14:textId="7B1A038A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Next,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check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request_line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equals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path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file.</w:t>
      </w:r>
    </w:p>
    <w:p w14:paraId="160BE1AF" w14:textId="7D962AE5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request_line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equal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path,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else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3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requests.</w:t>
      </w:r>
    </w:p>
    <w:p w14:paraId="60DDA2EE" w14:textId="418D4404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127.0.0.1:7878</w:t>
      </w:r>
      <w:r w:rsidRPr="00D070DF">
        <w:rPr>
          <w:lang w:eastAsia="en-GB"/>
        </w:rPr>
        <w:t>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hello.html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127.0.0.1:7878/something-else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those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20-2.</w:t>
      </w:r>
    </w:p>
    <w:p w14:paraId="31C072AF" w14:textId="3D93FC6C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20-7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else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404,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signals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found.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render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indicating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user.</w:t>
      </w:r>
    </w:p>
    <w:p w14:paraId="3EFC5E78" w14:textId="2E35EF45" w:rsidR="00D070DF" w:rsidRPr="00D070DF" w:rsidRDefault="00B0420F" w:rsidP="00B0420F">
      <w:pPr>
        <w:pStyle w:val="CodeLabel"/>
        <w:rPr>
          <w:lang w:eastAsia="en-GB"/>
        </w:rPr>
      </w:pPr>
      <w:del w:id="96" w:author="Audrey Doyle" w:date="2022-08-06T14:10:00Z">
        <w:r w:rsidDel="004A2390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src/main.rs</w:t>
      </w:r>
    </w:p>
    <w:p w14:paraId="72C0F297" w14:textId="55A2B3A0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6F277241" w14:textId="2FF4CDC9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}</w:t>
      </w:r>
      <w:r w:rsidRPr="00D35EB9">
        <w:t xml:space="preserve"> </w:t>
      </w:r>
      <w:r w:rsidR="00D070DF" w:rsidRPr="00D35EB9">
        <w:t>else</w:t>
      </w:r>
      <w:r w:rsidRPr="00D35EB9">
        <w:t xml:space="preserve"> </w:t>
      </w:r>
      <w:r w:rsidR="00D070DF" w:rsidRPr="00D35EB9">
        <w:t>{</w:t>
      </w:r>
    </w:p>
    <w:p w14:paraId="57571AED" w14:textId="2FDFF9D4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status_line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"HTTP/1.1</w:t>
      </w:r>
      <w:r w:rsidRPr="00D35EB9">
        <w:t xml:space="preserve"> </w:t>
      </w:r>
      <w:r w:rsidR="00D070DF" w:rsidRPr="00D35EB9">
        <w:t>404</w:t>
      </w:r>
      <w:r w:rsidRPr="00D35EB9">
        <w:t xml:space="preserve"> </w:t>
      </w:r>
      <w:r w:rsidR="00D070DF" w:rsidRPr="00D35EB9">
        <w:t>NOT</w:t>
      </w:r>
      <w:r w:rsidRPr="00D35EB9">
        <w:t xml:space="preserve"> </w:t>
      </w:r>
      <w:r w:rsidR="00D070DF" w:rsidRPr="00D35EB9">
        <w:t>FOUND";</w:t>
      </w:r>
    </w:p>
    <w:p w14:paraId="43B0E4EB" w14:textId="50A67FD4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contents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fs::read_to_string("404.html").unwrap();</w:t>
      </w:r>
    </w:p>
    <w:p w14:paraId="744AD7A5" w14:textId="1A748E96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length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contents.len();</w:t>
      </w:r>
    </w:p>
    <w:p w14:paraId="763FD1B2" w14:textId="77777777" w:rsidR="00D070DF" w:rsidRPr="00D35EB9" w:rsidRDefault="00D070DF" w:rsidP="00D62D8F">
      <w:pPr>
        <w:pStyle w:val="Code"/>
      </w:pPr>
    </w:p>
    <w:p w14:paraId="095C8424" w14:textId="272BCEE8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response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format!(</w:t>
      </w:r>
    </w:p>
    <w:p w14:paraId="3D4610E6" w14:textId="6E5DC6EF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"{status_line}\r\nContent-Length:</w:t>
      </w:r>
      <w:r w:rsidRPr="00D35EB9">
        <w:t xml:space="preserve"> </w:t>
      </w:r>
      <w:r w:rsidR="00D070DF" w:rsidRPr="00D35EB9">
        <w:t>{length}\r\n\r\n{contents}"</w:t>
      </w:r>
    </w:p>
    <w:p w14:paraId="44032DC2" w14:textId="585E45C4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);</w:t>
      </w:r>
    </w:p>
    <w:p w14:paraId="48FF3C06" w14:textId="77777777" w:rsidR="00D070DF" w:rsidRPr="00D35EB9" w:rsidRDefault="00D070DF" w:rsidP="00D62D8F">
      <w:pPr>
        <w:pStyle w:val="Code"/>
      </w:pPr>
    </w:p>
    <w:p w14:paraId="02AE9623" w14:textId="3149AAAC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stream.write_all(response.as_bytes()).unwrap();</w:t>
      </w:r>
    </w:p>
    <w:p w14:paraId="7EC27C07" w14:textId="160A8D60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061D050C" w14:textId="37525C29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Responding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404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anything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requested</w:t>
      </w:r>
    </w:p>
    <w:p w14:paraId="22574227" w14:textId="52BACF9D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Here,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404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reason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phrase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lastRenderedPageBreak/>
        <w:t>NOT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FOUND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body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404.html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404.html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next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hello.html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page;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again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feel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ins w:id="97" w:author="Audrey Doyle" w:date="2022-08-06T14:10:00Z">
        <w:r w:rsidR="004A2390">
          <w:rPr>
            <w:lang w:eastAsia="en-GB"/>
          </w:rPr>
          <w:t>,</w:t>
        </w:r>
      </w:ins>
      <w:r w:rsidR="00945AE6">
        <w:rPr>
          <w:lang w:eastAsia="en-GB"/>
        </w:rPr>
        <w:t xml:space="preserve"> </w:t>
      </w:r>
      <w:r w:rsidRPr="00D070DF">
        <w:rPr>
          <w:lang w:eastAsia="en-GB"/>
        </w:rPr>
        <w:t>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example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20-8.</w:t>
      </w:r>
    </w:p>
    <w:p w14:paraId="08918CC4" w14:textId="0A761382" w:rsidR="00D070DF" w:rsidRPr="00D070DF" w:rsidRDefault="00B0420F" w:rsidP="00B0420F">
      <w:pPr>
        <w:pStyle w:val="CodeLabel"/>
        <w:rPr>
          <w:lang w:eastAsia="en-GB"/>
        </w:rPr>
      </w:pPr>
      <w:del w:id="98" w:author="Audrey Doyle" w:date="2022-08-06T14:10:00Z">
        <w:r w:rsidDel="004A2390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404.html</w:t>
      </w:r>
    </w:p>
    <w:p w14:paraId="52D1F054" w14:textId="7C25B0B8" w:rsidR="00D070DF" w:rsidRPr="00D35EB9" w:rsidRDefault="00D070DF" w:rsidP="00D62D8F">
      <w:pPr>
        <w:pStyle w:val="Code"/>
      </w:pPr>
      <w:r w:rsidRPr="00D35EB9">
        <w:t>&lt;!DOCTYPE</w:t>
      </w:r>
      <w:r w:rsidR="00945AE6" w:rsidRPr="00D35EB9">
        <w:t xml:space="preserve"> </w:t>
      </w:r>
      <w:r w:rsidRPr="00D35EB9">
        <w:t>html&gt;</w:t>
      </w:r>
    </w:p>
    <w:p w14:paraId="5AFD9809" w14:textId="1BF9EB8A" w:rsidR="00D070DF" w:rsidRPr="00D35EB9" w:rsidRDefault="00D070DF" w:rsidP="00D62D8F">
      <w:pPr>
        <w:pStyle w:val="Code"/>
      </w:pPr>
      <w:r w:rsidRPr="00D35EB9">
        <w:t>&lt;html</w:t>
      </w:r>
      <w:r w:rsidR="00945AE6" w:rsidRPr="00D35EB9">
        <w:t xml:space="preserve"> </w:t>
      </w:r>
      <w:r w:rsidRPr="00D35EB9">
        <w:t>lang="en"&gt;</w:t>
      </w:r>
    </w:p>
    <w:p w14:paraId="4DBE8316" w14:textId="6EEF458F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&lt;head&gt;</w:t>
      </w:r>
    </w:p>
    <w:p w14:paraId="20B7B976" w14:textId="392D5ED5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&lt;meta</w:t>
      </w:r>
      <w:r w:rsidRPr="00D35EB9">
        <w:t xml:space="preserve"> </w:t>
      </w:r>
      <w:r w:rsidR="00D070DF" w:rsidRPr="00D35EB9">
        <w:t>charset="utf-8"&gt;</w:t>
      </w:r>
    </w:p>
    <w:p w14:paraId="4352AEDF" w14:textId="207A1861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&lt;title&gt;Hello!&lt;/title&gt;</w:t>
      </w:r>
    </w:p>
    <w:p w14:paraId="560B7408" w14:textId="571B30BE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&lt;/head&gt;</w:t>
      </w:r>
    </w:p>
    <w:p w14:paraId="106F3AA4" w14:textId="2A48C6F8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&lt;body&gt;</w:t>
      </w:r>
    </w:p>
    <w:p w14:paraId="16294FFE" w14:textId="04B9ED2A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&lt;h1&gt;Oops!&lt;/h1&gt;</w:t>
      </w:r>
    </w:p>
    <w:p w14:paraId="49EE6F68" w14:textId="58FC1EF4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&lt;p&gt;Sorry,</w:t>
      </w:r>
      <w:r w:rsidRPr="00D35EB9">
        <w:t xml:space="preserve"> </w:t>
      </w:r>
      <w:r w:rsidR="00D070DF" w:rsidRPr="00D35EB9">
        <w:t>I</w:t>
      </w:r>
      <w:r w:rsidRPr="00D35EB9">
        <w:t xml:space="preserve"> </w:t>
      </w:r>
      <w:r w:rsidR="00D070DF" w:rsidRPr="00D35EB9">
        <w:t>don't</w:t>
      </w:r>
      <w:r w:rsidRPr="00D35EB9">
        <w:t xml:space="preserve"> </w:t>
      </w:r>
      <w:r w:rsidR="00D070DF" w:rsidRPr="00D35EB9">
        <w:t>know</w:t>
      </w:r>
      <w:r w:rsidRPr="00D35EB9">
        <w:t xml:space="preserve"> </w:t>
      </w:r>
      <w:r w:rsidR="00D070DF" w:rsidRPr="00D35EB9">
        <w:t>what</w:t>
      </w:r>
      <w:r w:rsidRPr="00D35EB9">
        <w:t xml:space="preserve"> </w:t>
      </w:r>
      <w:r w:rsidR="00D070DF" w:rsidRPr="00D35EB9">
        <w:t>you're</w:t>
      </w:r>
      <w:r w:rsidRPr="00D35EB9">
        <w:t xml:space="preserve"> </w:t>
      </w:r>
      <w:r w:rsidR="00D070DF" w:rsidRPr="00D35EB9">
        <w:t>asking</w:t>
      </w:r>
      <w:r w:rsidRPr="00D35EB9">
        <w:t xml:space="preserve"> </w:t>
      </w:r>
      <w:r w:rsidR="00D070DF" w:rsidRPr="00D35EB9">
        <w:t>for.&lt;/p&gt;</w:t>
      </w:r>
    </w:p>
    <w:p w14:paraId="5B34C218" w14:textId="7F70183F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&lt;/body&gt;</w:t>
      </w:r>
    </w:p>
    <w:p w14:paraId="12070058" w14:textId="77777777" w:rsidR="00D070DF" w:rsidRPr="00D35EB9" w:rsidRDefault="00D070DF" w:rsidP="00D62D8F">
      <w:pPr>
        <w:pStyle w:val="Code"/>
      </w:pPr>
      <w:r w:rsidRPr="00D35EB9">
        <w:t>&lt;/html&gt;</w:t>
      </w:r>
    </w:p>
    <w:p w14:paraId="31A4D97B" w14:textId="405BE216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Sample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404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</w:p>
    <w:p w14:paraId="1C380F4A" w14:textId="71EBB46B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again.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Requesting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127.0.0.1:7878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hello.html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127.0.0.1:7878/foo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404.html</w:t>
      </w:r>
      <w:r w:rsidRPr="00D070DF">
        <w:rPr>
          <w:lang w:eastAsia="en-GB"/>
        </w:rPr>
        <w:t>.</w:t>
      </w:r>
    </w:p>
    <w:p w14:paraId="2DAF47ED" w14:textId="534E1755" w:rsidR="00D070DF" w:rsidRPr="00D070DF" w:rsidRDefault="00D070DF" w:rsidP="006D307B">
      <w:pPr>
        <w:pStyle w:val="HeadB"/>
        <w:rPr>
          <w:lang w:eastAsia="en-GB"/>
        </w:rPr>
      </w:pPr>
      <w:bookmarkStart w:id="99" w:name="a-touch-of-refactoring"/>
      <w:bookmarkStart w:id="100" w:name="_Toc107314539"/>
      <w:bookmarkEnd w:id="99"/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Touch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Refactoring</w:t>
      </w:r>
      <w:bookmarkEnd w:id="100"/>
    </w:p>
    <w:p w14:paraId="386711DC" w14:textId="2FD7DFFF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moment</w:t>
      </w:r>
      <w:ins w:id="101" w:author="Audrey Doyle" w:date="2022-08-06T14:11:00Z">
        <w:r w:rsidR="004A2390">
          <w:rPr>
            <w:lang w:eastAsia="en-GB"/>
          </w:rPr>
          <w:t>,</w:t>
        </w:r>
      </w:ins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else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repetition: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they’re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differences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filename.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concise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pulling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those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differences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separate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else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assign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values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filename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variables;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those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variables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unconditionally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20-9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del w:id="102" w:author="Audrey Doyle" w:date="2022-08-06T14:11:00Z">
        <w:r w:rsidRPr="00D070DF" w:rsidDel="004A2390">
          <w:rPr>
            <w:lang w:eastAsia="en-GB"/>
          </w:rPr>
          <w:delText>resulting</w:delText>
        </w:r>
        <w:r w:rsidR="00945AE6" w:rsidDel="004A2390">
          <w:rPr>
            <w:lang w:eastAsia="en-GB"/>
          </w:rPr>
          <w:delText xml:space="preserve"> </w:delText>
        </w:r>
      </w:del>
      <w:ins w:id="103" w:author="Audrey Doyle" w:date="2022-08-06T14:11:00Z">
        <w:r w:rsidR="004A2390" w:rsidRPr="00D070DF">
          <w:rPr>
            <w:lang w:eastAsia="en-GB"/>
          </w:rPr>
          <w:t>result</w:t>
        </w:r>
        <w:r w:rsidR="004A2390">
          <w:rPr>
            <w:lang w:eastAsia="en-GB"/>
          </w:rPr>
          <w:t xml:space="preserve">ant </w:t>
        </w:r>
      </w:ins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after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replacing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large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else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blocks.</w:t>
      </w:r>
    </w:p>
    <w:p w14:paraId="6524F8B1" w14:textId="0C38D2AE" w:rsidR="00D070DF" w:rsidRPr="00D070DF" w:rsidRDefault="00B0420F" w:rsidP="00B0420F">
      <w:pPr>
        <w:pStyle w:val="CodeLabel"/>
        <w:rPr>
          <w:lang w:eastAsia="en-GB"/>
        </w:rPr>
      </w:pPr>
      <w:del w:id="104" w:author="Audrey Doyle" w:date="2022-08-06T14:11:00Z">
        <w:r w:rsidDel="004A2390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src/main.rs</w:t>
      </w:r>
    </w:p>
    <w:p w14:paraId="56657AFC" w14:textId="569089FD" w:rsidR="00D070DF" w:rsidRPr="00D35EB9" w:rsidRDefault="00411658">
      <w:pPr>
        <w:pStyle w:val="CodeWide"/>
        <w:pPrChange w:id="105" w:author="Audrey Doyle" w:date="2022-08-06T14:11:00Z">
          <w:pPr>
            <w:pStyle w:val="Code"/>
          </w:pPr>
        </w:pPrChange>
      </w:pPr>
      <w:r w:rsidRPr="00411658">
        <w:rPr>
          <w:rStyle w:val="LiteralItalic"/>
        </w:rPr>
        <w:t>--snip--</w:t>
      </w:r>
    </w:p>
    <w:p w14:paraId="0E2C09D7" w14:textId="77777777" w:rsidR="00D070DF" w:rsidRPr="00D35EB9" w:rsidRDefault="00D070DF">
      <w:pPr>
        <w:pStyle w:val="CodeWide"/>
        <w:pPrChange w:id="106" w:author="Audrey Doyle" w:date="2022-08-06T14:11:00Z">
          <w:pPr>
            <w:pStyle w:val="Code"/>
          </w:pPr>
        </w:pPrChange>
      </w:pPr>
    </w:p>
    <w:p w14:paraId="4A822CFC" w14:textId="6B4ED9FB" w:rsidR="00D070DF" w:rsidRPr="00D35EB9" w:rsidRDefault="00D070DF">
      <w:pPr>
        <w:pStyle w:val="CodeWide"/>
        <w:pPrChange w:id="107" w:author="Audrey Doyle" w:date="2022-08-06T14:11:00Z">
          <w:pPr>
            <w:pStyle w:val="Code"/>
          </w:pPr>
        </w:pPrChange>
      </w:pPr>
      <w:r w:rsidRPr="00D35EB9">
        <w:t>fn</w:t>
      </w:r>
      <w:r w:rsidR="00945AE6" w:rsidRPr="00D35EB9">
        <w:t xml:space="preserve"> </w:t>
      </w:r>
      <w:r w:rsidRPr="00D35EB9">
        <w:t>handle_connection(mut</w:t>
      </w:r>
      <w:r w:rsidR="00945AE6" w:rsidRPr="00D35EB9">
        <w:t xml:space="preserve"> </w:t>
      </w:r>
      <w:r w:rsidRPr="00D35EB9">
        <w:t>stream:</w:t>
      </w:r>
      <w:r w:rsidR="00945AE6" w:rsidRPr="00D35EB9">
        <w:t xml:space="preserve"> </w:t>
      </w:r>
      <w:r w:rsidRPr="00D35EB9">
        <w:t>TcpStream)</w:t>
      </w:r>
      <w:r w:rsidR="00945AE6" w:rsidRPr="00D35EB9">
        <w:t xml:space="preserve"> </w:t>
      </w:r>
      <w:r w:rsidRPr="00D35EB9">
        <w:t>{</w:t>
      </w:r>
    </w:p>
    <w:p w14:paraId="7F049C01" w14:textId="69F6365E" w:rsidR="00D070DF" w:rsidRPr="00D35EB9" w:rsidRDefault="00945AE6">
      <w:pPr>
        <w:pStyle w:val="CodeWide"/>
        <w:pPrChange w:id="108" w:author="Audrey Doyle" w:date="2022-08-06T14:11:00Z">
          <w:pPr>
            <w:pStyle w:val="Code"/>
          </w:pPr>
        </w:pPrChange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6EE1D81C" w14:textId="77777777" w:rsidR="00D070DF" w:rsidRPr="00D35EB9" w:rsidRDefault="00D070DF">
      <w:pPr>
        <w:pStyle w:val="CodeWide"/>
        <w:pPrChange w:id="109" w:author="Audrey Doyle" w:date="2022-08-06T14:11:00Z">
          <w:pPr>
            <w:pStyle w:val="Code"/>
          </w:pPr>
        </w:pPrChange>
      </w:pPr>
    </w:p>
    <w:p w14:paraId="692C8CDA" w14:textId="3A88BCAF" w:rsidR="00D070DF" w:rsidRPr="00D35EB9" w:rsidRDefault="00945AE6">
      <w:pPr>
        <w:pStyle w:val="CodeWide"/>
        <w:pPrChange w:id="110" w:author="Audrey Doyle" w:date="2022-08-06T14:11:00Z">
          <w:pPr>
            <w:pStyle w:val="Code"/>
          </w:pPr>
        </w:pPrChange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(status_line,</w:t>
      </w:r>
      <w:r w:rsidRPr="00D35EB9">
        <w:t xml:space="preserve"> </w:t>
      </w:r>
      <w:r w:rsidR="00D070DF" w:rsidRPr="00D35EB9">
        <w:t>filename)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if</w:t>
      </w:r>
      <w:r w:rsidRPr="00D35EB9">
        <w:t xml:space="preserve"> </w:t>
      </w:r>
      <w:r w:rsidR="00D070DF" w:rsidRPr="00D35EB9">
        <w:t>request_line</w:t>
      </w:r>
      <w:r w:rsidRPr="00D35EB9">
        <w:t xml:space="preserve"> </w:t>
      </w:r>
      <w:r w:rsidR="00D070DF" w:rsidRPr="00D35EB9">
        <w:t>==</w:t>
      </w:r>
      <w:r w:rsidRPr="00D35EB9">
        <w:t xml:space="preserve"> </w:t>
      </w:r>
      <w:r w:rsidR="00D070DF" w:rsidRPr="00D35EB9">
        <w:t>"GET</w:t>
      </w:r>
      <w:r w:rsidRPr="00D35EB9">
        <w:t xml:space="preserve"> </w:t>
      </w:r>
      <w:r w:rsidR="00D070DF" w:rsidRPr="00D35EB9">
        <w:t>/</w:t>
      </w:r>
      <w:r w:rsidRPr="00D35EB9">
        <w:t xml:space="preserve"> </w:t>
      </w:r>
      <w:r w:rsidR="00D070DF" w:rsidRPr="00D35EB9">
        <w:t>HTTP/1.1"</w:t>
      </w:r>
      <w:r w:rsidRPr="00D35EB9">
        <w:t xml:space="preserve"> </w:t>
      </w:r>
      <w:r w:rsidR="00D070DF" w:rsidRPr="00D35EB9">
        <w:t>{</w:t>
      </w:r>
    </w:p>
    <w:p w14:paraId="6D246993" w14:textId="4AFF00F8" w:rsidR="00D070DF" w:rsidRPr="00D35EB9" w:rsidRDefault="00945AE6">
      <w:pPr>
        <w:pStyle w:val="CodeWide"/>
        <w:pPrChange w:id="111" w:author="Audrey Doyle" w:date="2022-08-06T14:11:00Z">
          <w:pPr>
            <w:pStyle w:val="Code"/>
          </w:pPr>
        </w:pPrChange>
      </w:pPr>
      <w:r w:rsidRPr="00D35EB9">
        <w:t xml:space="preserve">        </w:t>
      </w:r>
      <w:r w:rsidR="00D070DF" w:rsidRPr="00D35EB9">
        <w:t>("HTTP/1.1</w:t>
      </w:r>
      <w:r w:rsidRPr="00D35EB9">
        <w:t xml:space="preserve"> </w:t>
      </w:r>
      <w:r w:rsidR="00D070DF" w:rsidRPr="00D35EB9">
        <w:t>200</w:t>
      </w:r>
      <w:r w:rsidRPr="00D35EB9">
        <w:t xml:space="preserve"> </w:t>
      </w:r>
      <w:r w:rsidR="00D070DF" w:rsidRPr="00D35EB9">
        <w:t>OK",</w:t>
      </w:r>
      <w:r w:rsidRPr="00D35EB9">
        <w:t xml:space="preserve"> </w:t>
      </w:r>
      <w:r w:rsidR="00D070DF" w:rsidRPr="00D35EB9">
        <w:t>"hello.html")</w:t>
      </w:r>
    </w:p>
    <w:p w14:paraId="28F31933" w14:textId="2B43E19E" w:rsidR="00D070DF" w:rsidRPr="00D35EB9" w:rsidRDefault="00945AE6">
      <w:pPr>
        <w:pStyle w:val="CodeWide"/>
        <w:pPrChange w:id="112" w:author="Audrey Doyle" w:date="2022-08-06T14:11:00Z">
          <w:pPr>
            <w:pStyle w:val="Code"/>
          </w:pPr>
        </w:pPrChange>
      </w:pPr>
      <w:r w:rsidRPr="00D35EB9">
        <w:t xml:space="preserve">    </w:t>
      </w:r>
      <w:r w:rsidR="00D070DF" w:rsidRPr="00D35EB9">
        <w:t>}</w:t>
      </w:r>
      <w:r w:rsidRPr="00D35EB9">
        <w:t xml:space="preserve"> </w:t>
      </w:r>
      <w:r w:rsidR="00D070DF" w:rsidRPr="00D35EB9">
        <w:t>else</w:t>
      </w:r>
      <w:r w:rsidRPr="00D35EB9">
        <w:t xml:space="preserve"> </w:t>
      </w:r>
      <w:r w:rsidR="00D070DF" w:rsidRPr="00D35EB9">
        <w:t>{</w:t>
      </w:r>
    </w:p>
    <w:p w14:paraId="111A897B" w14:textId="682B88C1" w:rsidR="00D070DF" w:rsidRPr="00D35EB9" w:rsidRDefault="00945AE6">
      <w:pPr>
        <w:pStyle w:val="CodeWide"/>
        <w:pPrChange w:id="113" w:author="Audrey Doyle" w:date="2022-08-06T14:11:00Z">
          <w:pPr>
            <w:pStyle w:val="Code"/>
          </w:pPr>
        </w:pPrChange>
      </w:pPr>
      <w:r w:rsidRPr="00D35EB9">
        <w:t xml:space="preserve">        </w:t>
      </w:r>
      <w:r w:rsidR="00D070DF" w:rsidRPr="00D35EB9">
        <w:t>("HTTP/1.1</w:t>
      </w:r>
      <w:r w:rsidRPr="00D35EB9">
        <w:t xml:space="preserve"> </w:t>
      </w:r>
      <w:r w:rsidR="00D070DF" w:rsidRPr="00D35EB9">
        <w:t>404</w:t>
      </w:r>
      <w:r w:rsidRPr="00D35EB9">
        <w:t xml:space="preserve"> </w:t>
      </w:r>
      <w:r w:rsidR="00D070DF" w:rsidRPr="00D35EB9">
        <w:t>NOT</w:t>
      </w:r>
      <w:r w:rsidRPr="00D35EB9">
        <w:t xml:space="preserve"> </w:t>
      </w:r>
      <w:r w:rsidR="00D070DF" w:rsidRPr="00D35EB9">
        <w:t>FOUND",</w:t>
      </w:r>
      <w:r w:rsidRPr="00D35EB9">
        <w:t xml:space="preserve"> </w:t>
      </w:r>
      <w:r w:rsidR="00D070DF" w:rsidRPr="00D35EB9">
        <w:t>"404.html")</w:t>
      </w:r>
    </w:p>
    <w:p w14:paraId="4218DFE4" w14:textId="2103058F" w:rsidR="00D070DF" w:rsidRPr="00D35EB9" w:rsidRDefault="00945AE6">
      <w:pPr>
        <w:pStyle w:val="CodeWide"/>
        <w:pPrChange w:id="114" w:author="Audrey Doyle" w:date="2022-08-06T14:11:00Z">
          <w:pPr>
            <w:pStyle w:val="Code"/>
          </w:pPr>
        </w:pPrChange>
      </w:pPr>
      <w:r w:rsidRPr="00D35EB9">
        <w:t xml:space="preserve">    </w:t>
      </w:r>
      <w:r w:rsidR="00D070DF" w:rsidRPr="00D35EB9">
        <w:t>};</w:t>
      </w:r>
    </w:p>
    <w:p w14:paraId="4F520E1C" w14:textId="77777777" w:rsidR="00D070DF" w:rsidRPr="00D35EB9" w:rsidRDefault="00D070DF">
      <w:pPr>
        <w:pStyle w:val="CodeWide"/>
        <w:pPrChange w:id="115" w:author="Audrey Doyle" w:date="2022-08-06T14:11:00Z">
          <w:pPr>
            <w:pStyle w:val="Code"/>
          </w:pPr>
        </w:pPrChange>
      </w:pPr>
    </w:p>
    <w:p w14:paraId="19F431AC" w14:textId="70FDE023" w:rsidR="00D070DF" w:rsidRPr="00D35EB9" w:rsidRDefault="00945AE6">
      <w:pPr>
        <w:pStyle w:val="CodeWide"/>
        <w:pPrChange w:id="116" w:author="Audrey Doyle" w:date="2022-08-06T14:11:00Z">
          <w:pPr>
            <w:pStyle w:val="Code"/>
          </w:pPr>
        </w:pPrChange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contents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fs::read_to_string(filename).unwrap();</w:t>
      </w:r>
    </w:p>
    <w:p w14:paraId="482263BB" w14:textId="78A06F24" w:rsidR="00D070DF" w:rsidRPr="00D35EB9" w:rsidRDefault="00945AE6">
      <w:pPr>
        <w:pStyle w:val="CodeWide"/>
        <w:pPrChange w:id="117" w:author="Audrey Doyle" w:date="2022-08-06T14:11:00Z">
          <w:pPr>
            <w:pStyle w:val="Code"/>
          </w:pPr>
        </w:pPrChange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length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contents.len();</w:t>
      </w:r>
    </w:p>
    <w:p w14:paraId="6A58EB60" w14:textId="77777777" w:rsidR="00D070DF" w:rsidRPr="00D35EB9" w:rsidRDefault="00D070DF">
      <w:pPr>
        <w:pStyle w:val="CodeWide"/>
        <w:pPrChange w:id="118" w:author="Audrey Doyle" w:date="2022-08-06T14:11:00Z">
          <w:pPr>
            <w:pStyle w:val="Code"/>
          </w:pPr>
        </w:pPrChange>
      </w:pPr>
    </w:p>
    <w:p w14:paraId="704AB809" w14:textId="3C23DCBA" w:rsidR="00D070DF" w:rsidRPr="00D35EB9" w:rsidRDefault="00945AE6">
      <w:pPr>
        <w:pStyle w:val="CodeWide"/>
        <w:pPrChange w:id="119" w:author="Audrey Doyle" w:date="2022-08-06T14:11:00Z">
          <w:pPr>
            <w:pStyle w:val="Code"/>
          </w:pPr>
        </w:pPrChange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response</w:t>
      </w:r>
      <w:r w:rsidRPr="00D35EB9">
        <w:t xml:space="preserve"> </w:t>
      </w:r>
      <w:r w:rsidR="00D070DF" w:rsidRPr="00D35EB9">
        <w:t>=</w:t>
      </w:r>
    </w:p>
    <w:p w14:paraId="7D831C44" w14:textId="368A1911" w:rsidR="00D070DF" w:rsidRPr="00D35EB9" w:rsidRDefault="00945AE6">
      <w:pPr>
        <w:pStyle w:val="CodeWide"/>
        <w:pPrChange w:id="120" w:author="Audrey Doyle" w:date="2022-08-06T14:11:00Z">
          <w:pPr>
            <w:pStyle w:val="Code"/>
          </w:pPr>
        </w:pPrChange>
      </w:pPr>
      <w:r w:rsidRPr="00D35EB9">
        <w:t xml:space="preserve">        </w:t>
      </w:r>
      <w:r w:rsidR="00D070DF" w:rsidRPr="00D35EB9">
        <w:t>format!("{status_line}\r\nContent-Length:</w:t>
      </w:r>
      <w:r w:rsidRPr="00D35EB9">
        <w:t xml:space="preserve"> </w:t>
      </w:r>
      <w:r w:rsidR="00D070DF" w:rsidRPr="00D35EB9">
        <w:t>{length}\r\n\r\n{contents}");</w:t>
      </w:r>
    </w:p>
    <w:p w14:paraId="29E0453B" w14:textId="77777777" w:rsidR="00D070DF" w:rsidRPr="00D35EB9" w:rsidRDefault="00D070DF">
      <w:pPr>
        <w:pStyle w:val="CodeWide"/>
        <w:pPrChange w:id="121" w:author="Audrey Doyle" w:date="2022-08-06T14:11:00Z">
          <w:pPr>
            <w:pStyle w:val="Code"/>
          </w:pPr>
        </w:pPrChange>
      </w:pPr>
    </w:p>
    <w:p w14:paraId="1BCCAAE6" w14:textId="47BD62EF" w:rsidR="00D070DF" w:rsidRPr="00D35EB9" w:rsidRDefault="00945AE6">
      <w:pPr>
        <w:pStyle w:val="CodeWide"/>
        <w:pPrChange w:id="122" w:author="Audrey Doyle" w:date="2022-08-06T14:11:00Z">
          <w:pPr>
            <w:pStyle w:val="Code"/>
          </w:pPr>
        </w:pPrChange>
      </w:pPr>
      <w:r w:rsidRPr="00D35EB9">
        <w:t xml:space="preserve">    </w:t>
      </w:r>
      <w:r w:rsidR="00D070DF" w:rsidRPr="00D35EB9">
        <w:t>stream.write_all(response.as_bytes()).unwrap();</w:t>
      </w:r>
    </w:p>
    <w:p w14:paraId="15C4F174" w14:textId="77777777" w:rsidR="00D070DF" w:rsidRPr="00D35EB9" w:rsidRDefault="00D070DF">
      <w:pPr>
        <w:pStyle w:val="CodeWide"/>
        <w:pPrChange w:id="123" w:author="Audrey Doyle" w:date="2022-08-06T14:11:00Z">
          <w:pPr>
            <w:pStyle w:val="Code"/>
          </w:pPr>
        </w:pPrChange>
      </w:pPr>
      <w:r w:rsidRPr="00D35EB9">
        <w:lastRenderedPageBreak/>
        <w:t>}</w:t>
      </w:r>
    </w:p>
    <w:p w14:paraId="3F6FB5F3" w14:textId="249AC828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Refactoring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else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contain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between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cases</w:t>
      </w:r>
    </w:p>
    <w:p w14:paraId="3BA3F7B4" w14:textId="4D728334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else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appropriate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values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filename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tuple;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destructuring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assign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values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status_line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filename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pattern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let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statement,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discussed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34556F">
        <w:rPr>
          <w:rStyle w:val="Xref"/>
        </w:rPr>
        <w:t>Chapter</w:t>
      </w:r>
      <w:r w:rsidR="00945AE6" w:rsidRPr="0034556F">
        <w:rPr>
          <w:rStyle w:val="Xref"/>
        </w:rPr>
        <w:t xml:space="preserve"> </w:t>
      </w:r>
      <w:r w:rsidRPr="0034556F">
        <w:rPr>
          <w:rStyle w:val="Xref"/>
        </w:rPr>
        <w:t>18</w:t>
      </w:r>
      <w:r w:rsidRPr="00D070DF">
        <w:rPr>
          <w:lang w:eastAsia="en-GB"/>
        </w:rPr>
        <w:t>.</w:t>
      </w:r>
    </w:p>
    <w:p w14:paraId="1C6298B9" w14:textId="0A9EA1B3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previously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duplicated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outside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else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status_line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filename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variables.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easier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difference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between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place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update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behavior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20-9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20-8.</w:t>
      </w:r>
    </w:p>
    <w:p w14:paraId="0D89AD01" w14:textId="1203A83D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Awesome!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approximately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40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lines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404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response.</w:t>
      </w:r>
    </w:p>
    <w:p w14:paraId="75BEB0E3" w14:textId="485DB65B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Currently,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single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time.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examine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problem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simulating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fix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once.</w:t>
      </w:r>
    </w:p>
    <w:p w14:paraId="2F94F724" w14:textId="72140C5A" w:rsidR="00D070DF" w:rsidRPr="00D070DF" w:rsidRDefault="00D070DF" w:rsidP="00945AE6">
      <w:pPr>
        <w:pStyle w:val="HeadA"/>
        <w:rPr>
          <w:lang w:eastAsia="en-GB"/>
        </w:rPr>
      </w:pPr>
      <w:bookmarkStart w:id="124" w:name="turning-our-single-threaded-server-into-"/>
      <w:bookmarkStart w:id="125" w:name="_Toc107314540"/>
      <w:bookmarkEnd w:id="124"/>
      <w:r w:rsidRPr="00D070DF">
        <w:rPr>
          <w:lang w:eastAsia="en-GB"/>
        </w:rPr>
        <w:t>Turning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Single-Threaded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Multithreaded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bookmarkEnd w:id="125"/>
    </w:p>
    <w:p w14:paraId="00D9F188" w14:textId="317543EB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Right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turn,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second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until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finished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processing.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serial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optimal.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subsequent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until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finished,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even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quickly.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fix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del w:id="126" w:author="Audrey Doyle" w:date="2022-08-06T14:13:00Z">
        <w:r w:rsidRPr="00D070DF" w:rsidDel="009C6BC8">
          <w:rPr>
            <w:lang w:eastAsia="en-GB"/>
          </w:rPr>
          <w:delText>,</w:delText>
        </w:r>
      </w:del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problem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action.</w:t>
      </w:r>
    </w:p>
    <w:p w14:paraId="44138C87" w14:textId="6DF07DD2" w:rsidR="00D070DF" w:rsidRPr="00D070DF" w:rsidRDefault="00D070DF" w:rsidP="006D307B">
      <w:pPr>
        <w:pStyle w:val="HeadB"/>
        <w:rPr>
          <w:lang w:eastAsia="en-GB"/>
        </w:rPr>
      </w:pPr>
      <w:bookmarkStart w:id="127" w:name="simulating-a-slow-request-in-the-current"/>
      <w:bookmarkStart w:id="128" w:name="_Toc107314541"/>
      <w:bookmarkEnd w:id="127"/>
      <w:r w:rsidRPr="00D070DF">
        <w:rPr>
          <w:lang w:eastAsia="en-GB"/>
        </w:rPr>
        <w:t>Simulating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bookmarkEnd w:id="128"/>
      <w:r w:rsidR="00945AE6">
        <w:rPr>
          <w:lang w:eastAsia="en-GB"/>
        </w:rPr>
        <w:t xml:space="preserve"> </w:t>
      </w:r>
    </w:p>
    <w:p w14:paraId="3D02F1A2" w14:textId="5F6F2F70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slow-processing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affect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current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/sleep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simulated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sleep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del w:id="129" w:author="Audrey Doyle" w:date="2022-08-06T14:13:00Z">
        <w:r w:rsidRPr="00D070DF" w:rsidDel="009C6BC8">
          <w:rPr>
            <w:lang w:eastAsia="en-GB"/>
          </w:rPr>
          <w:delText>5</w:delText>
        </w:r>
        <w:r w:rsidR="00945AE6" w:rsidDel="009C6BC8">
          <w:rPr>
            <w:lang w:eastAsia="en-GB"/>
          </w:rPr>
          <w:delText xml:space="preserve"> </w:delText>
        </w:r>
      </w:del>
      <w:ins w:id="130" w:author="Audrey Doyle" w:date="2022-08-06T14:13:00Z">
        <w:r w:rsidR="009C6BC8">
          <w:rPr>
            <w:lang w:eastAsia="en-GB"/>
          </w:rPr>
          <w:t xml:space="preserve">five </w:t>
        </w:r>
      </w:ins>
      <w:r w:rsidRPr="00D070DF">
        <w:rPr>
          <w:lang w:eastAsia="en-GB"/>
        </w:rPr>
        <w:t>seconds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responding.</w:t>
      </w:r>
    </w:p>
    <w:p w14:paraId="34FCA9F2" w14:textId="2F14ECD2" w:rsidR="00D070DF" w:rsidRPr="00D070DF" w:rsidRDefault="00B0420F" w:rsidP="00B0420F">
      <w:pPr>
        <w:pStyle w:val="CodeLabel"/>
        <w:rPr>
          <w:lang w:eastAsia="en-GB"/>
        </w:rPr>
      </w:pPr>
      <w:del w:id="131" w:author="Audrey Doyle" w:date="2022-08-06T14:14:00Z">
        <w:r w:rsidDel="009C6BC8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src/main.rs</w:t>
      </w:r>
    </w:p>
    <w:p w14:paraId="5C107770" w14:textId="016AC97B" w:rsidR="00D070DF" w:rsidRPr="00D35EB9" w:rsidRDefault="00D070DF" w:rsidP="00D62D8F">
      <w:pPr>
        <w:pStyle w:val="Code"/>
      </w:pPr>
      <w:r w:rsidRPr="00D35EB9">
        <w:t>use</w:t>
      </w:r>
      <w:r w:rsidR="00945AE6" w:rsidRPr="00D35EB9">
        <w:t xml:space="preserve"> </w:t>
      </w:r>
      <w:r w:rsidRPr="00D35EB9">
        <w:t>std::{</w:t>
      </w:r>
    </w:p>
    <w:p w14:paraId="7EC2EB4F" w14:textId="3939D080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fs,</w:t>
      </w:r>
    </w:p>
    <w:p w14:paraId="16CA3DEC" w14:textId="43691FE5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io::{prelude::*,</w:t>
      </w:r>
      <w:r w:rsidRPr="00D35EB9">
        <w:t xml:space="preserve"> </w:t>
      </w:r>
      <w:r w:rsidR="00D070DF" w:rsidRPr="00D35EB9">
        <w:t>BufReader},</w:t>
      </w:r>
    </w:p>
    <w:p w14:paraId="67B642E6" w14:textId="1B44822E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net::{TcpListener,</w:t>
      </w:r>
      <w:r w:rsidRPr="00D35EB9">
        <w:t xml:space="preserve"> </w:t>
      </w:r>
      <w:r w:rsidR="00D070DF" w:rsidRPr="00D35EB9">
        <w:t>TcpStream},</w:t>
      </w:r>
    </w:p>
    <w:p w14:paraId="56316C49" w14:textId="3D1FA504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thread,</w:t>
      </w:r>
    </w:p>
    <w:p w14:paraId="41141A97" w14:textId="262E4918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time::Duration,</w:t>
      </w:r>
    </w:p>
    <w:p w14:paraId="3B4CE62D" w14:textId="77777777" w:rsidR="00D070DF" w:rsidRPr="00D35EB9" w:rsidRDefault="00D070DF" w:rsidP="00D62D8F">
      <w:pPr>
        <w:pStyle w:val="Code"/>
      </w:pPr>
      <w:r w:rsidRPr="00D35EB9">
        <w:t>};</w:t>
      </w:r>
    </w:p>
    <w:p w14:paraId="10272597" w14:textId="3855EC8C" w:rsidR="00D070DF" w:rsidRPr="00D35EB9" w:rsidRDefault="00411658" w:rsidP="00D62D8F">
      <w:pPr>
        <w:pStyle w:val="Code"/>
      </w:pPr>
      <w:r w:rsidRPr="00411658">
        <w:rPr>
          <w:rStyle w:val="LiteralItalic"/>
        </w:rPr>
        <w:t>--snip--</w:t>
      </w:r>
    </w:p>
    <w:p w14:paraId="48D9D225" w14:textId="77777777" w:rsidR="00D070DF" w:rsidRPr="00D35EB9" w:rsidRDefault="00D070DF" w:rsidP="00D62D8F">
      <w:pPr>
        <w:pStyle w:val="Code"/>
      </w:pPr>
    </w:p>
    <w:p w14:paraId="675FA96F" w14:textId="1E405528" w:rsidR="00D070DF" w:rsidRPr="00D35EB9" w:rsidRDefault="00D070DF" w:rsidP="00D62D8F">
      <w:pPr>
        <w:pStyle w:val="Code"/>
      </w:pPr>
      <w:r w:rsidRPr="00D35EB9">
        <w:t>fn</w:t>
      </w:r>
      <w:r w:rsidR="00945AE6" w:rsidRPr="00D35EB9">
        <w:t xml:space="preserve"> </w:t>
      </w:r>
      <w:r w:rsidRPr="00D35EB9">
        <w:t>handle_connection(mut</w:t>
      </w:r>
      <w:r w:rsidR="00945AE6" w:rsidRPr="00D35EB9">
        <w:t xml:space="preserve"> </w:t>
      </w:r>
      <w:r w:rsidRPr="00D35EB9">
        <w:t>stream:</w:t>
      </w:r>
      <w:r w:rsidR="00945AE6" w:rsidRPr="00D35EB9">
        <w:t xml:space="preserve"> </w:t>
      </w:r>
      <w:r w:rsidRPr="00D35EB9">
        <w:t>TcpStream)</w:t>
      </w:r>
      <w:r w:rsidR="00945AE6" w:rsidRPr="00D35EB9">
        <w:t xml:space="preserve"> </w:t>
      </w:r>
      <w:r w:rsidRPr="00D35EB9">
        <w:t>{</w:t>
      </w:r>
    </w:p>
    <w:p w14:paraId="5BF3F8EA" w14:textId="3A70D6A4" w:rsidR="00D070DF" w:rsidRPr="00D35EB9" w:rsidRDefault="00945AE6" w:rsidP="00D62D8F">
      <w:pPr>
        <w:pStyle w:val="Code"/>
      </w:pPr>
      <w:r w:rsidRPr="00D35EB9">
        <w:lastRenderedPageBreak/>
        <w:t xml:space="preserve">    </w:t>
      </w:r>
      <w:r w:rsidR="00411658" w:rsidRPr="00411658">
        <w:rPr>
          <w:rStyle w:val="LiteralItalic"/>
        </w:rPr>
        <w:t>--snip--</w:t>
      </w:r>
    </w:p>
    <w:p w14:paraId="39A110EF" w14:textId="77777777" w:rsidR="00D070DF" w:rsidRPr="00D35EB9" w:rsidRDefault="00D070DF" w:rsidP="00D62D8F">
      <w:pPr>
        <w:pStyle w:val="Code"/>
      </w:pPr>
    </w:p>
    <w:p w14:paraId="73137830" w14:textId="48F548FA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(status_line,</w:t>
      </w:r>
      <w:r w:rsidRPr="00D35EB9">
        <w:t xml:space="preserve"> </w:t>
      </w:r>
      <w:r w:rsidR="00D070DF" w:rsidRPr="00D35EB9">
        <w:t>filename)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match</w:t>
      </w:r>
      <w:r w:rsidRPr="00D35EB9">
        <w:t xml:space="preserve"> </w:t>
      </w:r>
      <w:r w:rsidR="00D070DF" w:rsidRPr="00D35EB9">
        <w:t>&amp;request_line[..]</w:t>
      </w:r>
      <w:r w:rsidRPr="00D35EB9">
        <w:t xml:space="preserve"> </w:t>
      </w:r>
      <w:r w:rsidR="00D070DF" w:rsidRPr="00D35EB9">
        <w:t>{</w:t>
      </w:r>
    </w:p>
    <w:p w14:paraId="4CF6C1B2" w14:textId="18E96505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"GET</w:t>
      </w:r>
      <w:r w:rsidRPr="00D35EB9">
        <w:t xml:space="preserve"> </w:t>
      </w:r>
      <w:r w:rsidR="00D070DF" w:rsidRPr="00D35EB9">
        <w:t>/</w:t>
      </w:r>
      <w:r w:rsidRPr="00D35EB9">
        <w:t xml:space="preserve"> </w:t>
      </w:r>
      <w:r w:rsidR="00D070DF" w:rsidRPr="00D35EB9">
        <w:t>HTTP/1.1"</w:t>
      </w:r>
      <w:r w:rsidRPr="00D35EB9">
        <w:t xml:space="preserve"> </w:t>
      </w:r>
      <w:r w:rsidR="00D070DF" w:rsidRPr="00D35EB9">
        <w:t>=&gt;</w:t>
      </w:r>
      <w:r w:rsidRPr="00D35EB9">
        <w:t xml:space="preserve"> </w:t>
      </w:r>
      <w:r w:rsidR="00D070DF" w:rsidRPr="00D35EB9">
        <w:t>("HTTP/1.1</w:t>
      </w:r>
      <w:r w:rsidRPr="00D35EB9">
        <w:t xml:space="preserve"> </w:t>
      </w:r>
      <w:r w:rsidR="00D070DF" w:rsidRPr="00D35EB9">
        <w:t>200</w:t>
      </w:r>
      <w:r w:rsidRPr="00D35EB9">
        <w:t xml:space="preserve"> </w:t>
      </w:r>
      <w:r w:rsidR="00D070DF" w:rsidRPr="00D35EB9">
        <w:t>OK",</w:t>
      </w:r>
      <w:r w:rsidRPr="00D35EB9">
        <w:t xml:space="preserve"> </w:t>
      </w:r>
      <w:r w:rsidR="00D070DF" w:rsidRPr="00D35EB9">
        <w:t>"hello.html"),</w:t>
      </w:r>
    </w:p>
    <w:p w14:paraId="3171B809" w14:textId="27A78560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3</w:t>
      </w:r>
      <w:r w:rsidRPr="00D35EB9">
        <w:t xml:space="preserve"> </w:t>
      </w:r>
      <w:r w:rsidR="00D070DF" w:rsidRPr="00D35EB9">
        <w:t>"GET</w:t>
      </w:r>
      <w:r w:rsidRPr="00D35EB9">
        <w:t xml:space="preserve"> </w:t>
      </w:r>
      <w:r w:rsidR="00D070DF" w:rsidRPr="00D35EB9">
        <w:t>/sleep</w:t>
      </w:r>
      <w:r w:rsidRPr="00D35EB9">
        <w:t xml:space="preserve"> </w:t>
      </w:r>
      <w:r w:rsidR="00D070DF" w:rsidRPr="00D35EB9">
        <w:t>HTTP/1.1"</w:t>
      </w:r>
      <w:r w:rsidRPr="00D35EB9">
        <w:t xml:space="preserve"> </w:t>
      </w:r>
      <w:r w:rsidR="00D070DF" w:rsidRPr="00D35EB9">
        <w:t>=&gt;</w:t>
      </w:r>
      <w:r w:rsidRPr="00D35EB9">
        <w:t xml:space="preserve"> </w:t>
      </w:r>
      <w:r w:rsidR="00D070DF" w:rsidRPr="00D35EB9">
        <w:t>{</w:t>
      </w:r>
    </w:p>
    <w:p w14:paraId="72ADFA19" w14:textId="13B72ACD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thread::sleep(Duration::from_secs(5));</w:t>
      </w:r>
    </w:p>
    <w:p w14:paraId="17608034" w14:textId="0F7592D7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("HTTP/1.1</w:t>
      </w:r>
      <w:r w:rsidRPr="00D35EB9">
        <w:t xml:space="preserve"> </w:t>
      </w:r>
      <w:r w:rsidR="00D070DF" w:rsidRPr="00D35EB9">
        <w:t>200</w:t>
      </w:r>
      <w:r w:rsidRPr="00D35EB9">
        <w:t xml:space="preserve"> </w:t>
      </w:r>
      <w:r w:rsidR="00D070DF" w:rsidRPr="00D35EB9">
        <w:t>OK",</w:t>
      </w:r>
      <w:r w:rsidRPr="00D35EB9">
        <w:t xml:space="preserve"> </w:t>
      </w:r>
      <w:r w:rsidR="00D070DF" w:rsidRPr="00D35EB9">
        <w:t>"hello.html")</w:t>
      </w:r>
    </w:p>
    <w:p w14:paraId="6C230CC0" w14:textId="3B038B7E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</w:t>
      </w:r>
    </w:p>
    <w:p w14:paraId="17AD14FE" w14:textId="09D89537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4</w:t>
      </w:r>
      <w:r w:rsidRPr="00D35EB9">
        <w:t xml:space="preserve"> </w:t>
      </w:r>
      <w:r w:rsidR="00D070DF" w:rsidRPr="00D35EB9">
        <w:t>_</w:t>
      </w:r>
      <w:r w:rsidRPr="00D35EB9">
        <w:t xml:space="preserve"> </w:t>
      </w:r>
      <w:r w:rsidR="00D070DF" w:rsidRPr="00D35EB9">
        <w:t>=&gt;</w:t>
      </w:r>
      <w:r w:rsidRPr="00D35EB9">
        <w:t xml:space="preserve"> </w:t>
      </w:r>
      <w:r w:rsidR="00D070DF" w:rsidRPr="00D35EB9">
        <w:t>("HTTP/1.1</w:t>
      </w:r>
      <w:r w:rsidRPr="00D35EB9">
        <w:t xml:space="preserve"> </w:t>
      </w:r>
      <w:r w:rsidR="00D070DF" w:rsidRPr="00D35EB9">
        <w:t>404</w:t>
      </w:r>
      <w:r w:rsidRPr="00D35EB9">
        <w:t xml:space="preserve"> </w:t>
      </w:r>
      <w:r w:rsidR="00D070DF" w:rsidRPr="00D35EB9">
        <w:t>NOT</w:t>
      </w:r>
      <w:r w:rsidRPr="00D35EB9">
        <w:t xml:space="preserve"> </w:t>
      </w:r>
      <w:r w:rsidR="00D070DF" w:rsidRPr="00D35EB9">
        <w:t>FOUND",</w:t>
      </w:r>
      <w:r w:rsidRPr="00D35EB9">
        <w:t xml:space="preserve"> </w:t>
      </w:r>
      <w:r w:rsidR="00D070DF" w:rsidRPr="00D35EB9">
        <w:t>"404.html"),</w:t>
      </w:r>
    </w:p>
    <w:p w14:paraId="660B15D5" w14:textId="0BA475F6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};</w:t>
      </w:r>
    </w:p>
    <w:p w14:paraId="52518A1C" w14:textId="77777777" w:rsidR="00D070DF" w:rsidRPr="00D35EB9" w:rsidRDefault="00D070DF" w:rsidP="00D62D8F">
      <w:pPr>
        <w:pStyle w:val="Code"/>
      </w:pPr>
    </w:p>
    <w:p w14:paraId="1D2C2612" w14:textId="5E2C340E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41BD4878" w14:textId="77777777" w:rsidR="00D070DF" w:rsidRPr="00D35EB9" w:rsidRDefault="00D070DF" w:rsidP="00D62D8F">
      <w:pPr>
        <w:pStyle w:val="Code"/>
      </w:pPr>
      <w:r w:rsidRPr="00D35EB9">
        <w:t>}</w:t>
      </w:r>
    </w:p>
    <w:p w14:paraId="15920BD2" w14:textId="35291DCB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Simulating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sleeping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del w:id="132" w:author="Audrey Doyle" w:date="2022-08-06T14:14:00Z">
        <w:r w:rsidRPr="00D070DF" w:rsidDel="009C6BC8">
          <w:rPr>
            <w:lang w:eastAsia="en-GB"/>
          </w:rPr>
          <w:delText>5</w:delText>
        </w:r>
        <w:r w:rsidR="00945AE6" w:rsidDel="009C6BC8">
          <w:rPr>
            <w:lang w:eastAsia="en-GB"/>
          </w:rPr>
          <w:delText xml:space="preserve"> </w:delText>
        </w:r>
      </w:del>
      <w:ins w:id="133" w:author="Audrey Doyle" w:date="2022-08-06T14:14:00Z">
        <w:r w:rsidR="009C6BC8">
          <w:rPr>
            <w:lang w:eastAsia="en-GB"/>
          </w:rPr>
          <w:t xml:space="preserve">five </w:t>
        </w:r>
      </w:ins>
      <w:r w:rsidRPr="00D070DF">
        <w:rPr>
          <w:lang w:eastAsia="en-GB"/>
        </w:rPr>
        <w:t>seconds</w:t>
      </w:r>
    </w:p>
    <w:p w14:paraId="1EDC442B" w14:textId="3941846A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switched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match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cases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explicitly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match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slice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request_line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del w:id="134" w:author="Audrey Doyle" w:date="2022-08-06T14:14:00Z">
        <w:r w:rsidRPr="00D070DF" w:rsidDel="009C6BC8">
          <w:rPr>
            <w:lang w:eastAsia="en-GB"/>
          </w:rPr>
          <w:delText>pattern</w:delText>
        </w:r>
        <w:r w:rsidR="00945AE6" w:rsidDel="009C6BC8">
          <w:rPr>
            <w:lang w:eastAsia="en-GB"/>
          </w:rPr>
          <w:delText xml:space="preserve"> </w:delText>
        </w:r>
      </w:del>
      <w:ins w:id="135" w:author="Audrey Doyle" w:date="2022-08-06T14:14:00Z">
        <w:r w:rsidR="009C6BC8" w:rsidRPr="00D070DF">
          <w:rPr>
            <w:lang w:eastAsia="en-GB"/>
          </w:rPr>
          <w:t>pattern</w:t>
        </w:r>
        <w:r w:rsidR="009C6BC8">
          <w:rPr>
            <w:lang w:eastAsia="en-GB"/>
          </w:rPr>
          <w:t>-</w:t>
        </w:r>
      </w:ins>
      <w:r w:rsidRPr="00D070DF">
        <w:rPr>
          <w:lang w:eastAsia="en-GB"/>
        </w:rPr>
        <w:t>match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against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literal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values;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match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automatic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referencing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dereferencing</w:t>
      </w:r>
      <w:ins w:id="136" w:author="Audrey Doyle" w:date="2022-08-06T14:14:00Z">
        <w:r w:rsidR="009C6BC8">
          <w:rPr>
            <w:lang w:eastAsia="en-GB"/>
          </w:rPr>
          <w:t>,</w:t>
        </w:r>
      </w:ins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equality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does.</w:t>
      </w:r>
    </w:p>
    <w:p w14:paraId="032FE70A" w14:textId="47CCFF63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arm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20-9.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second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arm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3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matches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/sleep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sleep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del w:id="137" w:author="Audrey Doyle" w:date="2022-08-06T14:14:00Z">
        <w:r w:rsidRPr="00D070DF" w:rsidDel="009C6BC8">
          <w:rPr>
            <w:lang w:eastAsia="en-GB"/>
          </w:rPr>
          <w:delText>5</w:delText>
        </w:r>
        <w:r w:rsidR="00945AE6" w:rsidDel="009C6BC8">
          <w:rPr>
            <w:lang w:eastAsia="en-GB"/>
          </w:rPr>
          <w:delText xml:space="preserve"> </w:delText>
        </w:r>
      </w:del>
      <w:ins w:id="138" w:author="Audrey Doyle" w:date="2022-08-06T14:14:00Z">
        <w:r w:rsidR="009C6BC8">
          <w:rPr>
            <w:lang w:eastAsia="en-GB"/>
          </w:rPr>
          <w:t>fiv</w:t>
        </w:r>
      </w:ins>
      <w:ins w:id="139" w:author="Audrey Doyle" w:date="2022-08-06T14:15:00Z">
        <w:r w:rsidR="009C6BC8">
          <w:rPr>
            <w:lang w:eastAsia="en-GB"/>
          </w:rPr>
          <w:t>e</w:t>
        </w:r>
      </w:ins>
      <w:ins w:id="140" w:author="Audrey Doyle" w:date="2022-08-06T14:14:00Z">
        <w:r w:rsidR="009C6BC8">
          <w:rPr>
            <w:lang w:eastAsia="en-GB"/>
          </w:rPr>
          <w:t xml:space="preserve"> </w:t>
        </w:r>
      </w:ins>
      <w:r w:rsidRPr="00D070DF">
        <w:rPr>
          <w:lang w:eastAsia="en-GB"/>
        </w:rPr>
        <w:t>seconds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rendering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successful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HTML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page.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third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arm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4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else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20-9.</w:t>
      </w:r>
    </w:p>
    <w:p w14:paraId="5FBF0DB3" w14:textId="3B693E22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primitive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libraries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recognition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verbose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way!</w:t>
      </w:r>
    </w:p>
    <w:p w14:paraId="3F7D662B" w14:textId="5BBA42DC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Start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cargo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run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open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windows: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>
        <w:fldChar w:fldCharType="begin"/>
      </w:r>
      <w:r>
        <w:instrText xml:space="preserve"> HYPERLINK "http://127.0.0.1:7878/" </w:instrText>
      </w:r>
      <w:r>
        <w:fldChar w:fldCharType="separate"/>
      </w:r>
      <w:r w:rsidRPr="00A81BD5">
        <w:rPr>
          <w:rStyle w:val="LinkURL"/>
        </w:rPr>
        <w:t>http://127.0.0.1:7878</w:t>
      </w:r>
      <w:del w:id="141" w:author="Audrey Doyle" w:date="2022-08-06T14:15:00Z">
        <w:r w:rsidRPr="00A81BD5" w:rsidDel="009C6BC8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hyperlink r:id="rId12" w:history="1">
        <w:r w:rsidRPr="00A81BD5">
          <w:rPr>
            <w:rStyle w:val="LinkURL"/>
          </w:rPr>
          <w:t>http://127.0.0.1:7878/sleep</w:t>
        </w:r>
      </w:hyperlink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E91432">
        <w:rPr>
          <w:rStyle w:val="Italic"/>
          <w:rPrChange w:id="142" w:author="Audrey Doyle" w:date="2022-08-07T12:52:00Z">
            <w:rPr>
              <w:lang w:eastAsia="en-GB"/>
            </w:rPr>
          </w:rPrChange>
        </w:rPr>
        <w:t>/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URI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times,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quickly.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enter</w:t>
      </w:r>
      <w:r w:rsidR="00945AE6">
        <w:rPr>
          <w:lang w:eastAsia="en-GB"/>
        </w:rPr>
        <w:t xml:space="preserve"> </w:t>
      </w:r>
      <w:r w:rsidRPr="00E91432">
        <w:rPr>
          <w:rStyle w:val="Italic"/>
          <w:rPrChange w:id="143" w:author="Audrey Doyle" w:date="2022-08-07T12:52:00Z">
            <w:rPr>
              <w:lang w:eastAsia="en-GB"/>
            </w:rPr>
          </w:rPrChange>
        </w:rPr>
        <w:t>/sleep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load</w:t>
      </w:r>
      <w:r w:rsidR="00945AE6">
        <w:rPr>
          <w:lang w:eastAsia="en-GB"/>
        </w:rPr>
        <w:t xml:space="preserve"> </w:t>
      </w:r>
      <w:r w:rsidRPr="00E91432">
        <w:rPr>
          <w:rStyle w:val="Italic"/>
          <w:rPrChange w:id="144" w:author="Audrey Doyle" w:date="2022-08-07T12:52:00Z">
            <w:rPr>
              <w:lang w:eastAsia="en-GB"/>
            </w:rPr>
          </w:rPrChange>
        </w:rPr>
        <w:t>/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E91432">
        <w:rPr>
          <w:rStyle w:val="Italic"/>
          <w:rPrChange w:id="145" w:author="Audrey Doyle" w:date="2022-08-07T12:52:00Z">
            <w:rPr>
              <w:lang w:eastAsia="en-GB"/>
            </w:rPr>
          </w:rPrChange>
        </w:rPr>
        <w:t>/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until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sleep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slept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full</w:t>
      </w:r>
      <w:r w:rsidR="00945AE6">
        <w:rPr>
          <w:lang w:eastAsia="en-GB"/>
        </w:rPr>
        <w:t xml:space="preserve"> </w:t>
      </w:r>
      <w:del w:id="146" w:author="Audrey Doyle" w:date="2022-08-06T14:15:00Z">
        <w:r w:rsidRPr="00D070DF" w:rsidDel="009C6BC8">
          <w:rPr>
            <w:lang w:eastAsia="en-GB"/>
          </w:rPr>
          <w:delText>5</w:delText>
        </w:r>
        <w:r w:rsidR="00945AE6" w:rsidDel="009C6BC8">
          <w:rPr>
            <w:lang w:eastAsia="en-GB"/>
          </w:rPr>
          <w:delText xml:space="preserve"> </w:delText>
        </w:r>
      </w:del>
      <w:ins w:id="147" w:author="Audrey Doyle" w:date="2022-08-06T14:15:00Z">
        <w:r w:rsidR="009C6BC8">
          <w:rPr>
            <w:lang w:eastAsia="en-GB"/>
          </w:rPr>
          <w:t xml:space="preserve">five </w:t>
        </w:r>
      </w:ins>
      <w:r w:rsidRPr="00D070DF">
        <w:rPr>
          <w:lang w:eastAsia="en-GB"/>
        </w:rPr>
        <w:t>seconds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loading.</w:t>
      </w:r>
    </w:p>
    <w:p w14:paraId="48C55DCE" w14:textId="1B757A34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techniques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avoid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backing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behind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pool.</w:t>
      </w:r>
    </w:p>
    <w:p w14:paraId="56AC8E09" w14:textId="7324C483" w:rsidR="00D070DF" w:rsidRPr="00D070DF" w:rsidRDefault="00D070DF" w:rsidP="006D307B">
      <w:pPr>
        <w:pStyle w:val="HeadB"/>
        <w:rPr>
          <w:lang w:eastAsia="en-GB"/>
        </w:rPr>
      </w:pPr>
      <w:bookmarkStart w:id="148" w:name="improving-throughput-with-a-thread-pool"/>
      <w:bookmarkStart w:id="149" w:name="_Toc107314542"/>
      <w:bookmarkEnd w:id="148"/>
      <w:r w:rsidRPr="00D070DF">
        <w:rPr>
          <w:lang w:eastAsia="en-GB"/>
        </w:rPr>
        <w:t>Improving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Throughput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bookmarkEnd w:id="149"/>
    </w:p>
    <w:p w14:paraId="34D1E62F" w14:textId="087B8826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thread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group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spawned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task.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task,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assigns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task,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task.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remaining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available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tasks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processing.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task,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task.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allows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concurrently,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increasing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throughput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server.</w:t>
      </w:r>
    </w:p>
    <w:p w14:paraId="737856AA" w14:textId="178A2302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limit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small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protect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del w:id="150" w:author="Audrey Doyle" w:date="2022-08-06T14:15:00Z">
        <w:r w:rsidRPr="00D070DF" w:rsidDel="009C6BC8">
          <w:rPr>
            <w:lang w:eastAsia="en-GB"/>
          </w:rPr>
          <w:delText>Denial</w:delText>
        </w:r>
        <w:r w:rsidR="00945AE6" w:rsidDel="009C6BC8">
          <w:rPr>
            <w:lang w:eastAsia="en-GB"/>
          </w:rPr>
          <w:delText xml:space="preserve"> </w:delText>
        </w:r>
        <w:r w:rsidRPr="00D070DF" w:rsidDel="009C6BC8">
          <w:rPr>
            <w:lang w:eastAsia="en-GB"/>
          </w:rPr>
          <w:delText>of</w:delText>
        </w:r>
        <w:r w:rsidR="00945AE6" w:rsidDel="009C6BC8">
          <w:rPr>
            <w:lang w:eastAsia="en-GB"/>
          </w:rPr>
          <w:delText xml:space="preserve"> </w:delText>
        </w:r>
        <w:r w:rsidRPr="00D070DF" w:rsidDel="009C6BC8">
          <w:rPr>
            <w:lang w:eastAsia="en-GB"/>
          </w:rPr>
          <w:delText>Service</w:delText>
        </w:r>
        <w:r w:rsidR="00945AE6" w:rsidDel="009C6BC8">
          <w:rPr>
            <w:lang w:eastAsia="en-GB"/>
          </w:rPr>
          <w:delText xml:space="preserve"> </w:delText>
        </w:r>
        <w:r w:rsidRPr="00D070DF" w:rsidDel="009C6BC8">
          <w:rPr>
            <w:lang w:eastAsia="en-GB"/>
          </w:rPr>
          <w:delText>(</w:delText>
        </w:r>
      </w:del>
      <w:r w:rsidRPr="00D070DF">
        <w:rPr>
          <w:lang w:eastAsia="en-GB"/>
        </w:rPr>
        <w:t>DoS</w:t>
      </w:r>
      <w:del w:id="151" w:author="Audrey Doyle" w:date="2022-08-06T14:16:00Z">
        <w:r w:rsidRPr="00D070DF" w:rsidDel="009C6BC8">
          <w:rPr>
            <w:lang w:eastAsia="en-GB"/>
          </w:rPr>
          <w:delText>)</w:delText>
        </w:r>
      </w:del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attacks;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10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million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havoc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resources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grinding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halt.</w:t>
      </w:r>
    </w:p>
    <w:p w14:paraId="6AA19D6F" w14:textId="22CBCC07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lastRenderedPageBreak/>
        <w:t>Rather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spawning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unlimited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fixed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processing.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maintain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queue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incoming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queue,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queue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design,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concurrently,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where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long-running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subsequent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queue,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increased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long-running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reaching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point.</w:t>
      </w:r>
    </w:p>
    <w:p w14:paraId="552197E5" w14:textId="5774800B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technique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improve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throughput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options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explore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fork/join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model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single-threaded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async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I/O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model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del w:id="152" w:author="Audrey Doyle" w:date="2022-08-07T12:51:00Z">
        <w:r w:rsidRPr="00D070DF" w:rsidDel="00E91432">
          <w:rPr>
            <w:lang w:eastAsia="en-GB"/>
          </w:rPr>
          <w:delText>or</w:delText>
        </w:r>
        <w:r w:rsidR="00945AE6" w:rsidDel="00E91432">
          <w:rPr>
            <w:lang w:eastAsia="en-GB"/>
          </w:rPr>
          <w:delText xml:space="preserve"> </w:delText>
        </w:r>
      </w:del>
      <w:ins w:id="153" w:author="Audrey Doyle" w:date="2022-08-07T12:51:00Z">
        <w:r w:rsidR="00E91432">
          <w:rPr>
            <w:lang w:eastAsia="en-GB"/>
          </w:rPr>
          <w:t xml:space="preserve">and </w:t>
        </w:r>
      </w:ins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multi</w:t>
      </w:r>
      <w:del w:id="154" w:author="Audrey Doyle" w:date="2022-08-06T14:16:00Z">
        <w:r w:rsidRPr="00D35EB9" w:rsidDel="009C6BC8">
          <w:rPr>
            <w:rStyle w:val="Italic"/>
          </w:rPr>
          <w:delText>-</w:delText>
        </w:r>
      </w:del>
      <w:r w:rsidRPr="00D35EB9">
        <w:rPr>
          <w:rStyle w:val="Italic"/>
        </w:rPr>
        <w:t>threaded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async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I/O</w:t>
      </w:r>
      <w:r w:rsidR="00945AE6" w:rsidRPr="00D35EB9">
        <w:rPr>
          <w:rStyle w:val="Italic"/>
        </w:rPr>
        <w:t xml:space="preserve"> </w:t>
      </w:r>
      <w:r w:rsidRPr="00D35EB9">
        <w:rPr>
          <w:rStyle w:val="Italic"/>
        </w:rPr>
        <w:t>model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interested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topic,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solutions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them;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low-level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language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Rust,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options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possible.</w:t>
      </w:r>
    </w:p>
    <w:p w14:paraId="04CD0D9A" w14:textId="4C98D5D6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begin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talk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design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interface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help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guide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design.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API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structured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functionality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rather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functionality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designing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public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API.</w:t>
      </w:r>
    </w:p>
    <w:p w14:paraId="498F8584" w14:textId="2FD586DA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Similar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test-driven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development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34556F">
        <w:rPr>
          <w:rStyle w:val="Xref"/>
        </w:rPr>
        <w:t>Chapter</w:t>
      </w:r>
      <w:r w:rsidR="00945AE6" w:rsidRPr="0034556F">
        <w:rPr>
          <w:rStyle w:val="Xref"/>
        </w:rPr>
        <w:t xml:space="preserve"> </w:t>
      </w:r>
      <w:r w:rsidRPr="0034556F">
        <w:rPr>
          <w:rStyle w:val="Xref"/>
        </w:rPr>
        <w:t>12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compiler-driven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development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here.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determine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next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however,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explore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technique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point.</w:t>
      </w:r>
    </w:p>
    <w:p w14:paraId="2201F81D" w14:textId="5EB543B1" w:rsidR="00D070DF" w:rsidRPr="00D070DF" w:rsidRDefault="00D070DF" w:rsidP="006D307B">
      <w:pPr>
        <w:pStyle w:val="HeadC"/>
        <w:rPr>
          <w:lang w:eastAsia="en-GB"/>
        </w:rPr>
      </w:pPr>
      <w:bookmarkStart w:id="155" w:name="spawning-a-thread-for-each-request"/>
      <w:bookmarkStart w:id="156" w:name="_Toc107314543"/>
      <w:bookmarkEnd w:id="155"/>
      <w:r w:rsidRPr="00D070DF">
        <w:rPr>
          <w:lang w:eastAsia="en-GB"/>
        </w:rPr>
        <w:t>Spawning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bookmarkEnd w:id="156"/>
    </w:p>
    <w:p w14:paraId="40983E3C" w14:textId="1C27399B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First,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explore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every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mentioned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earlier,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plan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problems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potentially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spawning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unlimited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point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multithreaded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improvement,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contrasting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solutions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easier.</w:t>
      </w:r>
    </w:p>
    <w:p w14:paraId="2B986B80" w14:textId="32E03F76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20-11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main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loop.</w:t>
      </w:r>
    </w:p>
    <w:p w14:paraId="1160CFF7" w14:textId="7C927A42" w:rsidR="00D070DF" w:rsidRPr="00D070DF" w:rsidRDefault="00B0420F" w:rsidP="00B0420F">
      <w:pPr>
        <w:pStyle w:val="CodeLabel"/>
        <w:rPr>
          <w:lang w:eastAsia="en-GB"/>
        </w:rPr>
      </w:pPr>
      <w:del w:id="157" w:author="Audrey Doyle" w:date="2022-08-06T14:17:00Z">
        <w:r w:rsidDel="00B84717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src/main.rs</w:t>
      </w:r>
    </w:p>
    <w:p w14:paraId="4A16EEA0" w14:textId="13EC137D" w:rsidR="00D070DF" w:rsidRPr="00D35EB9" w:rsidRDefault="00D070DF" w:rsidP="00D62D8F">
      <w:pPr>
        <w:pStyle w:val="Code"/>
      </w:pPr>
      <w:r w:rsidRPr="00D35EB9">
        <w:t>fn</w:t>
      </w:r>
      <w:r w:rsidR="00945AE6" w:rsidRPr="00D35EB9">
        <w:t xml:space="preserve"> </w:t>
      </w:r>
      <w:r w:rsidRPr="00D35EB9">
        <w:t>main()</w:t>
      </w:r>
      <w:r w:rsidR="00945AE6" w:rsidRPr="00D35EB9">
        <w:t xml:space="preserve"> </w:t>
      </w:r>
      <w:r w:rsidRPr="00D35EB9">
        <w:t>{</w:t>
      </w:r>
    </w:p>
    <w:p w14:paraId="6CCD5D4B" w14:textId="0D33C617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listener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TcpListener::bind("127.0.0.1:7878").unwrap();</w:t>
      </w:r>
    </w:p>
    <w:p w14:paraId="1D80F90A" w14:textId="77777777" w:rsidR="00D070DF" w:rsidRPr="00D35EB9" w:rsidRDefault="00D070DF" w:rsidP="00D62D8F">
      <w:pPr>
        <w:pStyle w:val="Code"/>
      </w:pPr>
    </w:p>
    <w:p w14:paraId="77DEB298" w14:textId="27380F9E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for</w:t>
      </w:r>
      <w:r w:rsidRPr="00D35EB9">
        <w:t xml:space="preserve"> </w:t>
      </w:r>
      <w:r w:rsidR="00D070DF" w:rsidRPr="00D35EB9">
        <w:t>stream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listener.incoming()</w:t>
      </w:r>
      <w:r w:rsidRPr="00D35EB9">
        <w:t xml:space="preserve"> </w:t>
      </w:r>
      <w:r w:rsidR="00D070DF" w:rsidRPr="00D35EB9">
        <w:t>{</w:t>
      </w:r>
    </w:p>
    <w:p w14:paraId="357679BD" w14:textId="64336898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stream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stream.unwrap();</w:t>
      </w:r>
    </w:p>
    <w:p w14:paraId="1D291FB4" w14:textId="77777777" w:rsidR="00D070DF" w:rsidRPr="00D35EB9" w:rsidRDefault="00D070DF" w:rsidP="00D62D8F">
      <w:pPr>
        <w:pStyle w:val="Code"/>
      </w:pPr>
    </w:p>
    <w:p w14:paraId="4DB20046" w14:textId="6E08E48D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thread::spawn(||</w:t>
      </w:r>
      <w:r w:rsidRPr="00D35EB9">
        <w:t xml:space="preserve"> </w:t>
      </w:r>
      <w:r w:rsidR="00D070DF" w:rsidRPr="00D35EB9">
        <w:t>{</w:t>
      </w:r>
    </w:p>
    <w:p w14:paraId="40C16D00" w14:textId="4BF3BB4D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handle_connection(stream);</w:t>
      </w:r>
    </w:p>
    <w:p w14:paraId="577F5E3C" w14:textId="0C2A1086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});</w:t>
      </w:r>
    </w:p>
    <w:p w14:paraId="4C4EF757" w14:textId="076853DB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0C73B2C1" w14:textId="77777777" w:rsidR="00D070DF" w:rsidRPr="00D35EB9" w:rsidRDefault="00D070DF" w:rsidP="00D62D8F">
      <w:pPr>
        <w:pStyle w:val="Code"/>
      </w:pPr>
      <w:r w:rsidRPr="00D35EB9">
        <w:t>}</w:t>
      </w:r>
    </w:p>
    <w:p w14:paraId="4D9D4A0A" w14:textId="283B29AA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lastRenderedPageBreak/>
        <w:t>Spawning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</w:t>
      </w:r>
    </w:p>
    <w:p w14:paraId="262E36C1" w14:textId="2447B8FC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learned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34556F">
        <w:rPr>
          <w:rStyle w:val="Xref"/>
        </w:rPr>
        <w:t>Chapter</w:t>
      </w:r>
      <w:r w:rsidR="00945AE6" w:rsidRPr="0034556F">
        <w:rPr>
          <w:rStyle w:val="Xref"/>
        </w:rPr>
        <w:t xml:space="preserve"> </w:t>
      </w:r>
      <w:r w:rsidRPr="0034556F">
        <w:rPr>
          <w:rStyle w:val="Xref"/>
        </w:rPr>
        <w:t>16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load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/sleep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tabs,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indeed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/sleep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finish.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However,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mentioned,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eventually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overwhelm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system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limit.</w:t>
      </w:r>
    </w:p>
    <w:p w14:paraId="55F74AC6" w14:textId="021BAFC2" w:rsidR="00D070DF" w:rsidRPr="00D070DF" w:rsidRDefault="00D070DF" w:rsidP="006D307B">
      <w:pPr>
        <w:pStyle w:val="HeadC"/>
        <w:rPr>
          <w:lang w:eastAsia="en-GB"/>
        </w:rPr>
      </w:pPr>
      <w:bookmarkStart w:id="158" w:name="creating-a-finite-number-of-threads"/>
      <w:bookmarkStart w:id="159" w:name="_Toc107314544"/>
      <w:bookmarkEnd w:id="158"/>
      <w:r w:rsidRPr="00D070DF">
        <w:rPr>
          <w:lang w:eastAsia="en-GB"/>
        </w:rPr>
        <w:t>Creating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bookmarkEnd w:id="159"/>
    </w:p>
    <w:p w14:paraId="0AFC84C5" w14:textId="00121731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similar,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familiar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ins w:id="160" w:author="Audrey Doyle" w:date="2022-08-06T14:18:00Z">
        <w:r w:rsidR="0013773E">
          <w:rPr>
            <w:lang w:eastAsia="en-GB"/>
          </w:rPr>
          <w:t xml:space="preserve">that </w:t>
        </w:r>
      </w:ins>
      <w:r w:rsidRPr="00D070DF">
        <w:rPr>
          <w:lang w:eastAsia="en-GB"/>
        </w:rPr>
        <w:t>switching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require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large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API.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20-12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hypothetical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interface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thread::spawn</w:t>
      </w:r>
      <w:r w:rsidRPr="00D070DF">
        <w:rPr>
          <w:lang w:eastAsia="en-GB"/>
        </w:rPr>
        <w:t>.</w:t>
      </w:r>
    </w:p>
    <w:p w14:paraId="147E3031" w14:textId="12E1971F" w:rsidR="00D070DF" w:rsidRPr="00D070DF" w:rsidRDefault="00B0420F" w:rsidP="00B0420F">
      <w:pPr>
        <w:pStyle w:val="CodeLabel"/>
        <w:rPr>
          <w:lang w:eastAsia="en-GB"/>
        </w:rPr>
      </w:pPr>
      <w:del w:id="161" w:author="Audrey Doyle" w:date="2022-08-06T14:18:00Z">
        <w:r w:rsidDel="0013773E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src/main.rs</w:t>
      </w:r>
    </w:p>
    <w:p w14:paraId="480B8B3C" w14:textId="46EEA849" w:rsidR="00D070DF" w:rsidRPr="00D35EB9" w:rsidRDefault="00D070DF" w:rsidP="00D62D8F">
      <w:pPr>
        <w:pStyle w:val="Code"/>
      </w:pPr>
      <w:r w:rsidRPr="00D35EB9">
        <w:t>fn</w:t>
      </w:r>
      <w:r w:rsidR="00945AE6" w:rsidRPr="00D35EB9">
        <w:t xml:space="preserve"> </w:t>
      </w:r>
      <w:r w:rsidRPr="00D35EB9">
        <w:t>main()</w:t>
      </w:r>
      <w:r w:rsidR="00945AE6" w:rsidRPr="00D35EB9">
        <w:t xml:space="preserve"> </w:t>
      </w:r>
      <w:r w:rsidRPr="00D35EB9">
        <w:t>{</w:t>
      </w:r>
    </w:p>
    <w:p w14:paraId="7DE968EA" w14:textId="7478421F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listener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TcpListener::bind("127.0.0.1:7878").unwrap();</w:t>
      </w:r>
    </w:p>
    <w:p w14:paraId="7E6ADD54" w14:textId="5BB8AB37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pool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ThreadPool::new(4);</w:t>
      </w:r>
    </w:p>
    <w:p w14:paraId="64B9D753" w14:textId="77777777" w:rsidR="00D070DF" w:rsidRPr="00D35EB9" w:rsidRDefault="00D070DF" w:rsidP="00D62D8F">
      <w:pPr>
        <w:pStyle w:val="Code"/>
      </w:pPr>
    </w:p>
    <w:p w14:paraId="48867613" w14:textId="132044FF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for</w:t>
      </w:r>
      <w:r w:rsidRPr="00D35EB9">
        <w:t xml:space="preserve"> </w:t>
      </w:r>
      <w:r w:rsidR="00D070DF" w:rsidRPr="00D35EB9">
        <w:t>stream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listener.incoming()</w:t>
      </w:r>
      <w:r w:rsidRPr="00D35EB9">
        <w:t xml:space="preserve"> </w:t>
      </w:r>
      <w:r w:rsidR="00D070DF" w:rsidRPr="00D35EB9">
        <w:t>{</w:t>
      </w:r>
    </w:p>
    <w:p w14:paraId="696C9875" w14:textId="66AB718B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stream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stream.unwrap();</w:t>
      </w:r>
    </w:p>
    <w:p w14:paraId="0621AD61" w14:textId="77777777" w:rsidR="00D070DF" w:rsidRPr="00D35EB9" w:rsidRDefault="00D070DF" w:rsidP="00D62D8F">
      <w:pPr>
        <w:pStyle w:val="Code"/>
      </w:pPr>
    </w:p>
    <w:p w14:paraId="550512CA" w14:textId="03F57706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pool.execute(||</w:t>
      </w:r>
      <w:r w:rsidRPr="00D35EB9">
        <w:t xml:space="preserve"> </w:t>
      </w:r>
      <w:r w:rsidR="00D070DF" w:rsidRPr="00D35EB9">
        <w:t>{</w:t>
      </w:r>
    </w:p>
    <w:p w14:paraId="3EAEC432" w14:textId="5A26353A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handle_connection(stream);</w:t>
      </w:r>
    </w:p>
    <w:p w14:paraId="51A992D2" w14:textId="6C2360C7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});</w:t>
      </w:r>
    </w:p>
    <w:p w14:paraId="71726844" w14:textId="06F12FB7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4D16DAB5" w14:textId="77777777" w:rsidR="00D070DF" w:rsidRPr="00D35EB9" w:rsidRDefault="00D070DF" w:rsidP="00D62D8F">
      <w:pPr>
        <w:pStyle w:val="Code"/>
      </w:pPr>
      <w:r w:rsidRPr="00D35EB9">
        <w:t>}</w:t>
      </w:r>
    </w:p>
    <w:p w14:paraId="00D14213" w14:textId="00BF57A1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ideal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interface</w:t>
      </w:r>
    </w:p>
    <w:p w14:paraId="76E09117" w14:textId="7AE5F862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ThreadPool::new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configurable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four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loop,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pool.execute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similar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interface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stream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pool.execute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gives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ins w:id="162" w:author="Audrey Doyle" w:date="2022-08-06T14:18:00Z">
        <w:r w:rsidR="0013773E">
          <w:rPr>
            <w:lang w:eastAsia="en-GB"/>
          </w:rPr>
          <w:t xml:space="preserve">that </w:t>
        </w:r>
      </w:ins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guide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fix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it.</w:t>
      </w:r>
    </w:p>
    <w:p w14:paraId="202B166C" w14:textId="1A228F77" w:rsidR="00D070DF" w:rsidRPr="00D070DF" w:rsidRDefault="00D070DF" w:rsidP="00945AE6">
      <w:pPr>
        <w:pStyle w:val="HeadC"/>
        <w:rPr>
          <w:lang w:eastAsia="en-GB"/>
        </w:rPr>
      </w:pPr>
      <w:bookmarkStart w:id="163" w:name="building-`threadpool`-using-compiler-dri"/>
      <w:bookmarkStart w:id="164" w:name="_Toc107314545"/>
      <w:bookmarkEnd w:id="163"/>
      <w:r w:rsidRPr="00945AE6">
        <w:t>Building</w:t>
      </w:r>
      <w:r w:rsidR="00945AE6">
        <w:t xml:space="preserve"> </w:t>
      </w:r>
      <w:r w:rsidRPr="00945AE6"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del w:id="165" w:author="Audrey Doyle" w:date="2022-08-06T13:52:00Z">
        <w:r w:rsidRPr="00D070DF" w:rsidDel="0066643F">
          <w:rPr>
            <w:lang w:eastAsia="en-GB"/>
          </w:rPr>
          <w:delText>Compiler</w:delText>
        </w:r>
        <w:r w:rsidR="00945AE6" w:rsidDel="0066643F">
          <w:rPr>
            <w:lang w:eastAsia="en-GB"/>
          </w:rPr>
          <w:delText xml:space="preserve"> </w:delText>
        </w:r>
      </w:del>
      <w:ins w:id="166" w:author="Audrey Doyle" w:date="2022-08-06T13:52:00Z">
        <w:r w:rsidR="0066643F" w:rsidRPr="00D070DF">
          <w:rPr>
            <w:lang w:eastAsia="en-GB"/>
          </w:rPr>
          <w:t>Compiler</w:t>
        </w:r>
        <w:r w:rsidR="0066643F">
          <w:rPr>
            <w:lang w:eastAsia="en-GB"/>
          </w:rPr>
          <w:t>-</w:t>
        </w:r>
      </w:ins>
      <w:r w:rsidRPr="00D070DF">
        <w:rPr>
          <w:lang w:eastAsia="en-GB"/>
        </w:rPr>
        <w:t>Driven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Development</w:t>
      </w:r>
      <w:bookmarkEnd w:id="164"/>
    </w:p>
    <w:p w14:paraId="3007DE04" w14:textId="7C7D36F2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20-12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src/main.rs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cargo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check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drive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development.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get:</w:t>
      </w:r>
    </w:p>
    <w:p w14:paraId="38DCFC72" w14:textId="32455939" w:rsidR="00D070DF" w:rsidRPr="00D35EB9" w:rsidRDefault="00D070DF" w:rsidP="00D62D8F">
      <w:pPr>
        <w:pStyle w:val="Code"/>
      </w:pPr>
      <w:r w:rsidRPr="00D35EB9">
        <w:t>$</w:t>
      </w:r>
      <w:r w:rsidR="00945AE6" w:rsidRPr="00D35EB9">
        <w:t xml:space="preserve"> </w:t>
      </w:r>
      <w:r w:rsidRPr="00E8513D">
        <w:rPr>
          <w:rStyle w:val="LiteralBold"/>
        </w:rPr>
        <w:t>cargo</w:t>
      </w:r>
      <w:r w:rsidR="00945AE6" w:rsidRPr="00E8513D">
        <w:rPr>
          <w:rStyle w:val="LiteralBold"/>
        </w:rPr>
        <w:t xml:space="preserve"> </w:t>
      </w:r>
      <w:r w:rsidRPr="00E8513D">
        <w:rPr>
          <w:rStyle w:val="LiteralBold"/>
        </w:rPr>
        <w:t>check</w:t>
      </w:r>
    </w:p>
    <w:p w14:paraId="10CD75B6" w14:textId="316FFB1B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Checking</w:t>
      </w:r>
      <w:r w:rsidRPr="00D35EB9">
        <w:t xml:space="preserve"> </w:t>
      </w:r>
      <w:r w:rsidR="00D070DF" w:rsidRPr="00D35EB9">
        <w:t>hello</w:t>
      </w:r>
      <w:r w:rsidRPr="00D35EB9">
        <w:t xml:space="preserve"> </w:t>
      </w:r>
      <w:r w:rsidR="00D070DF" w:rsidRPr="00D35EB9">
        <w:t>v0.1.0</w:t>
      </w:r>
      <w:r w:rsidRPr="00D35EB9">
        <w:t xml:space="preserve"> </w:t>
      </w:r>
      <w:r w:rsidR="00D070DF" w:rsidRPr="00D35EB9">
        <w:t>(file:///projects/hello)</w:t>
      </w:r>
    </w:p>
    <w:p w14:paraId="352987DB" w14:textId="71EB302C" w:rsidR="00D070DF" w:rsidRPr="00D35EB9" w:rsidRDefault="00D070DF" w:rsidP="00D62D8F">
      <w:pPr>
        <w:pStyle w:val="Code"/>
      </w:pPr>
      <w:r w:rsidRPr="00D35EB9">
        <w:t>error[E0433]:</w:t>
      </w:r>
      <w:r w:rsidR="00945AE6" w:rsidRPr="00D35EB9">
        <w:t xml:space="preserve"> </w:t>
      </w:r>
      <w:r w:rsidRPr="00D35EB9">
        <w:t>failed</w:t>
      </w:r>
      <w:r w:rsidR="00945AE6" w:rsidRPr="00D35EB9">
        <w:t xml:space="preserve"> </w:t>
      </w:r>
      <w:r w:rsidRPr="00D35EB9">
        <w:t>to</w:t>
      </w:r>
      <w:r w:rsidR="00945AE6" w:rsidRPr="00D35EB9">
        <w:t xml:space="preserve"> </w:t>
      </w:r>
      <w:r w:rsidRPr="00D35EB9">
        <w:t>resolve:</w:t>
      </w:r>
      <w:r w:rsidR="00945AE6" w:rsidRPr="00D35EB9">
        <w:t xml:space="preserve"> </w:t>
      </w:r>
      <w:r w:rsidRPr="00D35EB9">
        <w:t>use</w:t>
      </w:r>
      <w:r w:rsidR="00945AE6" w:rsidRPr="00D35EB9">
        <w:t xml:space="preserve"> </w:t>
      </w:r>
      <w:r w:rsidRPr="00D35EB9">
        <w:t>of</w:t>
      </w:r>
      <w:r w:rsidR="00945AE6" w:rsidRPr="00D35EB9">
        <w:t xml:space="preserve"> </w:t>
      </w:r>
      <w:r w:rsidRPr="00D35EB9">
        <w:t>undeclared</w:t>
      </w:r>
      <w:r w:rsidR="00945AE6" w:rsidRPr="00D35EB9">
        <w:t xml:space="preserve"> </w:t>
      </w:r>
      <w:r w:rsidRPr="00D35EB9">
        <w:t>type</w:t>
      </w:r>
      <w:r w:rsidR="00945AE6" w:rsidRPr="00D35EB9">
        <w:t xml:space="preserve"> </w:t>
      </w:r>
      <w:r w:rsidRPr="00D35EB9">
        <w:t>`ThreadPool`</w:t>
      </w:r>
    </w:p>
    <w:p w14:paraId="154DB401" w14:textId="1734DDB0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--&gt;</w:t>
      </w:r>
      <w:r w:rsidRPr="00D35EB9">
        <w:t xml:space="preserve"> </w:t>
      </w:r>
      <w:r w:rsidR="00D070DF" w:rsidRPr="00D35EB9">
        <w:t>src/main.rs:1</w:t>
      </w:r>
      <w:ins w:id="167" w:author="Carol Nichols" w:date="2022-08-28T20:20:00Z">
        <w:r w:rsidR="00C52F39">
          <w:t>1</w:t>
        </w:r>
      </w:ins>
      <w:del w:id="168" w:author="Carol Nichols" w:date="2022-08-28T20:20:00Z">
        <w:r w:rsidR="00D070DF" w:rsidRPr="00D35EB9" w:rsidDel="00C52F39">
          <w:delText>0</w:delText>
        </w:r>
      </w:del>
      <w:r w:rsidR="00D070DF" w:rsidRPr="00D35EB9">
        <w:t>:16</w:t>
      </w:r>
    </w:p>
    <w:p w14:paraId="60FF3CDD" w14:textId="7B2B45A3" w:rsidR="00D070DF" w:rsidRPr="00D35EB9" w:rsidRDefault="00945AE6" w:rsidP="00D62D8F">
      <w:pPr>
        <w:pStyle w:val="Code"/>
      </w:pPr>
      <w:r w:rsidRPr="00D35EB9">
        <w:t xml:space="preserve">   </w:t>
      </w:r>
      <w:r w:rsidR="00D070DF" w:rsidRPr="00D35EB9">
        <w:t>|</w:t>
      </w:r>
    </w:p>
    <w:p w14:paraId="3ACED476" w14:textId="2C3EC7F6" w:rsidR="00D070DF" w:rsidRPr="00D35EB9" w:rsidRDefault="00D070DF" w:rsidP="00D62D8F">
      <w:pPr>
        <w:pStyle w:val="Code"/>
      </w:pPr>
      <w:r w:rsidRPr="00D35EB9">
        <w:t>1</w:t>
      </w:r>
      <w:ins w:id="169" w:author="Carol Nichols" w:date="2022-08-28T20:20:00Z">
        <w:r w:rsidR="00C52F39">
          <w:t>1</w:t>
        </w:r>
      </w:ins>
      <w:del w:id="170" w:author="Carol Nichols" w:date="2022-08-28T20:20:00Z">
        <w:r w:rsidRPr="00D35EB9" w:rsidDel="00C52F39">
          <w:delText>0</w:delText>
        </w:r>
      </w:del>
      <w:r w:rsidR="00945AE6" w:rsidRPr="00D35EB9">
        <w:t xml:space="preserve"> </w:t>
      </w:r>
      <w:r w:rsidRPr="00D35EB9">
        <w:t>|</w:t>
      </w:r>
      <w:r w:rsidR="00945AE6" w:rsidRPr="00D35EB9">
        <w:t xml:space="preserve">     </w:t>
      </w:r>
      <w:r w:rsidRPr="00D35EB9">
        <w:t>let</w:t>
      </w:r>
      <w:r w:rsidR="00945AE6" w:rsidRPr="00D35EB9">
        <w:t xml:space="preserve"> </w:t>
      </w:r>
      <w:r w:rsidRPr="00D35EB9">
        <w:t>pool</w:t>
      </w:r>
      <w:r w:rsidR="00945AE6" w:rsidRPr="00D35EB9">
        <w:t xml:space="preserve"> </w:t>
      </w:r>
      <w:r w:rsidRPr="00D35EB9">
        <w:t>=</w:t>
      </w:r>
      <w:r w:rsidR="00945AE6" w:rsidRPr="00D35EB9">
        <w:t xml:space="preserve"> </w:t>
      </w:r>
      <w:r w:rsidRPr="00D35EB9">
        <w:t>ThreadPool::new(4);</w:t>
      </w:r>
    </w:p>
    <w:p w14:paraId="2BB9751B" w14:textId="35DC4C1E" w:rsidR="00D070DF" w:rsidRPr="00D35EB9" w:rsidRDefault="00945AE6" w:rsidP="00D62D8F">
      <w:pPr>
        <w:pStyle w:val="Code"/>
      </w:pPr>
      <w:r w:rsidRPr="00D35EB9">
        <w:lastRenderedPageBreak/>
        <w:t xml:space="preserve">   </w:t>
      </w:r>
      <w:r w:rsidR="00D070DF" w:rsidRPr="00D35EB9">
        <w:t>|</w:t>
      </w:r>
      <w:r w:rsidRPr="00D35EB9">
        <w:t xml:space="preserve">                </w:t>
      </w:r>
      <w:r w:rsidR="00D070DF" w:rsidRPr="00D35EB9">
        <w:t>^^^^^^^^^^</w:t>
      </w:r>
      <w:r w:rsidRPr="00D35EB9">
        <w:t xml:space="preserve"> </w:t>
      </w:r>
      <w:r w:rsidR="00D070DF" w:rsidRPr="00D35EB9">
        <w:t>use</w:t>
      </w:r>
      <w:r w:rsidRPr="00D35EB9">
        <w:t xml:space="preserve"> </w:t>
      </w:r>
      <w:r w:rsidR="00D070DF" w:rsidRPr="00D35EB9">
        <w:t>of</w:t>
      </w:r>
      <w:r w:rsidRPr="00D35EB9">
        <w:t xml:space="preserve"> </w:t>
      </w:r>
      <w:r w:rsidR="00D070DF" w:rsidRPr="00D35EB9">
        <w:t>undeclared</w:t>
      </w:r>
      <w:r w:rsidRPr="00D35EB9">
        <w:t xml:space="preserve"> </w:t>
      </w:r>
      <w:r w:rsidR="00D070DF" w:rsidRPr="00D35EB9">
        <w:t>type</w:t>
      </w:r>
      <w:r w:rsidRPr="00D35EB9">
        <w:t xml:space="preserve"> </w:t>
      </w:r>
      <w:r w:rsidR="00D070DF" w:rsidRPr="00D35EB9">
        <w:t>`ThreadPool`</w:t>
      </w:r>
    </w:p>
    <w:p w14:paraId="04CE562B" w14:textId="72253A75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Great!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tells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module,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build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independent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kind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doing.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del w:id="171" w:author="Audrey Doyle" w:date="2022-08-06T14:19:00Z">
        <w:r w:rsidRPr="00D070DF" w:rsidDel="0013773E">
          <w:rPr>
            <w:lang w:eastAsia="en-GB"/>
          </w:rPr>
          <w:delText>,</w:delText>
        </w:r>
      </w:del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switch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hello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binary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After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crate,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separate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requests.</w:t>
      </w:r>
    </w:p>
    <w:p w14:paraId="7ACC5C6D" w14:textId="1CC877C4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ins w:id="172" w:author="Audrey Doyle" w:date="2022-08-06T14:19:00Z">
        <w:r w:rsidR="0013773E">
          <w:rPr>
            <w:lang w:eastAsia="en-GB"/>
          </w:rPr>
          <w:t>n</w:t>
        </w:r>
      </w:ins>
      <w:r w:rsidR="00945AE6">
        <w:rPr>
          <w:lang w:eastAsia="en-GB"/>
        </w:rPr>
        <w:t xml:space="preserve"> </w:t>
      </w:r>
      <w:r w:rsidRPr="00D35EB9">
        <w:rPr>
          <w:rStyle w:val="Italic"/>
        </w:rPr>
        <w:t>src/lib.rs</w:t>
      </w:r>
      <w:r w:rsidR="00945AE6">
        <w:rPr>
          <w:lang w:eastAsia="en-GB"/>
        </w:rPr>
        <w:t xml:space="preserve"> </w:t>
      </w:r>
      <w:ins w:id="173" w:author="Audrey Doyle" w:date="2022-08-06T14:19:00Z">
        <w:r w:rsidR="0013773E">
          <w:rPr>
            <w:lang w:eastAsia="en-GB"/>
          </w:rPr>
          <w:t xml:space="preserve">file </w:t>
        </w:r>
      </w:ins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contains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following,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simplest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definition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now:</w:t>
      </w:r>
    </w:p>
    <w:p w14:paraId="0D02B344" w14:textId="09493DC6" w:rsidR="00D070DF" w:rsidRPr="00D070DF" w:rsidRDefault="00B0420F" w:rsidP="00B0420F">
      <w:pPr>
        <w:pStyle w:val="CodeLabel"/>
        <w:rPr>
          <w:lang w:eastAsia="en-GB"/>
        </w:rPr>
      </w:pPr>
      <w:del w:id="174" w:author="Audrey Doyle" w:date="2022-08-06T14:19:00Z">
        <w:r w:rsidDel="0013773E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3BA4004F" w14:textId="61624F6D" w:rsidR="00D070DF" w:rsidRPr="00D35EB9" w:rsidRDefault="00D070DF" w:rsidP="00D62D8F">
      <w:pPr>
        <w:pStyle w:val="Code"/>
      </w:pPr>
      <w:r w:rsidRPr="00D35EB9">
        <w:t>pub</w:t>
      </w:r>
      <w:r w:rsidR="00945AE6" w:rsidRPr="00D35EB9">
        <w:t xml:space="preserve"> </w:t>
      </w:r>
      <w:r w:rsidRPr="00D35EB9">
        <w:t>struct</w:t>
      </w:r>
      <w:r w:rsidR="00945AE6" w:rsidRPr="00D35EB9">
        <w:t xml:space="preserve"> </w:t>
      </w:r>
      <w:r w:rsidRPr="00D35EB9">
        <w:t>ThreadPool;</w:t>
      </w:r>
    </w:p>
    <w:p w14:paraId="1DACB0EA" w14:textId="40C9A876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edit</w:t>
      </w:r>
      <w:r w:rsidR="00945AE6">
        <w:rPr>
          <w:lang w:eastAsia="en-GB"/>
        </w:rPr>
        <w:t xml:space="preserve"> </w:t>
      </w:r>
      <w:ins w:id="175" w:author="Audrey Doyle" w:date="2022-08-06T14:19:00Z">
        <w:r w:rsidR="0013773E">
          <w:rPr>
            <w:lang w:eastAsia="en-GB"/>
          </w:rPr>
          <w:t xml:space="preserve">the </w:t>
        </w:r>
      </w:ins>
      <w:r w:rsidRPr="00D35EB9">
        <w:rPr>
          <w:rStyle w:val="Italic"/>
        </w:rPr>
        <w:t>main.rs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scope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following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src/main.rs</w:t>
      </w:r>
      <w:r w:rsidRPr="00D070DF">
        <w:rPr>
          <w:lang w:eastAsia="en-GB"/>
        </w:rPr>
        <w:t>:</w:t>
      </w:r>
    </w:p>
    <w:p w14:paraId="050BCF29" w14:textId="56B30941" w:rsidR="00D070DF" w:rsidRPr="00D070DF" w:rsidRDefault="00B0420F" w:rsidP="00B0420F">
      <w:pPr>
        <w:pStyle w:val="CodeLabel"/>
        <w:rPr>
          <w:lang w:eastAsia="en-GB"/>
        </w:rPr>
      </w:pPr>
      <w:del w:id="176" w:author="Audrey Doyle" w:date="2022-08-06T14:20:00Z">
        <w:r w:rsidDel="0013773E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src/main.rs</w:t>
      </w:r>
    </w:p>
    <w:p w14:paraId="31171CAE" w14:textId="72995083" w:rsidR="00D070DF" w:rsidRPr="00D35EB9" w:rsidRDefault="00D070DF" w:rsidP="00D62D8F">
      <w:pPr>
        <w:pStyle w:val="Code"/>
      </w:pPr>
      <w:r w:rsidRPr="00D35EB9">
        <w:t>use</w:t>
      </w:r>
      <w:r w:rsidR="00945AE6" w:rsidRPr="00D35EB9">
        <w:t xml:space="preserve"> </w:t>
      </w:r>
      <w:r w:rsidRPr="00D35EB9">
        <w:t>hello::ThreadPool;</w:t>
      </w:r>
    </w:p>
    <w:p w14:paraId="5EB40F4F" w14:textId="1EC4DDA5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check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again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next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address:</w:t>
      </w:r>
    </w:p>
    <w:p w14:paraId="3CBC2A35" w14:textId="339B85DD" w:rsidR="00D070DF" w:rsidRPr="00D35EB9" w:rsidRDefault="00D070DF">
      <w:pPr>
        <w:pStyle w:val="CodeWide"/>
        <w:pPrChange w:id="177" w:author="Audrey Doyle" w:date="2022-08-06T14:20:00Z">
          <w:pPr>
            <w:pStyle w:val="Code"/>
          </w:pPr>
        </w:pPrChange>
      </w:pPr>
      <w:r w:rsidRPr="00D35EB9">
        <w:t>$</w:t>
      </w:r>
      <w:r w:rsidR="00945AE6" w:rsidRPr="00D35EB9">
        <w:t xml:space="preserve"> </w:t>
      </w:r>
      <w:r w:rsidRPr="00E8513D">
        <w:rPr>
          <w:rStyle w:val="LiteralBold"/>
        </w:rPr>
        <w:t>cargo</w:t>
      </w:r>
      <w:r w:rsidR="00945AE6" w:rsidRPr="00E8513D">
        <w:rPr>
          <w:rStyle w:val="LiteralBold"/>
        </w:rPr>
        <w:t xml:space="preserve"> </w:t>
      </w:r>
      <w:r w:rsidRPr="00E8513D">
        <w:rPr>
          <w:rStyle w:val="LiteralBold"/>
        </w:rPr>
        <w:t>check</w:t>
      </w:r>
    </w:p>
    <w:p w14:paraId="19AC0B4C" w14:textId="04500A75" w:rsidR="00D070DF" w:rsidRPr="00D35EB9" w:rsidRDefault="00945AE6">
      <w:pPr>
        <w:pStyle w:val="CodeWide"/>
        <w:pPrChange w:id="178" w:author="Audrey Doyle" w:date="2022-08-06T14:20:00Z">
          <w:pPr>
            <w:pStyle w:val="Code"/>
          </w:pPr>
        </w:pPrChange>
      </w:pPr>
      <w:r w:rsidRPr="00D35EB9">
        <w:t xml:space="preserve">    </w:t>
      </w:r>
      <w:r w:rsidR="00D070DF" w:rsidRPr="00D35EB9">
        <w:t>Checking</w:t>
      </w:r>
      <w:r w:rsidRPr="00D35EB9">
        <w:t xml:space="preserve"> </w:t>
      </w:r>
      <w:r w:rsidR="00D070DF" w:rsidRPr="00D35EB9">
        <w:t>hello</w:t>
      </w:r>
      <w:r w:rsidRPr="00D35EB9">
        <w:t xml:space="preserve"> </w:t>
      </w:r>
      <w:r w:rsidR="00D070DF" w:rsidRPr="00D35EB9">
        <w:t>v0.1.0</w:t>
      </w:r>
      <w:r w:rsidRPr="00D35EB9">
        <w:t xml:space="preserve"> </w:t>
      </w:r>
      <w:r w:rsidR="00D070DF" w:rsidRPr="00D35EB9">
        <w:t>(file:///projects/hello)</w:t>
      </w:r>
    </w:p>
    <w:p w14:paraId="030FB04C" w14:textId="77777777" w:rsidR="005A5B9A" w:rsidRDefault="00D070DF">
      <w:pPr>
        <w:pStyle w:val="CodeWide"/>
        <w:rPr>
          <w:ins w:id="179" w:author="Audrey Doyle" w:date="2022-08-07T13:52:00Z"/>
        </w:rPr>
      </w:pPr>
      <w:r w:rsidRPr="00D35EB9">
        <w:t>error[E0599]:</w:t>
      </w:r>
      <w:r w:rsidR="00945AE6" w:rsidRPr="00D35EB9">
        <w:t xml:space="preserve"> </w:t>
      </w:r>
      <w:r w:rsidRPr="00D35EB9">
        <w:t>no</w:t>
      </w:r>
      <w:r w:rsidR="00945AE6" w:rsidRPr="00D35EB9">
        <w:t xml:space="preserve"> </w:t>
      </w:r>
      <w:r w:rsidRPr="00D35EB9">
        <w:t>function</w:t>
      </w:r>
      <w:r w:rsidR="00945AE6" w:rsidRPr="00D35EB9">
        <w:t xml:space="preserve"> </w:t>
      </w:r>
      <w:r w:rsidRPr="00D35EB9">
        <w:t>or</w:t>
      </w:r>
      <w:r w:rsidR="00945AE6" w:rsidRPr="00D35EB9">
        <w:t xml:space="preserve"> </w:t>
      </w:r>
      <w:r w:rsidRPr="00D35EB9">
        <w:t>associated</w:t>
      </w:r>
      <w:r w:rsidR="00945AE6" w:rsidRPr="00D35EB9">
        <w:t xml:space="preserve"> </w:t>
      </w:r>
      <w:r w:rsidRPr="00D35EB9">
        <w:t>item</w:t>
      </w:r>
      <w:r w:rsidR="00945AE6" w:rsidRPr="00D35EB9">
        <w:t xml:space="preserve"> </w:t>
      </w:r>
      <w:r w:rsidRPr="00D35EB9">
        <w:t>named</w:t>
      </w:r>
      <w:r w:rsidR="00945AE6" w:rsidRPr="00D35EB9">
        <w:t xml:space="preserve"> </w:t>
      </w:r>
      <w:r w:rsidRPr="00D35EB9">
        <w:t>`new`</w:t>
      </w:r>
      <w:r w:rsidR="00945AE6" w:rsidRPr="00D35EB9">
        <w:t xml:space="preserve"> </w:t>
      </w:r>
      <w:r w:rsidRPr="00D35EB9">
        <w:t>found</w:t>
      </w:r>
      <w:r w:rsidR="00945AE6" w:rsidRPr="00D35EB9">
        <w:t xml:space="preserve"> </w:t>
      </w:r>
      <w:r w:rsidRPr="00D35EB9">
        <w:t>for</w:t>
      </w:r>
      <w:r w:rsidR="00945AE6" w:rsidRPr="00D35EB9">
        <w:t xml:space="preserve"> </w:t>
      </w:r>
      <w:r w:rsidRPr="00D35EB9">
        <w:t>struct</w:t>
      </w:r>
      <w:r w:rsidR="00945AE6" w:rsidRPr="00D35EB9">
        <w:t xml:space="preserve"> </w:t>
      </w:r>
    </w:p>
    <w:p w14:paraId="783A267E" w14:textId="38F751F3" w:rsidR="00D070DF" w:rsidRPr="00D35EB9" w:rsidRDefault="00D070DF">
      <w:pPr>
        <w:pStyle w:val="CodeWide"/>
        <w:pPrChange w:id="180" w:author="Audrey Doyle" w:date="2022-08-06T14:20:00Z">
          <w:pPr>
            <w:pStyle w:val="Code"/>
          </w:pPr>
        </w:pPrChange>
      </w:pPr>
      <w:r w:rsidRPr="00D35EB9">
        <w:t>`ThreadPool`</w:t>
      </w:r>
      <w:r w:rsidR="00945AE6" w:rsidRPr="00D35EB9">
        <w:t xml:space="preserve"> </w:t>
      </w:r>
      <w:r w:rsidRPr="00D35EB9">
        <w:t>in</w:t>
      </w:r>
      <w:r w:rsidR="00945AE6" w:rsidRPr="00D35EB9">
        <w:t xml:space="preserve"> </w:t>
      </w:r>
      <w:r w:rsidRPr="00D35EB9">
        <w:t>the</w:t>
      </w:r>
      <w:r w:rsidR="00945AE6" w:rsidRPr="00D35EB9">
        <w:t xml:space="preserve"> </w:t>
      </w:r>
      <w:r w:rsidRPr="00D35EB9">
        <w:t>current</w:t>
      </w:r>
      <w:r w:rsidR="00945AE6" w:rsidRPr="00D35EB9">
        <w:t xml:space="preserve"> </w:t>
      </w:r>
      <w:r w:rsidRPr="00D35EB9">
        <w:t>scope</w:t>
      </w:r>
    </w:p>
    <w:p w14:paraId="69E39F57" w14:textId="56A52630" w:rsidR="00D070DF" w:rsidRPr="00D35EB9" w:rsidRDefault="00945AE6">
      <w:pPr>
        <w:pStyle w:val="CodeWide"/>
        <w:pPrChange w:id="181" w:author="Audrey Doyle" w:date="2022-08-06T14:20:00Z">
          <w:pPr>
            <w:pStyle w:val="Code"/>
          </w:pPr>
        </w:pPrChange>
      </w:pPr>
      <w:r w:rsidRPr="00D35EB9">
        <w:t xml:space="preserve">  </w:t>
      </w:r>
      <w:r w:rsidR="00D070DF" w:rsidRPr="00D35EB9">
        <w:t>--&gt;</w:t>
      </w:r>
      <w:r w:rsidRPr="00D35EB9">
        <w:t xml:space="preserve"> </w:t>
      </w:r>
      <w:r w:rsidR="00D070DF" w:rsidRPr="00D35EB9">
        <w:t>src</w:t>
      </w:r>
      <w:del w:id="182" w:author="Carol Nichols" w:date="2022-08-28T20:20:00Z">
        <w:r w:rsidR="00D070DF" w:rsidRPr="00D35EB9" w:rsidDel="00914EEC">
          <w:delText>/bin</w:delText>
        </w:r>
      </w:del>
      <w:r w:rsidR="00D070DF" w:rsidRPr="00D35EB9">
        <w:t>/main.rs:</w:t>
      </w:r>
      <w:del w:id="183" w:author="Carol Nichols" w:date="2022-08-28T20:21:00Z">
        <w:r w:rsidR="00D070DF" w:rsidRPr="00D35EB9" w:rsidDel="00914EEC">
          <w:delText>11</w:delText>
        </w:r>
      </w:del>
      <w:ins w:id="184" w:author="Carol Nichols" w:date="2022-08-28T20:21:00Z">
        <w:r w:rsidR="00914EEC" w:rsidRPr="00D35EB9">
          <w:t>1</w:t>
        </w:r>
        <w:r w:rsidR="00914EEC">
          <w:t>2</w:t>
        </w:r>
      </w:ins>
      <w:r w:rsidR="00D070DF" w:rsidRPr="00D35EB9">
        <w:t>:28</w:t>
      </w:r>
    </w:p>
    <w:p w14:paraId="5C64B847" w14:textId="2F3B91F0" w:rsidR="00D070DF" w:rsidRPr="00D35EB9" w:rsidRDefault="00945AE6">
      <w:pPr>
        <w:pStyle w:val="CodeWide"/>
        <w:pPrChange w:id="185" w:author="Audrey Doyle" w:date="2022-08-06T14:20:00Z">
          <w:pPr>
            <w:pStyle w:val="Code"/>
          </w:pPr>
        </w:pPrChange>
      </w:pPr>
      <w:r w:rsidRPr="00D35EB9">
        <w:t xml:space="preserve">   </w:t>
      </w:r>
      <w:r w:rsidR="00D070DF" w:rsidRPr="00D35EB9">
        <w:t>|</w:t>
      </w:r>
    </w:p>
    <w:p w14:paraId="1EFE564F" w14:textId="02777333" w:rsidR="00D070DF" w:rsidRPr="00D35EB9" w:rsidRDefault="00D070DF">
      <w:pPr>
        <w:pStyle w:val="CodeWide"/>
        <w:pPrChange w:id="186" w:author="Audrey Doyle" w:date="2022-08-06T14:20:00Z">
          <w:pPr>
            <w:pStyle w:val="Code"/>
          </w:pPr>
        </w:pPrChange>
      </w:pPr>
      <w:r w:rsidRPr="00D35EB9">
        <w:t>1</w:t>
      </w:r>
      <w:ins w:id="187" w:author="Carol Nichols" w:date="2022-08-28T20:21:00Z">
        <w:r w:rsidR="00914EEC">
          <w:t>2</w:t>
        </w:r>
      </w:ins>
      <w:del w:id="188" w:author="Carol Nichols" w:date="2022-08-28T20:21:00Z">
        <w:r w:rsidRPr="00D35EB9" w:rsidDel="00914EEC">
          <w:delText>1</w:delText>
        </w:r>
      </w:del>
      <w:r w:rsidR="00945AE6" w:rsidRPr="00D35EB9">
        <w:t xml:space="preserve"> </w:t>
      </w:r>
      <w:r w:rsidRPr="00D35EB9">
        <w:t>|</w:t>
      </w:r>
      <w:r w:rsidR="00945AE6" w:rsidRPr="00D35EB9">
        <w:t xml:space="preserve">     </w:t>
      </w:r>
      <w:r w:rsidRPr="00D35EB9">
        <w:t>let</w:t>
      </w:r>
      <w:r w:rsidR="00945AE6" w:rsidRPr="00D35EB9">
        <w:t xml:space="preserve"> </w:t>
      </w:r>
      <w:r w:rsidRPr="00D35EB9">
        <w:t>pool</w:t>
      </w:r>
      <w:r w:rsidR="00945AE6" w:rsidRPr="00D35EB9">
        <w:t xml:space="preserve"> </w:t>
      </w:r>
      <w:r w:rsidRPr="00D35EB9">
        <w:t>=</w:t>
      </w:r>
      <w:r w:rsidR="00945AE6" w:rsidRPr="00D35EB9">
        <w:t xml:space="preserve"> </w:t>
      </w:r>
      <w:r w:rsidRPr="00D35EB9">
        <w:t>ThreadPool::new(4);</w:t>
      </w:r>
    </w:p>
    <w:p w14:paraId="1E41D85D" w14:textId="38066FCB" w:rsidR="00D070DF" w:rsidRPr="00D35EB9" w:rsidRDefault="00945AE6">
      <w:pPr>
        <w:pStyle w:val="CodeWide"/>
        <w:pPrChange w:id="189" w:author="Audrey Doyle" w:date="2022-08-06T14:20:00Z">
          <w:pPr>
            <w:pStyle w:val="Code"/>
          </w:pPr>
        </w:pPrChange>
      </w:pPr>
      <w:r w:rsidRPr="00D35EB9">
        <w:t xml:space="preserve">   </w:t>
      </w:r>
      <w:r w:rsidR="00D070DF" w:rsidRPr="00D35EB9">
        <w:t>|</w:t>
      </w:r>
      <w:r w:rsidRPr="00D35EB9">
        <w:t xml:space="preserve">                            </w:t>
      </w:r>
      <w:r w:rsidR="00D070DF" w:rsidRPr="00D35EB9">
        <w:t>^^^</w:t>
      </w:r>
      <w:r w:rsidRPr="00D35EB9">
        <w:t xml:space="preserve"> </w:t>
      </w:r>
      <w:r w:rsidR="00D070DF" w:rsidRPr="00D35EB9">
        <w:t>function</w:t>
      </w:r>
      <w:r w:rsidRPr="00D35EB9">
        <w:t xml:space="preserve"> </w:t>
      </w:r>
      <w:r w:rsidR="00D070DF" w:rsidRPr="00D35EB9">
        <w:t>or</w:t>
      </w:r>
      <w:r w:rsidRPr="00D35EB9">
        <w:t xml:space="preserve"> </w:t>
      </w:r>
      <w:r w:rsidR="00D070DF" w:rsidRPr="00D35EB9">
        <w:t>associated</w:t>
      </w:r>
      <w:r w:rsidRPr="00D35EB9">
        <w:t xml:space="preserve"> </w:t>
      </w:r>
      <w:r w:rsidR="00D070DF" w:rsidRPr="00D35EB9">
        <w:t>item</w:t>
      </w:r>
      <w:r w:rsidRPr="00D35EB9">
        <w:t xml:space="preserve"> </w:t>
      </w:r>
      <w:r w:rsidR="00D070DF" w:rsidRPr="00D35EB9">
        <w:t>not</w:t>
      </w:r>
      <w:r w:rsidRPr="00D35EB9">
        <w:t xml:space="preserve"> </w:t>
      </w:r>
      <w:r w:rsidR="00D070DF" w:rsidRPr="00D35EB9">
        <w:t>found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`ThreadPool`</w:t>
      </w:r>
    </w:p>
    <w:p w14:paraId="5F161C15" w14:textId="47207D54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indicates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next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associated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named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accept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4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argument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simplest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those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characteristics:</w:t>
      </w:r>
    </w:p>
    <w:p w14:paraId="6E404996" w14:textId="12273332" w:rsidR="00D070DF" w:rsidRPr="00D070DF" w:rsidRDefault="00B0420F" w:rsidP="00B0420F">
      <w:pPr>
        <w:pStyle w:val="CodeLabel"/>
        <w:rPr>
          <w:lang w:eastAsia="en-GB"/>
        </w:rPr>
      </w:pPr>
      <w:del w:id="190" w:author="Audrey Doyle" w:date="2022-08-06T14:20:00Z">
        <w:r w:rsidDel="0013773E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3353F847" w14:textId="3F4D0E58" w:rsidR="00D070DF" w:rsidRPr="00D35EB9" w:rsidRDefault="00D070DF" w:rsidP="00D62D8F">
      <w:pPr>
        <w:pStyle w:val="Code"/>
      </w:pPr>
      <w:r w:rsidRPr="00D35EB9">
        <w:t>pub</w:t>
      </w:r>
      <w:r w:rsidR="00945AE6" w:rsidRPr="00D35EB9">
        <w:t xml:space="preserve"> </w:t>
      </w:r>
      <w:r w:rsidRPr="00D35EB9">
        <w:t>struct</w:t>
      </w:r>
      <w:r w:rsidR="00945AE6" w:rsidRPr="00D35EB9">
        <w:t xml:space="preserve"> </w:t>
      </w:r>
      <w:r w:rsidRPr="00D35EB9">
        <w:t>ThreadPool;</w:t>
      </w:r>
    </w:p>
    <w:p w14:paraId="37688E24" w14:textId="77777777" w:rsidR="00D070DF" w:rsidRPr="00D35EB9" w:rsidRDefault="00D070DF" w:rsidP="00D62D8F">
      <w:pPr>
        <w:pStyle w:val="Code"/>
      </w:pPr>
    </w:p>
    <w:p w14:paraId="4121C675" w14:textId="094EBCBF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47C74601" w14:textId="76FC40A9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pub</w:t>
      </w:r>
      <w:r w:rsidRPr="00D35EB9">
        <w:t xml:space="preserve"> </w:t>
      </w:r>
      <w:r w:rsidR="00D070DF" w:rsidRPr="00D35EB9">
        <w:t>fn</w:t>
      </w:r>
      <w:r w:rsidRPr="00D35EB9">
        <w:t xml:space="preserve"> </w:t>
      </w:r>
      <w:r w:rsidR="00D070DF" w:rsidRPr="00D35EB9">
        <w:t>new(size:</w:t>
      </w:r>
      <w:r w:rsidRPr="00D35EB9">
        <w:t xml:space="preserve"> </w:t>
      </w:r>
      <w:r w:rsidR="00D070DF" w:rsidRPr="00D35EB9">
        <w:t>usize)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</w:p>
    <w:p w14:paraId="42D5637D" w14:textId="33940398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ThreadPool</w:t>
      </w:r>
    </w:p>
    <w:p w14:paraId="0F56850F" w14:textId="12EC367A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053B5157" w14:textId="77777777" w:rsidR="00D070DF" w:rsidRPr="00D35EB9" w:rsidRDefault="00D070DF" w:rsidP="00D62D8F">
      <w:pPr>
        <w:pStyle w:val="Code"/>
      </w:pPr>
      <w:r w:rsidRPr="00D35EB9">
        <w:t>}</w:t>
      </w:r>
    </w:p>
    <w:p w14:paraId="4FAC359F" w14:textId="38CE472A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chose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usize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size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</w:t>
      </w:r>
      <w:del w:id="191" w:author="Audrey Doyle" w:date="2022-08-06T14:21:00Z">
        <w:r w:rsidRPr="00D070DF" w:rsidDel="0013773E">
          <w:rPr>
            <w:lang w:eastAsia="en-GB"/>
          </w:rPr>
          <w:delText>,</w:delText>
        </w:r>
      </w:del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negative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sense.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13773E">
        <w:rPr>
          <w:rStyle w:val="Literal"/>
          <w:rPrChange w:id="192" w:author="Audrey Doyle" w:date="2022-08-06T14:21:00Z">
            <w:rPr>
              <w:lang w:eastAsia="en-GB"/>
            </w:rPr>
          </w:rPrChange>
        </w:rPr>
        <w:t>4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elements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collection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usize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discussed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del w:id="193" w:author="Audrey Doyle" w:date="2022-08-06T14:21:00Z">
        <w:r w:rsidRPr="00D070DF" w:rsidDel="0013773E">
          <w:rPr>
            <w:lang w:eastAsia="en-GB"/>
          </w:rPr>
          <w:delText>the</w:delText>
        </w:r>
        <w:r w:rsidR="00945AE6" w:rsidDel="0013773E">
          <w:rPr>
            <w:lang w:eastAsia="en-GB"/>
          </w:rPr>
          <w:delText xml:space="preserve"> </w:delText>
        </w:r>
      </w:del>
      <w:r w:rsidRPr="009A1AD7">
        <w:rPr>
          <w:rStyle w:val="Xref"/>
        </w:rPr>
        <w:t>“Integer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Types”</w:t>
      </w:r>
      <w:r w:rsidR="00945AE6" w:rsidRPr="0013773E">
        <w:rPr>
          <w:rPrChange w:id="194" w:author="Audrey Doyle" w:date="2022-08-06T14:21:00Z">
            <w:rPr>
              <w:rStyle w:val="Xref"/>
            </w:rPr>
          </w:rPrChange>
        </w:rPr>
        <w:t xml:space="preserve"> </w:t>
      </w:r>
      <w:del w:id="195" w:author="Audrey Doyle" w:date="2022-08-06T14:21:00Z">
        <w:r w:rsidRPr="0013773E" w:rsidDel="0013773E">
          <w:rPr>
            <w:rPrChange w:id="196" w:author="Audrey Doyle" w:date="2022-08-06T14:21:00Z">
              <w:rPr>
                <w:rStyle w:val="Xref"/>
              </w:rPr>
            </w:rPrChange>
          </w:rPr>
          <w:delText>section</w:delText>
        </w:r>
        <w:r w:rsidR="00945AE6" w:rsidRPr="0013773E" w:rsidDel="0013773E">
          <w:rPr>
            <w:rPrChange w:id="197" w:author="Audrey Doyle" w:date="2022-08-06T14:21:00Z">
              <w:rPr>
                <w:rStyle w:val="Xref"/>
              </w:rPr>
            </w:rPrChange>
          </w:rPr>
          <w:delText xml:space="preserve"> </w:delText>
        </w:r>
      </w:del>
      <w:ins w:id="198" w:author="Audrey Doyle" w:date="2022-08-06T14:21:00Z">
        <w:r w:rsidR="0013773E">
          <w:t>on</w:t>
        </w:r>
      </w:ins>
      <w:del w:id="199" w:author="Audrey Doyle" w:date="2022-08-06T14:21:00Z">
        <w:r w:rsidRPr="0013773E" w:rsidDel="0013773E">
          <w:rPr>
            <w:rPrChange w:id="200" w:author="Audrey Doyle" w:date="2022-08-06T14:21:00Z">
              <w:rPr>
                <w:rStyle w:val="Xref"/>
              </w:rPr>
            </w:rPrChange>
          </w:rPr>
          <w:delText>of</w:delText>
        </w:r>
      </w:del>
      <w:r w:rsidR="00945AE6" w:rsidRPr="0013773E">
        <w:rPr>
          <w:rPrChange w:id="201" w:author="Audrey Doyle" w:date="2022-08-06T14:21:00Z">
            <w:rPr>
              <w:rStyle w:val="Xref"/>
            </w:rPr>
          </w:rPrChange>
        </w:rPr>
        <w:t xml:space="preserve"> </w:t>
      </w:r>
      <w:del w:id="202" w:author="Audrey Doyle" w:date="2022-08-06T14:21:00Z">
        <w:r w:rsidRPr="0034556F" w:rsidDel="0013773E">
          <w:rPr>
            <w:rStyle w:val="Xref"/>
          </w:rPr>
          <w:delText>Chapter</w:delText>
        </w:r>
        <w:r w:rsidR="00945AE6" w:rsidRPr="0034556F" w:rsidDel="0013773E">
          <w:rPr>
            <w:rStyle w:val="Xref"/>
          </w:rPr>
          <w:delText xml:space="preserve"> </w:delText>
        </w:r>
        <w:r w:rsidRPr="0034556F" w:rsidDel="0013773E">
          <w:rPr>
            <w:rStyle w:val="Xref"/>
          </w:rPr>
          <w:delText>3</w:delText>
        </w:r>
      </w:del>
      <w:ins w:id="203" w:author="Audrey Doyle" w:date="2022-08-06T14:21:00Z">
        <w:r w:rsidR="0013773E">
          <w:rPr>
            <w:rStyle w:val="Xref"/>
          </w:rPr>
          <w:t>page XX</w:t>
        </w:r>
      </w:ins>
      <w:r w:rsidRPr="00D070DF">
        <w:rPr>
          <w:lang w:eastAsia="en-GB"/>
        </w:rPr>
        <w:t>.</w:t>
      </w:r>
    </w:p>
    <w:p w14:paraId="1C91E563" w14:textId="36C8CAA0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lastRenderedPageBreak/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check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again:</w:t>
      </w:r>
    </w:p>
    <w:p w14:paraId="2419CB87" w14:textId="4ED5BAF9" w:rsidR="00D070DF" w:rsidRPr="00D35EB9" w:rsidRDefault="00D070DF">
      <w:pPr>
        <w:pStyle w:val="CodeWide"/>
        <w:pPrChange w:id="204" w:author="Audrey Doyle" w:date="2022-08-06T14:22:00Z">
          <w:pPr>
            <w:pStyle w:val="Code"/>
          </w:pPr>
        </w:pPrChange>
      </w:pPr>
      <w:r w:rsidRPr="00D35EB9">
        <w:t>$</w:t>
      </w:r>
      <w:r w:rsidR="00945AE6" w:rsidRPr="00D35EB9">
        <w:t xml:space="preserve"> </w:t>
      </w:r>
      <w:r w:rsidRPr="00E8513D">
        <w:rPr>
          <w:rStyle w:val="LiteralBold"/>
        </w:rPr>
        <w:t>cargo</w:t>
      </w:r>
      <w:r w:rsidR="00945AE6" w:rsidRPr="00E8513D">
        <w:rPr>
          <w:rStyle w:val="LiteralBold"/>
        </w:rPr>
        <w:t xml:space="preserve"> </w:t>
      </w:r>
      <w:r w:rsidRPr="00E8513D">
        <w:rPr>
          <w:rStyle w:val="LiteralBold"/>
        </w:rPr>
        <w:t>check</w:t>
      </w:r>
    </w:p>
    <w:p w14:paraId="0CA1B53D" w14:textId="6EE8C66D" w:rsidR="00D070DF" w:rsidRPr="00D35EB9" w:rsidRDefault="00945AE6">
      <w:pPr>
        <w:pStyle w:val="CodeWide"/>
        <w:pPrChange w:id="205" w:author="Audrey Doyle" w:date="2022-08-06T14:22:00Z">
          <w:pPr>
            <w:pStyle w:val="Code"/>
          </w:pPr>
        </w:pPrChange>
      </w:pPr>
      <w:r w:rsidRPr="00D35EB9">
        <w:t xml:space="preserve">    </w:t>
      </w:r>
      <w:r w:rsidR="00D070DF" w:rsidRPr="00D35EB9">
        <w:t>Checking</w:t>
      </w:r>
      <w:r w:rsidRPr="00D35EB9">
        <w:t xml:space="preserve"> </w:t>
      </w:r>
      <w:r w:rsidR="00D070DF" w:rsidRPr="00D35EB9">
        <w:t>hello</w:t>
      </w:r>
      <w:r w:rsidRPr="00D35EB9">
        <w:t xml:space="preserve"> </w:t>
      </w:r>
      <w:r w:rsidR="00D070DF" w:rsidRPr="00D35EB9">
        <w:t>v0.1.0</w:t>
      </w:r>
      <w:r w:rsidRPr="00D35EB9">
        <w:t xml:space="preserve"> </w:t>
      </w:r>
      <w:r w:rsidR="00D070DF" w:rsidRPr="00D35EB9">
        <w:t>(file:///projects/hello)</w:t>
      </w:r>
    </w:p>
    <w:p w14:paraId="32B2ABAB" w14:textId="6C6FD1BC" w:rsidR="00D070DF" w:rsidRPr="00D35EB9" w:rsidRDefault="00D070DF">
      <w:pPr>
        <w:pStyle w:val="CodeWide"/>
        <w:pPrChange w:id="206" w:author="Audrey Doyle" w:date="2022-08-06T14:22:00Z">
          <w:pPr>
            <w:pStyle w:val="Code"/>
          </w:pPr>
        </w:pPrChange>
      </w:pPr>
      <w:r w:rsidRPr="00D35EB9">
        <w:t>error[E0599]:</w:t>
      </w:r>
      <w:r w:rsidR="00945AE6" w:rsidRPr="00D35EB9">
        <w:t xml:space="preserve"> </w:t>
      </w:r>
      <w:r w:rsidRPr="00D35EB9">
        <w:t>no</w:t>
      </w:r>
      <w:r w:rsidR="00945AE6" w:rsidRPr="00D35EB9">
        <w:t xml:space="preserve"> </w:t>
      </w:r>
      <w:r w:rsidRPr="00D35EB9">
        <w:t>method</w:t>
      </w:r>
      <w:r w:rsidR="00945AE6" w:rsidRPr="00D35EB9">
        <w:t xml:space="preserve"> </w:t>
      </w:r>
      <w:r w:rsidRPr="00D35EB9">
        <w:t>named</w:t>
      </w:r>
      <w:r w:rsidR="00945AE6" w:rsidRPr="00D35EB9">
        <w:t xml:space="preserve"> </w:t>
      </w:r>
      <w:r w:rsidRPr="00D35EB9">
        <w:t>`execute`</w:t>
      </w:r>
      <w:r w:rsidR="00945AE6" w:rsidRPr="00D35EB9">
        <w:t xml:space="preserve"> </w:t>
      </w:r>
      <w:r w:rsidRPr="00D35EB9">
        <w:t>found</w:t>
      </w:r>
      <w:r w:rsidR="00945AE6" w:rsidRPr="00D35EB9">
        <w:t xml:space="preserve"> </w:t>
      </w:r>
      <w:r w:rsidRPr="00D35EB9">
        <w:t>for</w:t>
      </w:r>
      <w:r w:rsidR="00945AE6" w:rsidRPr="00D35EB9">
        <w:t xml:space="preserve"> </w:t>
      </w:r>
      <w:r w:rsidRPr="00D35EB9">
        <w:t>struct</w:t>
      </w:r>
      <w:r w:rsidR="00945AE6" w:rsidRPr="00D35EB9">
        <w:t xml:space="preserve"> </w:t>
      </w:r>
      <w:r w:rsidRPr="00D35EB9">
        <w:t>`ThreadPool`</w:t>
      </w:r>
      <w:r w:rsidR="00945AE6" w:rsidRPr="00D35EB9">
        <w:t xml:space="preserve"> </w:t>
      </w:r>
      <w:r w:rsidRPr="00D35EB9">
        <w:t>in</w:t>
      </w:r>
      <w:r w:rsidR="00945AE6" w:rsidRPr="00D35EB9">
        <w:t xml:space="preserve"> </w:t>
      </w:r>
      <w:r w:rsidRPr="00D35EB9">
        <w:t>the</w:t>
      </w:r>
      <w:r w:rsidR="00945AE6" w:rsidRPr="00D35EB9">
        <w:t xml:space="preserve"> </w:t>
      </w:r>
      <w:r w:rsidRPr="00D35EB9">
        <w:t>current</w:t>
      </w:r>
      <w:r w:rsidR="00945AE6" w:rsidRPr="00D35EB9">
        <w:t xml:space="preserve"> </w:t>
      </w:r>
      <w:r w:rsidRPr="00D35EB9">
        <w:t>scope</w:t>
      </w:r>
    </w:p>
    <w:p w14:paraId="0B70960B" w14:textId="61FBB22B" w:rsidR="00D070DF" w:rsidRPr="00D35EB9" w:rsidRDefault="00945AE6">
      <w:pPr>
        <w:pStyle w:val="CodeWide"/>
        <w:pPrChange w:id="207" w:author="Audrey Doyle" w:date="2022-08-06T14:22:00Z">
          <w:pPr>
            <w:pStyle w:val="Code"/>
          </w:pPr>
        </w:pPrChange>
      </w:pPr>
      <w:r w:rsidRPr="00D35EB9">
        <w:t xml:space="preserve">  </w:t>
      </w:r>
      <w:r w:rsidR="00D070DF" w:rsidRPr="00D35EB9">
        <w:t>--&gt;</w:t>
      </w:r>
      <w:r w:rsidRPr="00D35EB9">
        <w:t xml:space="preserve"> </w:t>
      </w:r>
      <w:r w:rsidR="00D070DF" w:rsidRPr="00D35EB9">
        <w:t>src</w:t>
      </w:r>
      <w:del w:id="208" w:author="Carol Nichols" w:date="2022-08-28T20:21:00Z">
        <w:r w:rsidR="00D070DF" w:rsidRPr="00D35EB9" w:rsidDel="00975514">
          <w:delText>/bin</w:delText>
        </w:r>
      </w:del>
      <w:r w:rsidR="00D070DF" w:rsidRPr="00D35EB9">
        <w:t>/main.rs:1</w:t>
      </w:r>
      <w:ins w:id="209" w:author="Carol Nichols" w:date="2022-08-28T20:21:00Z">
        <w:r w:rsidR="003E3EF2">
          <w:t>7</w:t>
        </w:r>
      </w:ins>
      <w:del w:id="210" w:author="Carol Nichols" w:date="2022-08-28T20:21:00Z">
        <w:r w:rsidR="00D070DF" w:rsidRPr="00D35EB9" w:rsidDel="003E3EF2">
          <w:delText>6</w:delText>
        </w:r>
      </w:del>
      <w:r w:rsidR="00D070DF" w:rsidRPr="00D35EB9">
        <w:t>:14</w:t>
      </w:r>
    </w:p>
    <w:p w14:paraId="7938CC14" w14:textId="45E5675A" w:rsidR="00D070DF" w:rsidRPr="00D35EB9" w:rsidRDefault="00945AE6">
      <w:pPr>
        <w:pStyle w:val="CodeWide"/>
        <w:pPrChange w:id="211" w:author="Audrey Doyle" w:date="2022-08-06T14:22:00Z">
          <w:pPr>
            <w:pStyle w:val="Code"/>
          </w:pPr>
        </w:pPrChange>
      </w:pPr>
      <w:r w:rsidRPr="00D35EB9">
        <w:t xml:space="preserve">   </w:t>
      </w:r>
      <w:r w:rsidR="00D070DF" w:rsidRPr="00D35EB9">
        <w:t>|</w:t>
      </w:r>
    </w:p>
    <w:p w14:paraId="12FA224A" w14:textId="5EB372CB" w:rsidR="00D070DF" w:rsidRPr="00D35EB9" w:rsidRDefault="00D070DF">
      <w:pPr>
        <w:pStyle w:val="CodeWide"/>
        <w:pPrChange w:id="212" w:author="Audrey Doyle" w:date="2022-08-06T14:22:00Z">
          <w:pPr>
            <w:pStyle w:val="Code"/>
          </w:pPr>
        </w:pPrChange>
      </w:pPr>
      <w:r w:rsidRPr="00D35EB9">
        <w:t>1</w:t>
      </w:r>
      <w:ins w:id="213" w:author="Carol Nichols" w:date="2022-08-28T20:21:00Z">
        <w:r w:rsidR="003E3EF2">
          <w:t>7</w:t>
        </w:r>
      </w:ins>
      <w:del w:id="214" w:author="Carol Nichols" w:date="2022-08-28T20:21:00Z">
        <w:r w:rsidRPr="00D35EB9" w:rsidDel="003E3EF2">
          <w:delText>6</w:delText>
        </w:r>
      </w:del>
      <w:r w:rsidR="00945AE6" w:rsidRPr="00D35EB9">
        <w:t xml:space="preserve"> </w:t>
      </w:r>
      <w:r w:rsidRPr="00D35EB9">
        <w:t>|</w:t>
      </w:r>
      <w:r w:rsidR="00945AE6" w:rsidRPr="00D35EB9">
        <w:t xml:space="preserve">         </w:t>
      </w:r>
      <w:r w:rsidRPr="00D35EB9">
        <w:t>pool.execute(||</w:t>
      </w:r>
      <w:r w:rsidR="00945AE6" w:rsidRPr="00D35EB9">
        <w:t xml:space="preserve"> </w:t>
      </w:r>
      <w:r w:rsidRPr="00D35EB9">
        <w:t>{</w:t>
      </w:r>
    </w:p>
    <w:p w14:paraId="210230A6" w14:textId="32B87546" w:rsidR="00D070DF" w:rsidRPr="00D35EB9" w:rsidRDefault="00945AE6">
      <w:pPr>
        <w:pStyle w:val="CodeWide"/>
        <w:pPrChange w:id="215" w:author="Audrey Doyle" w:date="2022-08-06T14:22:00Z">
          <w:pPr>
            <w:pStyle w:val="Code"/>
          </w:pPr>
        </w:pPrChange>
      </w:pPr>
      <w:r w:rsidRPr="00D35EB9">
        <w:t xml:space="preserve">   </w:t>
      </w:r>
      <w:r w:rsidR="00D070DF" w:rsidRPr="00D35EB9">
        <w:t>|</w:t>
      </w:r>
      <w:r w:rsidRPr="00D35EB9">
        <w:t xml:space="preserve">              </w:t>
      </w:r>
      <w:r w:rsidR="00D070DF" w:rsidRPr="00D35EB9">
        <w:t>^^^^^^^</w:t>
      </w:r>
      <w:r w:rsidRPr="00D35EB9">
        <w:t xml:space="preserve"> </w:t>
      </w:r>
      <w:r w:rsidR="00D070DF" w:rsidRPr="00D35EB9">
        <w:t>method</w:t>
      </w:r>
      <w:r w:rsidRPr="00D35EB9">
        <w:t xml:space="preserve"> </w:t>
      </w:r>
      <w:r w:rsidR="00D070DF" w:rsidRPr="00D35EB9">
        <w:t>not</w:t>
      </w:r>
      <w:r w:rsidRPr="00D35EB9">
        <w:t xml:space="preserve"> </w:t>
      </w:r>
      <w:r w:rsidR="00D070DF" w:rsidRPr="00D35EB9">
        <w:t>found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`ThreadPool`</w:t>
      </w:r>
    </w:p>
    <w:p w14:paraId="6C1119E2" w14:textId="0B3C0251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occurs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del w:id="216" w:author="Audrey Doyle" w:date="2022-08-06T14:22:00Z">
        <w:r w:rsidRPr="00D070DF" w:rsidDel="00730EE3">
          <w:rPr>
            <w:lang w:eastAsia="en-GB"/>
          </w:rPr>
          <w:delText>the</w:delText>
        </w:r>
        <w:r w:rsidR="00945AE6" w:rsidDel="00730EE3">
          <w:rPr>
            <w:lang w:eastAsia="en-GB"/>
          </w:rPr>
          <w:delText xml:space="preserve"> </w:delText>
        </w:r>
      </w:del>
      <w:r w:rsidRPr="00730EE3">
        <w:rPr>
          <w:rStyle w:val="Xref"/>
          <w:rPrChange w:id="217" w:author="Audrey Doyle" w:date="2022-08-06T14:22:00Z">
            <w:rPr>
              <w:lang w:eastAsia="en-GB"/>
            </w:rPr>
          </w:rPrChange>
        </w:rPr>
        <w:t>“</w:t>
      </w:r>
      <w:r w:rsidRPr="009A1AD7">
        <w:rPr>
          <w:rStyle w:val="Xref"/>
        </w:rPr>
        <w:t>Creating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a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Finite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Number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of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Threads</w:t>
      </w:r>
      <w:r w:rsidRPr="00730EE3">
        <w:rPr>
          <w:rStyle w:val="Xref"/>
          <w:rPrChange w:id="218" w:author="Audrey Doyle" w:date="2022-08-06T14:22:00Z">
            <w:rPr>
              <w:lang w:eastAsia="en-GB"/>
            </w:rPr>
          </w:rPrChange>
        </w:rPr>
        <w:t>”</w:t>
      </w:r>
      <w:r w:rsidR="00945AE6">
        <w:rPr>
          <w:lang w:eastAsia="en-GB"/>
        </w:rPr>
        <w:t xml:space="preserve"> </w:t>
      </w:r>
      <w:ins w:id="219" w:author="Audrey Doyle" w:date="2022-08-06T14:22:00Z">
        <w:r w:rsidR="00730EE3">
          <w:rPr>
            <w:lang w:eastAsia="en-GB"/>
          </w:rPr>
          <w:t xml:space="preserve">on </w:t>
        </w:r>
        <w:r w:rsidR="00730EE3" w:rsidRPr="00730EE3">
          <w:rPr>
            <w:rStyle w:val="Xref"/>
            <w:rPrChange w:id="220" w:author="Audrey Doyle" w:date="2022-08-06T14:22:00Z">
              <w:rPr>
                <w:lang w:eastAsia="en-GB"/>
              </w:rPr>
            </w:rPrChange>
          </w:rPr>
          <w:t>page XX</w:t>
        </w:r>
        <w:r w:rsidR="00730EE3">
          <w:rPr>
            <w:lang w:eastAsia="en-GB"/>
          </w:rPr>
          <w:t xml:space="preserve"> </w:t>
        </w:r>
      </w:ins>
      <w:del w:id="221" w:author="Audrey Doyle" w:date="2022-08-06T14:22:00Z">
        <w:r w:rsidRPr="00D070DF" w:rsidDel="00730EE3">
          <w:rPr>
            <w:lang w:eastAsia="en-GB"/>
          </w:rPr>
          <w:delText>section</w:delText>
        </w:r>
        <w:r w:rsidR="00945AE6" w:rsidDel="00730EE3">
          <w:rPr>
            <w:lang w:eastAsia="en-GB"/>
          </w:rPr>
          <w:delText xml:space="preserve"> </w:delText>
        </w:r>
      </w:del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decided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interface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similar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thread::spawn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addition,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given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gives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run.</w:t>
      </w:r>
    </w:p>
    <w:p w14:paraId="671ADB2D" w14:textId="0C5B7A62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define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del w:id="222" w:author="Audrey Doyle" w:date="2022-08-06T14:23:00Z">
        <w:r w:rsidRPr="00D070DF" w:rsidDel="00730EE3">
          <w:rPr>
            <w:lang w:eastAsia="en-GB"/>
          </w:rPr>
          <w:delText>the</w:delText>
        </w:r>
        <w:r w:rsidR="00945AE6" w:rsidDel="00730EE3">
          <w:rPr>
            <w:lang w:eastAsia="en-GB"/>
          </w:rPr>
          <w:delText xml:space="preserve"> </w:delText>
        </w:r>
      </w:del>
      <w:r w:rsidRPr="00730EE3">
        <w:rPr>
          <w:rStyle w:val="Xref"/>
          <w:rPrChange w:id="223" w:author="Audrey Doyle" w:date="2022-08-06T14:23:00Z">
            <w:rPr>
              <w:lang w:eastAsia="en-GB"/>
            </w:rPr>
          </w:rPrChange>
        </w:rPr>
        <w:t>“</w:t>
      </w:r>
      <w:r w:rsidRPr="00730EE3">
        <w:rPr>
          <w:rStyle w:val="Xref"/>
        </w:rPr>
        <w:t>Moving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Captured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Values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Out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of</w:t>
      </w:r>
      <w:r w:rsidR="00945AE6" w:rsidRPr="009A1AD7">
        <w:rPr>
          <w:rStyle w:val="Xref"/>
        </w:rPr>
        <w:t xml:space="preserve"> </w:t>
      </w:r>
      <w:del w:id="224" w:author="Audrey Doyle" w:date="2022-08-06T14:24:00Z">
        <w:r w:rsidRPr="009A1AD7" w:rsidDel="00730EE3">
          <w:rPr>
            <w:rStyle w:val="Xref"/>
          </w:rPr>
          <w:delText>the</w:delText>
        </w:r>
        <w:r w:rsidR="00945AE6" w:rsidRPr="009A1AD7" w:rsidDel="00730EE3">
          <w:rPr>
            <w:rStyle w:val="Xref"/>
          </w:rPr>
          <w:delText xml:space="preserve"> </w:delText>
        </w:r>
      </w:del>
      <w:r w:rsidRPr="009A1AD7">
        <w:rPr>
          <w:rStyle w:val="Xref"/>
        </w:rPr>
        <w:t>Closure</w:t>
      </w:r>
      <w:ins w:id="225" w:author="Audrey Doyle" w:date="2022-08-06T14:24:00Z">
        <w:r w:rsidR="00730EE3">
          <w:rPr>
            <w:rStyle w:val="Xref"/>
          </w:rPr>
          <w:t>s</w:t>
        </w:r>
      </w:ins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and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the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Fn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Traits”</w:t>
      </w:r>
      <w:r w:rsidR="00945AE6" w:rsidRPr="00730EE3">
        <w:rPr>
          <w:rPrChange w:id="226" w:author="Audrey Doyle" w:date="2022-08-06T14:23:00Z">
            <w:rPr>
              <w:rStyle w:val="Xref"/>
            </w:rPr>
          </w:rPrChange>
        </w:rPr>
        <w:t xml:space="preserve"> </w:t>
      </w:r>
      <w:del w:id="227" w:author="Audrey Doyle" w:date="2022-08-06T14:23:00Z">
        <w:r w:rsidRPr="00730EE3" w:rsidDel="00730EE3">
          <w:rPr>
            <w:rPrChange w:id="228" w:author="Audrey Doyle" w:date="2022-08-06T14:23:00Z">
              <w:rPr>
                <w:rStyle w:val="Xref"/>
              </w:rPr>
            </w:rPrChange>
          </w:rPr>
          <w:delText>section</w:delText>
        </w:r>
        <w:r w:rsidR="00945AE6" w:rsidRPr="00730EE3" w:rsidDel="00730EE3">
          <w:rPr>
            <w:rPrChange w:id="229" w:author="Audrey Doyle" w:date="2022-08-06T14:23:00Z">
              <w:rPr>
                <w:rStyle w:val="Xref"/>
              </w:rPr>
            </w:rPrChange>
          </w:rPr>
          <w:delText xml:space="preserve"> </w:delText>
        </w:r>
        <w:r w:rsidRPr="00730EE3" w:rsidDel="00730EE3">
          <w:rPr>
            <w:rPrChange w:id="230" w:author="Audrey Doyle" w:date="2022-08-06T14:23:00Z">
              <w:rPr>
                <w:rStyle w:val="Xref"/>
              </w:rPr>
            </w:rPrChange>
          </w:rPr>
          <w:delText>in</w:delText>
        </w:r>
        <w:r w:rsidR="00945AE6" w:rsidRPr="00730EE3" w:rsidDel="00730EE3">
          <w:rPr>
            <w:rPrChange w:id="231" w:author="Audrey Doyle" w:date="2022-08-06T14:23:00Z">
              <w:rPr>
                <w:rStyle w:val="Xref"/>
              </w:rPr>
            </w:rPrChange>
          </w:rPr>
          <w:delText xml:space="preserve"> </w:delText>
        </w:r>
        <w:r w:rsidRPr="00730EE3" w:rsidDel="00730EE3">
          <w:rPr>
            <w:rPrChange w:id="232" w:author="Audrey Doyle" w:date="2022-08-06T14:23:00Z">
              <w:rPr>
                <w:rStyle w:val="Xref"/>
              </w:rPr>
            </w:rPrChange>
          </w:rPr>
          <w:delText>Chapter</w:delText>
        </w:r>
        <w:r w:rsidR="00945AE6" w:rsidRPr="00730EE3" w:rsidDel="00730EE3">
          <w:rPr>
            <w:rPrChange w:id="233" w:author="Audrey Doyle" w:date="2022-08-06T14:23:00Z">
              <w:rPr>
                <w:rStyle w:val="Xref"/>
              </w:rPr>
            </w:rPrChange>
          </w:rPr>
          <w:delText xml:space="preserve"> </w:delText>
        </w:r>
        <w:r w:rsidRPr="00730EE3" w:rsidDel="00730EE3">
          <w:rPr>
            <w:rPrChange w:id="234" w:author="Audrey Doyle" w:date="2022-08-06T14:23:00Z">
              <w:rPr>
                <w:rStyle w:val="Xref"/>
              </w:rPr>
            </w:rPrChange>
          </w:rPr>
          <w:delText>13</w:delText>
        </w:r>
      </w:del>
      <w:ins w:id="235" w:author="Audrey Doyle" w:date="2022-08-06T14:23:00Z">
        <w:r w:rsidR="00730EE3">
          <w:t xml:space="preserve">on </w:t>
        </w:r>
        <w:r w:rsidR="00730EE3" w:rsidRPr="00730EE3">
          <w:rPr>
            <w:rStyle w:val="Xref"/>
            <w:rPrChange w:id="236" w:author="Audrey Doyle" w:date="2022-08-06T14:23:00Z">
              <w:rPr/>
            </w:rPrChange>
          </w:rPr>
          <w:t>page XX</w:t>
        </w:r>
      </w:ins>
      <w:r w:rsidR="00945AE6" w:rsidRPr="00730EE3">
        <w:rPr>
          <w:rPrChange w:id="237" w:author="Audrey Doyle" w:date="2022-08-06T14:23:00Z">
            <w:rPr>
              <w:lang w:eastAsia="en-GB"/>
            </w:rPr>
          </w:rPrChange>
        </w:rPr>
        <w:t xml:space="preserve"> </w:t>
      </w:r>
      <w:r w:rsidRPr="00730EE3">
        <w:rPr>
          <w:rPrChange w:id="238" w:author="Audrey Doyle" w:date="2022-08-06T14:23:00Z">
            <w:rPr>
              <w:lang w:eastAsia="en-GB"/>
            </w:rPr>
          </w:rPrChange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traits: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Fn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FnMut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FnOnce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decide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kind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here.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something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similar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standard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library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bounds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signature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documentation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following:</w:t>
      </w:r>
    </w:p>
    <w:p w14:paraId="0C5732BB" w14:textId="74288800" w:rsidR="00D070DF" w:rsidRPr="00D35EB9" w:rsidRDefault="00D070DF" w:rsidP="00D62D8F">
      <w:pPr>
        <w:pStyle w:val="Code"/>
      </w:pPr>
      <w:r w:rsidRPr="00D35EB9">
        <w:t>pub</w:t>
      </w:r>
      <w:r w:rsidR="00945AE6" w:rsidRPr="00D35EB9">
        <w:t xml:space="preserve"> </w:t>
      </w:r>
      <w:r w:rsidRPr="00D35EB9">
        <w:t>fn</w:t>
      </w:r>
      <w:r w:rsidR="00945AE6" w:rsidRPr="00D35EB9">
        <w:t xml:space="preserve"> </w:t>
      </w:r>
      <w:r w:rsidRPr="00D35EB9">
        <w:t>spawn&lt;F,</w:t>
      </w:r>
      <w:r w:rsidR="00945AE6" w:rsidRPr="00D35EB9">
        <w:t xml:space="preserve"> </w:t>
      </w:r>
      <w:r w:rsidRPr="00D35EB9">
        <w:t>T&gt;(f:</w:t>
      </w:r>
      <w:r w:rsidR="00945AE6" w:rsidRPr="00D35EB9">
        <w:t xml:space="preserve"> </w:t>
      </w:r>
      <w:r w:rsidRPr="00D35EB9">
        <w:t>F)</w:t>
      </w:r>
      <w:r w:rsidR="00945AE6" w:rsidRPr="00D35EB9">
        <w:t xml:space="preserve"> </w:t>
      </w:r>
      <w:r w:rsidRPr="00D35EB9">
        <w:t>-&gt;</w:t>
      </w:r>
      <w:r w:rsidR="00945AE6" w:rsidRPr="00D35EB9">
        <w:t xml:space="preserve"> </w:t>
      </w:r>
      <w:r w:rsidRPr="00D35EB9">
        <w:t>JoinHandle&lt;T&gt;</w:t>
      </w:r>
    </w:p>
    <w:p w14:paraId="0841DA32" w14:textId="14AF4963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where</w:t>
      </w:r>
    </w:p>
    <w:p w14:paraId="615C74B9" w14:textId="0E2B27EA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F:</w:t>
      </w:r>
      <w:r w:rsidRPr="00D35EB9">
        <w:t xml:space="preserve"> </w:t>
      </w:r>
      <w:r w:rsidR="00D070DF" w:rsidRPr="00D35EB9">
        <w:t>FnOnce()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T,</w:t>
      </w:r>
    </w:p>
    <w:p w14:paraId="32F6BEC4" w14:textId="35A11471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F:</w:t>
      </w:r>
      <w:r w:rsidRPr="00D35EB9">
        <w:t xml:space="preserve"> </w:t>
      </w:r>
      <w:r w:rsidR="00D070DF" w:rsidRPr="00D35EB9">
        <w:t>Send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'static,</w:t>
      </w:r>
    </w:p>
    <w:p w14:paraId="3F012BB6" w14:textId="1523293F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T:</w:t>
      </w:r>
      <w:r w:rsidRPr="00D35EB9">
        <w:t xml:space="preserve"> </w:t>
      </w:r>
      <w:r w:rsidR="00D070DF" w:rsidRPr="00D35EB9">
        <w:t>Send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'static,</w:t>
      </w:r>
    </w:p>
    <w:p w14:paraId="2AF6BC09" w14:textId="29FBFF31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concerned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here;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related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value,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concerned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FnOnce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bound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probably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well,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eventually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argument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spawn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further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confident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FnOnce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time,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matches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Once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FnOnce</w:t>
      </w:r>
      <w:r w:rsidRPr="00D070DF">
        <w:rPr>
          <w:lang w:eastAsia="en-GB"/>
        </w:rPr>
        <w:t>.</w:t>
      </w:r>
    </w:p>
    <w:p w14:paraId="569873B8" w14:textId="6C8CEE39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bound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lifetime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bound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'static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useful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situation: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transfer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'static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generic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bounds:</w:t>
      </w:r>
    </w:p>
    <w:p w14:paraId="319C3A81" w14:textId="4E65AA3D" w:rsidR="00D070DF" w:rsidRPr="00D070DF" w:rsidRDefault="00B0420F" w:rsidP="00B0420F">
      <w:pPr>
        <w:pStyle w:val="CodeLabel"/>
        <w:rPr>
          <w:lang w:eastAsia="en-GB"/>
        </w:rPr>
      </w:pPr>
      <w:del w:id="239" w:author="Audrey Doyle" w:date="2022-08-06T14:25:00Z">
        <w:r w:rsidDel="00730EE3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517D267A" w14:textId="2BD360F4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4939F854" w14:textId="06B17320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4FF87878" w14:textId="37F0714E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pub</w:t>
      </w:r>
      <w:r w:rsidRPr="00D35EB9">
        <w:t xml:space="preserve"> </w:t>
      </w:r>
      <w:r w:rsidR="00D070DF" w:rsidRPr="00D35EB9">
        <w:t>fn</w:t>
      </w:r>
      <w:r w:rsidRPr="00D35EB9">
        <w:t xml:space="preserve"> </w:t>
      </w:r>
      <w:r w:rsidR="00D070DF" w:rsidRPr="00D35EB9">
        <w:t>execute&lt;F&gt;(&amp;self,</w:t>
      </w:r>
      <w:r w:rsidRPr="00D35EB9">
        <w:t xml:space="preserve"> </w:t>
      </w:r>
      <w:r w:rsidR="00D070DF" w:rsidRPr="00D35EB9">
        <w:t>f:</w:t>
      </w:r>
      <w:r w:rsidRPr="00D35EB9">
        <w:t xml:space="preserve"> </w:t>
      </w:r>
      <w:r w:rsidR="00D070DF" w:rsidRPr="00D35EB9">
        <w:t>F)</w:t>
      </w:r>
    </w:p>
    <w:p w14:paraId="0A327827" w14:textId="6D9BE22C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where</w:t>
      </w:r>
    </w:p>
    <w:p w14:paraId="4D381A81" w14:textId="5571D693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F:</w:t>
      </w:r>
      <w:r w:rsidRPr="00D35EB9">
        <w:t xml:space="preserve"> </w:t>
      </w:r>
      <w:r w:rsidR="00D070DF" w:rsidRPr="00D35EB9">
        <w:t>FnOnce()</w:t>
      </w:r>
      <w:r w:rsidRPr="00D35EB9">
        <w:t xml:space="preserve">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Send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'static,</w:t>
      </w:r>
    </w:p>
    <w:p w14:paraId="7C5D9263" w14:textId="6EEFDDEE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{</w:t>
      </w:r>
    </w:p>
    <w:p w14:paraId="2CC5E3C4" w14:textId="3E53C3EE" w:rsidR="00D070DF" w:rsidRPr="00D35EB9" w:rsidRDefault="00945AE6" w:rsidP="00D62D8F">
      <w:pPr>
        <w:pStyle w:val="Code"/>
      </w:pPr>
      <w:r w:rsidRPr="00D35EB9">
        <w:lastRenderedPageBreak/>
        <w:t xml:space="preserve">    </w:t>
      </w:r>
      <w:r w:rsidR="00D070DF" w:rsidRPr="00D35EB9">
        <w:t>}</w:t>
      </w:r>
    </w:p>
    <w:p w14:paraId="3EBF9D29" w14:textId="77777777" w:rsidR="00D070DF" w:rsidRPr="00D35EB9" w:rsidRDefault="00D070DF" w:rsidP="00D62D8F">
      <w:pPr>
        <w:pStyle w:val="Code"/>
      </w:pPr>
      <w:r w:rsidRPr="00D35EB9">
        <w:t>}</w:t>
      </w:r>
    </w:p>
    <w:p w14:paraId="57FD0842" w14:textId="70221836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()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after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FnOnce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FnOnce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represents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()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definitions,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omitted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signature,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even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parentheses.</w:t>
      </w:r>
    </w:p>
    <w:p w14:paraId="2132A811" w14:textId="765EB003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Again,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simplest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nothing,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ins w:id="240" w:author="Audrey Doyle" w:date="2022-08-06T14:25:00Z">
        <w:r w:rsidR="00730EE3">
          <w:rPr>
            <w:lang w:eastAsia="en-GB"/>
          </w:rPr>
          <w:t xml:space="preserve">only </w:t>
        </w:r>
      </w:ins>
      <w:r w:rsidRPr="00D070DF">
        <w:rPr>
          <w:lang w:eastAsia="en-GB"/>
        </w:rPr>
        <w:t>trying</w:t>
      </w:r>
      <w:r w:rsidR="00945AE6">
        <w:rPr>
          <w:lang w:eastAsia="en-GB"/>
        </w:rPr>
        <w:t xml:space="preserve"> </w:t>
      </w:r>
      <w:del w:id="241" w:author="Audrey Doyle" w:date="2022-08-06T14:25:00Z">
        <w:r w:rsidRPr="00D070DF" w:rsidDel="00730EE3">
          <w:rPr>
            <w:lang w:eastAsia="en-GB"/>
          </w:rPr>
          <w:delText>only</w:delText>
        </w:r>
        <w:r w:rsidR="00945AE6" w:rsidDel="00730EE3">
          <w:rPr>
            <w:lang w:eastAsia="en-GB"/>
          </w:rPr>
          <w:delText xml:space="preserve"> </w:delText>
        </w:r>
      </w:del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check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again:</w:t>
      </w:r>
    </w:p>
    <w:p w14:paraId="2F6650B8" w14:textId="26CFB995" w:rsidR="00D070DF" w:rsidRPr="00D35EB9" w:rsidRDefault="00D070DF" w:rsidP="00D62D8F">
      <w:pPr>
        <w:pStyle w:val="Code"/>
      </w:pPr>
      <w:r w:rsidRPr="00D35EB9">
        <w:t>$</w:t>
      </w:r>
      <w:r w:rsidR="00945AE6" w:rsidRPr="00D35EB9">
        <w:t xml:space="preserve"> </w:t>
      </w:r>
      <w:r w:rsidRPr="006A69DB">
        <w:rPr>
          <w:rStyle w:val="LiteralBold"/>
        </w:rPr>
        <w:t>cargo</w:t>
      </w:r>
      <w:r w:rsidR="00945AE6" w:rsidRPr="006A69DB">
        <w:rPr>
          <w:rStyle w:val="LiteralBold"/>
        </w:rPr>
        <w:t xml:space="preserve"> </w:t>
      </w:r>
      <w:r w:rsidRPr="006A69DB">
        <w:rPr>
          <w:rStyle w:val="LiteralBold"/>
        </w:rPr>
        <w:t>check</w:t>
      </w:r>
    </w:p>
    <w:p w14:paraId="033373B2" w14:textId="0409D54A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Checking</w:t>
      </w:r>
      <w:r w:rsidRPr="00D35EB9">
        <w:t xml:space="preserve"> </w:t>
      </w:r>
      <w:r w:rsidR="00D070DF" w:rsidRPr="00D35EB9">
        <w:t>hello</w:t>
      </w:r>
      <w:r w:rsidRPr="00D35EB9">
        <w:t xml:space="preserve"> </w:t>
      </w:r>
      <w:r w:rsidR="00D070DF" w:rsidRPr="00D35EB9">
        <w:t>v0.1.0</w:t>
      </w:r>
      <w:r w:rsidRPr="00D35EB9">
        <w:t xml:space="preserve"> </w:t>
      </w:r>
      <w:r w:rsidR="00D070DF" w:rsidRPr="00D35EB9">
        <w:t>(file:///projects/hello)</w:t>
      </w:r>
    </w:p>
    <w:p w14:paraId="67EA26C3" w14:textId="4A3948C3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Finished</w:t>
      </w:r>
      <w:r w:rsidRPr="00D35EB9">
        <w:t xml:space="preserve"> </w:t>
      </w:r>
      <w:r w:rsidR="00D070DF" w:rsidRPr="00D35EB9">
        <w:t>dev</w:t>
      </w:r>
      <w:r w:rsidRPr="00D35EB9">
        <w:t xml:space="preserve"> </w:t>
      </w:r>
      <w:r w:rsidR="00D070DF" w:rsidRPr="00D35EB9">
        <w:t>[unoptimized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debuginfo]</w:t>
      </w:r>
      <w:r w:rsidRPr="00D35EB9">
        <w:t xml:space="preserve"> </w:t>
      </w:r>
      <w:r w:rsidR="00D070DF" w:rsidRPr="00D35EB9">
        <w:t>target(s)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0.24s</w:t>
      </w:r>
    </w:p>
    <w:p w14:paraId="1CDE0267" w14:textId="2A9E7B91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compiles!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cargo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beginning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chapter.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actually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passed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yet!</w:t>
      </w:r>
    </w:p>
    <w:p w14:paraId="0C0EE1B1" w14:textId="2837400E" w:rsidR="00D070DF" w:rsidRPr="00D070DF" w:rsidRDefault="00D070DF" w:rsidP="00945AE6">
      <w:pPr>
        <w:pStyle w:val="Note"/>
        <w:rPr>
          <w:lang w:eastAsia="en-GB"/>
        </w:rPr>
      </w:pPr>
      <w:r w:rsidRPr="00945AE6">
        <w:rPr>
          <w:rStyle w:val="NoteHead"/>
        </w:rPr>
        <w:t>Note</w:t>
      </w:r>
      <w:r w:rsidR="00945AE6">
        <w:rPr>
          <w:lang w:eastAsia="en-GB"/>
        </w:rPr>
        <w:tab/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saying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languages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strict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compilers,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Haskell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Rust,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“if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works.”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saying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universally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true.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absolutely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nothing!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building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complete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check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compiles</w:t>
      </w:r>
      <w:r w:rsidR="00945AE6">
        <w:rPr>
          <w:lang w:eastAsia="en-GB"/>
        </w:rPr>
        <w:t xml:space="preserve"> </w:t>
      </w:r>
      <w:r w:rsidRPr="006D307B">
        <w:rPr>
          <w:rStyle w:val="Italic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behavior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want.</w:t>
      </w:r>
    </w:p>
    <w:p w14:paraId="31F50696" w14:textId="4EEFF719" w:rsidR="00D070DF" w:rsidRPr="00D070DF" w:rsidRDefault="00D070DF" w:rsidP="00945AE6">
      <w:pPr>
        <w:pStyle w:val="HeadC"/>
        <w:rPr>
          <w:lang w:eastAsia="en-GB"/>
        </w:rPr>
      </w:pPr>
      <w:bookmarkStart w:id="242" w:name="validating-the-number-of-threads-in-`new"/>
      <w:bookmarkStart w:id="243" w:name="_Toc107314546"/>
      <w:bookmarkEnd w:id="242"/>
      <w:r w:rsidRPr="00945AE6">
        <w:t>Validating</w:t>
      </w:r>
      <w:r w:rsidR="00945AE6">
        <w:t xml:space="preserve"> </w:t>
      </w:r>
      <w:r w:rsidRPr="00945AE6">
        <w:t>the</w:t>
      </w:r>
      <w:r w:rsidR="00945AE6">
        <w:t xml:space="preserve"> </w:t>
      </w:r>
      <w:r w:rsidRPr="00945AE6">
        <w:t>Number</w:t>
      </w:r>
      <w:r w:rsidR="00945AE6">
        <w:t xml:space="preserve"> </w:t>
      </w:r>
      <w:r w:rsidRPr="00945AE6">
        <w:t>of</w:t>
      </w:r>
      <w:r w:rsidR="00945AE6">
        <w:t xml:space="preserve"> </w:t>
      </w:r>
      <w:r w:rsidRPr="00945AE6">
        <w:t>Threads</w:t>
      </w:r>
      <w:r w:rsidR="00945AE6">
        <w:t xml:space="preserve"> </w:t>
      </w:r>
      <w:r w:rsidRPr="00945AE6">
        <w:t>in</w:t>
      </w:r>
      <w:r w:rsidR="00945AE6">
        <w:t xml:space="preserve"> </w:t>
      </w:r>
      <w:r w:rsidRPr="00945AE6">
        <w:t>new</w:t>
      </w:r>
      <w:bookmarkEnd w:id="243"/>
    </w:p>
    <w:p w14:paraId="200A86AE" w14:textId="30E4CA01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anything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bodies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behavior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think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about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new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Earlier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chose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unsigned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size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</w:t>
      </w:r>
      <w:del w:id="244" w:author="Audrey Doyle" w:date="2022-08-06T14:26:00Z">
        <w:r w:rsidRPr="00D070DF" w:rsidDel="00730EE3">
          <w:rPr>
            <w:lang w:eastAsia="en-GB"/>
          </w:rPr>
          <w:delText>,</w:delText>
        </w:r>
      </w:del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negative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sense.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However,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zero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sense,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zero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perfectly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valid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usize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check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size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greater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zero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program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panic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zero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assert!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macro,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20-13.</w:t>
      </w:r>
    </w:p>
    <w:p w14:paraId="4EDD810D" w14:textId="43B9E16C" w:rsidR="00D070DF" w:rsidRPr="00D070DF" w:rsidRDefault="00B0420F" w:rsidP="00B0420F">
      <w:pPr>
        <w:pStyle w:val="CodeLabel"/>
        <w:rPr>
          <w:lang w:eastAsia="en-GB"/>
        </w:rPr>
      </w:pPr>
      <w:del w:id="245" w:author="Audrey Doyle" w:date="2022-08-06T14:26:00Z">
        <w:r w:rsidDel="00730EE3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22ACA046" w14:textId="23C1AB59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538D5B05" w14:textId="3BEB0408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///</w:t>
      </w:r>
      <w:r w:rsidRPr="00D35EB9">
        <w:t xml:space="preserve"> </w:t>
      </w:r>
      <w:r w:rsidR="00D070DF" w:rsidRPr="00D35EB9">
        <w:t>Create</w:t>
      </w:r>
      <w:r w:rsidRPr="00D35EB9">
        <w:t xml:space="preserve"> </w:t>
      </w:r>
      <w:r w:rsidR="00D070DF" w:rsidRPr="00D35EB9">
        <w:t>a</w:t>
      </w:r>
      <w:r w:rsidRPr="00D35EB9">
        <w:t xml:space="preserve"> </w:t>
      </w:r>
      <w:r w:rsidR="00D070DF" w:rsidRPr="00D35EB9">
        <w:t>new</w:t>
      </w:r>
      <w:r w:rsidRPr="00D35EB9">
        <w:t xml:space="preserve"> </w:t>
      </w:r>
      <w:r w:rsidR="00D070DF" w:rsidRPr="00D35EB9">
        <w:t>ThreadPool.</w:t>
      </w:r>
    </w:p>
    <w:p w14:paraId="70E9B47E" w14:textId="072B3EC7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///</w:t>
      </w:r>
    </w:p>
    <w:p w14:paraId="50BE3245" w14:textId="6D6097D2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///</w:t>
      </w:r>
      <w:r w:rsidRPr="00D35EB9">
        <w:t xml:space="preserve"> </w:t>
      </w:r>
      <w:r w:rsidR="00D070DF" w:rsidRPr="00D35EB9">
        <w:t>The</w:t>
      </w:r>
      <w:r w:rsidRPr="00D35EB9">
        <w:t xml:space="preserve"> </w:t>
      </w:r>
      <w:r w:rsidR="00D070DF" w:rsidRPr="00D35EB9">
        <w:t>size</w:t>
      </w:r>
      <w:r w:rsidRPr="00D35EB9">
        <w:t xml:space="preserve"> </w:t>
      </w:r>
      <w:r w:rsidR="00D070DF" w:rsidRPr="00D35EB9">
        <w:t>is</w:t>
      </w:r>
      <w:r w:rsidRPr="00D35EB9">
        <w:t xml:space="preserve"> </w:t>
      </w:r>
      <w:r w:rsidR="00D070DF" w:rsidRPr="00D35EB9">
        <w:t>the</w:t>
      </w:r>
      <w:r w:rsidRPr="00D35EB9">
        <w:t xml:space="preserve"> </w:t>
      </w:r>
      <w:r w:rsidR="00D070DF" w:rsidRPr="00D35EB9">
        <w:t>number</w:t>
      </w:r>
      <w:r w:rsidRPr="00D35EB9">
        <w:t xml:space="preserve"> </w:t>
      </w:r>
      <w:r w:rsidR="00D070DF" w:rsidRPr="00D35EB9">
        <w:t>of</w:t>
      </w:r>
      <w:r w:rsidRPr="00D35EB9">
        <w:t xml:space="preserve"> </w:t>
      </w:r>
      <w:r w:rsidR="00D070DF" w:rsidRPr="00D35EB9">
        <w:t>threads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the</w:t>
      </w:r>
      <w:r w:rsidRPr="00D35EB9">
        <w:t xml:space="preserve"> </w:t>
      </w:r>
      <w:r w:rsidR="00D070DF" w:rsidRPr="00D35EB9">
        <w:t>pool.</w:t>
      </w:r>
    </w:p>
    <w:p w14:paraId="2B9B5B82" w14:textId="0AD0F182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///</w:t>
      </w:r>
    </w:p>
    <w:p w14:paraId="021246EC" w14:textId="54B1DCB9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///</w:t>
      </w:r>
      <w:r w:rsidRPr="00D35EB9">
        <w:t xml:space="preserve"> </w:t>
      </w:r>
      <w:r w:rsidR="00D070DF" w:rsidRPr="00D35EB9">
        <w:t>#</w:t>
      </w:r>
      <w:r w:rsidRPr="00D35EB9">
        <w:t xml:space="preserve"> </w:t>
      </w:r>
      <w:r w:rsidR="00D070DF" w:rsidRPr="00D35EB9">
        <w:t>Panics</w:t>
      </w:r>
    </w:p>
    <w:p w14:paraId="12378429" w14:textId="16AB456A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///</w:t>
      </w:r>
    </w:p>
    <w:p w14:paraId="76D5C3C1" w14:textId="3A0209A7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///</w:t>
      </w:r>
      <w:r w:rsidRPr="00D35EB9">
        <w:t xml:space="preserve"> </w:t>
      </w:r>
      <w:r w:rsidR="00D070DF" w:rsidRPr="00D35EB9">
        <w:t>The</w:t>
      </w:r>
      <w:r w:rsidRPr="00D35EB9">
        <w:t xml:space="preserve"> </w:t>
      </w:r>
      <w:r w:rsidR="00D070DF" w:rsidRPr="00D35EB9">
        <w:t>`new`</w:t>
      </w:r>
      <w:r w:rsidRPr="00D35EB9">
        <w:t xml:space="preserve"> </w:t>
      </w:r>
      <w:r w:rsidR="00D070DF" w:rsidRPr="00D35EB9">
        <w:t>function</w:t>
      </w:r>
      <w:r w:rsidRPr="00D35EB9">
        <w:t xml:space="preserve"> </w:t>
      </w:r>
      <w:r w:rsidR="00D070DF" w:rsidRPr="00D35EB9">
        <w:t>will</w:t>
      </w:r>
      <w:r w:rsidRPr="00D35EB9">
        <w:t xml:space="preserve"> </w:t>
      </w:r>
      <w:r w:rsidR="00D070DF" w:rsidRPr="00D35EB9">
        <w:t>panic</w:t>
      </w:r>
      <w:r w:rsidRPr="00D35EB9">
        <w:t xml:space="preserve"> </w:t>
      </w:r>
      <w:r w:rsidR="00D070DF" w:rsidRPr="00D35EB9">
        <w:t>if</w:t>
      </w:r>
      <w:r w:rsidRPr="00D35EB9">
        <w:t xml:space="preserve"> </w:t>
      </w:r>
      <w:r w:rsidR="00D070DF" w:rsidRPr="00D35EB9">
        <w:t>the</w:t>
      </w:r>
      <w:r w:rsidRPr="00D35EB9">
        <w:t xml:space="preserve"> </w:t>
      </w:r>
      <w:r w:rsidR="00D070DF" w:rsidRPr="00D35EB9">
        <w:t>size</w:t>
      </w:r>
      <w:r w:rsidRPr="00D35EB9">
        <w:t xml:space="preserve"> </w:t>
      </w:r>
      <w:r w:rsidR="00D070DF" w:rsidRPr="00D35EB9">
        <w:t>is</w:t>
      </w:r>
      <w:r w:rsidRPr="00D35EB9">
        <w:t xml:space="preserve"> </w:t>
      </w:r>
      <w:r w:rsidR="00D070DF" w:rsidRPr="00D35EB9">
        <w:t>zero.</w:t>
      </w:r>
    </w:p>
    <w:p w14:paraId="01C3B010" w14:textId="27023EB1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pub</w:t>
      </w:r>
      <w:r w:rsidRPr="00D35EB9">
        <w:t xml:space="preserve"> </w:t>
      </w:r>
      <w:r w:rsidR="00D070DF" w:rsidRPr="00D35EB9">
        <w:t>fn</w:t>
      </w:r>
      <w:r w:rsidRPr="00D35EB9">
        <w:t xml:space="preserve"> </w:t>
      </w:r>
      <w:r w:rsidR="00D070DF" w:rsidRPr="00D35EB9">
        <w:t>new(size:</w:t>
      </w:r>
      <w:r w:rsidRPr="00D35EB9">
        <w:t xml:space="preserve"> </w:t>
      </w:r>
      <w:r w:rsidR="00D070DF" w:rsidRPr="00D35EB9">
        <w:t>usize)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</w:p>
    <w:p w14:paraId="4B460D7C" w14:textId="710BE866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assert!(size</w:t>
      </w:r>
      <w:r w:rsidRPr="00D35EB9">
        <w:t xml:space="preserve"> </w:t>
      </w:r>
      <w:r w:rsidR="00D070DF" w:rsidRPr="00D35EB9">
        <w:t>&gt;</w:t>
      </w:r>
      <w:r w:rsidRPr="00D35EB9">
        <w:t xml:space="preserve"> </w:t>
      </w:r>
      <w:r w:rsidR="00D070DF" w:rsidRPr="00D35EB9">
        <w:t>0);</w:t>
      </w:r>
    </w:p>
    <w:p w14:paraId="59802650" w14:textId="77777777" w:rsidR="00D070DF" w:rsidRPr="00D35EB9" w:rsidRDefault="00D070DF" w:rsidP="00D62D8F">
      <w:pPr>
        <w:pStyle w:val="Code"/>
      </w:pPr>
    </w:p>
    <w:p w14:paraId="244ABADC" w14:textId="386AAA22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ThreadPool</w:t>
      </w:r>
    </w:p>
    <w:p w14:paraId="61EF3DB2" w14:textId="59768930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321EC336" w14:textId="77777777" w:rsidR="00D070DF" w:rsidRPr="00D35EB9" w:rsidRDefault="00D070DF" w:rsidP="00D62D8F">
      <w:pPr>
        <w:pStyle w:val="Code"/>
      </w:pPr>
    </w:p>
    <w:p w14:paraId="6133B785" w14:textId="1C18273F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18145F68" w14:textId="77777777" w:rsidR="00D070DF" w:rsidRPr="00D35EB9" w:rsidRDefault="00D070DF" w:rsidP="00D62D8F">
      <w:pPr>
        <w:pStyle w:val="Code"/>
      </w:pPr>
      <w:r w:rsidRPr="00D35EB9">
        <w:t>}</w:t>
      </w:r>
    </w:p>
    <w:p w14:paraId="609CD672" w14:textId="2E93FD39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lastRenderedPageBreak/>
        <w:t>Implementing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ThreadPool::new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panic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size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zero</w:t>
      </w:r>
    </w:p>
    <w:p w14:paraId="7BDBC00F" w14:textId="280A703E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documentation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comments.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followed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documentation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practices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situations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panic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discussed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34556F">
        <w:rPr>
          <w:rStyle w:val="Xref"/>
        </w:rPr>
        <w:t>Chapter</w:t>
      </w:r>
      <w:r w:rsidR="00945AE6" w:rsidRPr="0034556F">
        <w:rPr>
          <w:rStyle w:val="Xref"/>
        </w:rPr>
        <w:t xml:space="preserve"> </w:t>
      </w:r>
      <w:r w:rsidRPr="0034556F">
        <w:rPr>
          <w:rStyle w:val="Xref"/>
        </w:rPr>
        <w:t>14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running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cargo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doc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--open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clicking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generated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docs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like!</w:t>
      </w:r>
    </w:p>
    <w:p w14:paraId="3863E7D3" w14:textId="0BFEC0EA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Instead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assert!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macro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here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build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Result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Config::build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I/O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12-9.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decided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unrecoverable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feeling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ambitious,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named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build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following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signature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function:</w:t>
      </w:r>
    </w:p>
    <w:p w14:paraId="6BC1648A" w14:textId="3B3A70ED" w:rsidR="00D070DF" w:rsidRPr="00D35EB9" w:rsidRDefault="00D070DF" w:rsidP="00D62D8F">
      <w:pPr>
        <w:pStyle w:val="Code"/>
      </w:pPr>
      <w:r w:rsidRPr="00D35EB9">
        <w:t>pub</w:t>
      </w:r>
      <w:r w:rsidR="00945AE6" w:rsidRPr="00D35EB9">
        <w:t xml:space="preserve"> </w:t>
      </w:r>
      <w:r w:rsidRPr="00D35EB9">
        <w:t>fn</w:t>
      </w:r>
      <w:r w:rsidR="00945AE6" w:rsidRPr="00D35EB9">
        <w:t xml:space="preserve"> </w:t>
      </w:r>
      <w:r w:rsidRPr="00D35EB9">
        <w:t>build(size:</w:t>
      </w:r>
      <w:r w:rsidR="00945AE6" w:rsidRPr="00D35EB9">
        <w:t xml:space="preserve"> </w:t>
      </w:r>
      <w:r w:rsidRPr="00D35EB9">
        <w:t>usize)</w:t>
      </w:r>
      <w:r w:rsidR="00945AE6" w:rsidRPr="00D35EB9">
        <w:t xml:space="preserve"> </w:t>
      </w:r>
      <w:r w:rsidRPr="00D35EB9">
        <w:t>-&gt;</w:t>
      </w:r>
      <w:r w:rsidR="00945AE6" w:rsidRPr="00D35EB9">
        <w:t xml:space="preserve"> </w:t>
      </w:r>
      <w:r w:rsidRPr="00D35EB9">
        <w:t>Result&lt;ThreadPool,</w:t>
      </w:r>
      <w:r w:rsidR="00945AE6" w:rsidRPr="00D35EB9">
        <w:t xml:space="preserve"> </w:t>
      </w:r>
      <w:r w:rsidRPr="00D35EB9">
        <w:t>PoolCreationError&gt;</w:t>
      </w:r>
      <w:r w:rsidR="00945AE6" w:rsidRPr="00D35EB9">
        <w:t xml:space="preserve"> </w:t>
      </w:r>
      <w:r w:rsidRPr="00D35EB9">
        <w:t>{</w:t>
      </w:r>
    </w:p>
    <w:p w14:paraId="753AE8A2" w14:textId="72B5527E" w:rsidR="00D070DF" w:rsidRPr="00D070DF" w:rsidRDefault="00D070DF" w:rsidP="006D307B">
      <w:pPr>
        <w:pStyle w:val="HeadC"/>
        <w:rPr>
          <w:lang w:eastAsia="en-GB"/>
        </w:rPr>
      </w:pPr>
      <w:bookmarkStart w:id="246" w:name="creating-space-to-store-the-threads"/>
      <w:bookmarkStart w:id="247" w:name="_Toc107314547"/>
      <w:bookmarkEnd w:id="246"/>
      <w:r w:rsidRPr="00D070DF">
        <w:rPr>
          <w:lang w:eastAsia="en-GB"/>
        </w:rPr>
        <w:t>Creating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Space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bookmarkEnd w:id="247"/>
    </w:p>
    <w:p w14:paraId="6FFB7B45" w14:textId="61953198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those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“store”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thread?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signature:</w:t>
      </w:r>
    </w:p>
    <w:p w14:paraId="1DB4FFFA" w14:textId="18BDFE10" w:rsidR="00D070DF" w:rsidRPr="00D35EB9" w:rsidRDefault="00D070DF" w:rsidP="00D62D8F">
      <w:pPr>
        <w:pStyle w:val="Code"/>
      </w:pPr>
      <w:r w:rsidRPr="00D35EB9">
        <w:t>pub</w:t>
      </w:r>
      <w:r w:rsidR="00945AE6" w:rsidRPr="00D35EB9">
        <w:t xml:space="preserve"> </w:t>
      </w:r>
      <w:r w:rsidRPr="00D35EB9">
        <w:t>fn</w:t>
      </w:r>
      <w:r w:rsidR="00945AE6" w:rsidRPr="00D35EB9">
        <w:t xml:space="preserve"> </w:t>
      </w:r>
      <w:r w:rsidRPr="00D35EB9">
        <w:t>spawn&lt;F,</w:t>
      </w:r>
      <w:r w:rsidR="00945AE6" w:rsidRPr="00D35EB9">
        <w:t xml:space="preserve"> </w:t>
      </w:r>
      <w:r w:rsidRPr="00D35EB9">
        <w:t>T&gt;(f:</w:t>
      </w:r>
      <w:r w:rsidR="00945AE6" w:rsidRPr="00D35EB9">
        <w:t xml:space="preserve"> </w:t>
      </w:r>
      <w:r w:rsidRPr="00D35EB9">
        <w:t>F)</w:t>
      </w:r>
      <w:r w:rsidR="00945AE6" w:rsidRPr="00D35EB9">
        <w:t xml:space="preserve"> </w:t>
      </w:r>
      <w:r w:rsidRPr="00D35EB9">
        <w:t>-&gt;</w:t>
      </w:r>
      <w:r w:rsidR="00945AE6" w:rsidRPr="00D35EB9">
        <w:t xml:space="preserve"> </w:t>
      </w:r>
      <w:r w:rsidRPr="00D35EB9">
        <w:t>JoinHandle&lt;T&gt;</w:t>
      </w:r>
    </w:p>
    <w:p w14:paraId="43CCE1AD" w14:textId="571406FD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where</w:t>
      </w:r>
    </w:p>
    <w:p w14:paraId="25FA8B1B" w14:textId="397EF695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F:</w:t>
      </w:r>
      <w:r w:rsidRPr="00D35EB9">
        <w:t xml:space="preserve"> </w:t>
      </w:r>
      <w:r w:rsidR="00D070DF" w:rsidRPr="00D35EB9">
        <w:t>FnOnce()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T,</w:t>
      </w:r>
    </w:p>
    <w:p w14:paraId="17B75BCF" w14:textId="56076B54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F:</w:t>
      </w:r>
      <w:r w:rsidRPr="00D35EB9">
        <w:t xml:space="preserve"> </w:t>
      </w:r>
      <w:r w:rsidR="00D070DF" w:rsidRPr="00D35EB9">
        <w:t>Send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'static,</w:t>
      </w:r>
    </w:p>
    <w:p w14:paraId="7049D53C" w14:textId="22773FE2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T:</w:t>
      </w:r>
      <w:r w:rsidRPr="00D35EB9">
        <w:t xml:space="preserve"> </w:t>
      </w:r>
      <w:r w:rsidR="00D070DF" w:rsidRPr="00D35EB9">
        <w:t>Send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'static,</w:t>
      </w:r>
    </w:p>
    <w:p w14:paraId="5B86521C" w14:textId="493A90DA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JoinHandle&lt;T&gt;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where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happens.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passing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anything,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()</w:t>
      </w:r>
      <w:r w:rsidRPr="00D070DF">
        <w:rPr>
          <w:lang w:eastAsia="en-GB"/>
        </w:rPr>
        <w:t>.</w:t>
      </w:r>
    </w:p>
    <w:p w14:paraId="4B08EAFE" w14:textId="13A0518F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20-14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yet.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definition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thread::JoinHandle&lt;()&gt;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initialized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capacity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size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containing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them.</w:t>
      </w:r>
    </w:p>
    <w:p w14:paraId="302BDE8D" w14:textId="48B97747" w:rsidR="00D070DF" w:rsidRPr="00D070DF" w:rsidRDefault="00B0420F" w:rsidP="00B0420F">
      <w:pPr>
        <w:pStyle w:val="CodeLabel"/>
        <w:rPr>
          <w:lang w:eastAsia="en-GB"/>
        </w:rPr>
      </w:pPr>
      <w:del w:id="248" w:author="Audrey Doyle" w:date="2022-08-06T14:28:00Z">
        <w:r w:rsidDel="003F547B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1E059D9E" w14:textId="6F689094" w:rsidR="00D070DF" w:rsidRPr="00D35EB9" w:rsidRDefault="00FF277B" w:rsidP="00E8513D">
      <w:pPr>
        <w:pStyle w:val="CodeAnnotated"/>
      </w:pPr>
      <w:r w:rsidRPr="00FF277B">
        <w:rPr>
          <w:rStyle w:val="CodeAnnotation"/>
        </w:rPr>
        <w:t>1</w:t>
      </w:r>
      <w:r w:rsidR="00945AE6" w:rsidRPr="00D35EB9">
        <w:t xml:space="preserve"> </w:t>
      </w:r>
      <w:r w:rsidR="00D070DF" w:rsidRPr="00D35EB9">
        <w:t>use</w:t>
      </w:r>
      <w:r w:rsidR="00945AE6" w:rsidRPr="00D35EB9">
        <w:t xml:space="preserve"> </w:t>
      </w:r>
      <w:r w:rsidR="00D070DF" w:rsidRPr="00D35EB9">
        <w:t>std::thread;</w:t>
      </w:r>
    </w:p>
    <w:p w14:paraId="587C7A6F" w14:textId="77777777" w:rsidR="00D070DF" w:rsidRPr="00D35EB9" w:rsidRDefault="00D070DF" w:rsidP="00D62D8F">
      <w:pPr>
        <w:pStyle w:val="Code"/>
      </w:pPr>
    </w:p>
    <w:p w14:paraId="3A71CB77" w14:textId="75E79651" w:rsidR="00D070DF" w:rsidRPr="00D35EB9" w:rsidRDefault="00D070DF" w:rsidP="00D62D8F">
      <w:pPr>
        <w:pStyle w:val="Code"/>
      </w:pPr>
      <w:r w:rsidRPr="00D35EB9">
        <w:t>pub</w:t>
      </w:r>
      <w:r w:rsidR="00945AE6" w:rsidRPr="00D35EB9">
        <w:t xml:space="preserve"> </w:t>
      </w:r>
      <w:r w:rsidRPr="00D35EB9">
        <w:t>struct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3A977796" w14:textId="5DA27B26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threads:</w:t>
      </w:r>
      <w:r w:rsidRPr="00D35EB9">
        <w:t xml:space="preserve"> </w:t>
      </w:r>
      <w:r w:rsidR="00D070DF" w:rsidRPr="00D35EB9">
        <w:t>Vec&lt;thread::JoinHandle&lt;()&gt;&gt;,</w:t>
      </w:r>
    </w:p>
    <w:p w14:paraId="5FD389C9" w14:textId="77777777" w:rsidR="00D070DF" w:rsidRPr="00D35EB9" w:rsidRDefault="00D070DF" w:rsidP="00D62D8F">
      <w:pPr>
        <w:pStyle w:val="Code"/>
      </w:pPr>
      <w:r w:rsidRPr="00D35EB9">
        <w:t>}</w:t>
      </w:r>
    </w:p>
    <w:p w14:paraId="5159CB1F" w14:textId="77777777" w:rsidR="00D070DF" w:rsidRPr="00D35EB9" w:rsidRDefault="00D070DF" w:rsidP="00D62D8F">
      <w:pPr>
        <w:pStyle w:val="Code"/>
      </w:pPr>
    </w:p>
    <w:p w14:paraId="7CD23BB3" w14:textId="077D3851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28494142" w14:textId="393F48F3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1D5944F0" w14:textId="4555D8E2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pub</w:t>
      </w:r>
      <w:r w:rsidRPr="00D35EB9">
        <w:t xml:space="preserve"> </w:t>
      </w:r>
      <w:r w:rsidR="00D070DF" w:rsidRPr="00D35EB9">
        <w:t>fn</w:t>
      </w:r>
      <w:r w:rsidRPr="00D35EB9">
        <w:t xml:space="preserve"> </w:t>
      </w:r>
      <w:r w:rsidR="00D070DF" w:rsidRPr="00D35EB9">
        <w:t>new(size:</w:t>
      </w:r>
      <w:r w:rsidRPr="00D35EB9">
        <w:t xml:space="preserve"> </w:t>
      </w:r>
      <w:r w:rsidR="00D070DF" w:rsidRPr="00D35EB9">
        <w:t>usize)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</w:p>
    <w:p w14:paraId="04B67B5D" w14:textId="3470ED4E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assert!(size</w:t>
      </w:r>
      <w:r w:rsidRPr="00D35EB9">
        <w:t xml:space="preserve"> </w:t>
      </w:r>
      <w:r w:rsidR="00D070DF" w:rsidRPr="00D35EB9">
        <w:t>&gt;</w:t>
      </w:r>
      <w:r w:rsidRPr="00D35EB9">
        <w:t xml:space="preserve"> </w:t>
      </w:r>
      <w:r w:rsidR="00D070DF" w:rsidRPr="00D35EB9">
        <w:t>0);</w:t>
      </w:r>
    </w:p>
    <w:p w14:paraId="67A75FE5" w14:textId="77777777" w:rsidR="00D070DF" w:rsidRPr="00D35EB9" w:rsidRDefault="00D070DF" w:rsidP="00D62D8F">
      <w:pPr>
        <w:pStyle w:val="Code"/>
      </w:pPr>
    </w:p>
    <w:p w14:paraId="1B16CE7A" w14:textId="70025C51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3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mut</w:t>
      </w:r>
      <w:r w:rsidRPr="00D35EB9">
        <w:t xml:space="preserve"> </w:t>
      </w:r>
      <w:r w:rsidR="00D070DF" w:rsidRPr="00D35EB9">
        <w:t>threads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Vec::with_capacity(size);</w:t>
      </w:r>
    </w:p>
    <w:p w14:paraId="54FBE294" w14:textId="77777777" w:rsidR="00D070DF" w:rsidRPr="00D35EB9" w:rsidRDefault="00D070DF" w:rsidP="00D62D8F">
      <w:pPr>
        <w:pStyle w:val="Code"/>
      </w:pPr>
    </w:p>
    <w:p w14:paraId="5E3033D0" w14:textId="0BEEF436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for</w:t>
      </w:r>
      <w:r w:rsidRPr="00D35EB9">
        <w:t xml:space="preserve"> </w:t>
      </w:r>
      <w:r w:rsidR="00D070DF" w:rsidRPr="00D35EB9">
        <w:t>_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0..size</w:t>
      </w:r>
      <w:r w:rsidRPr="00D35EB9">
        <w:t xml:space="preserve"> </w:t>
      </w:r>
      <w:r w:rsidR="00D070DF" w:rsidRPr="00D35EB9">
        <w:t>{</w:t>
      </w:r>
    </w:p>
    <w:p w14:paraId="7A40898D" w14:textId="08794490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//</w:t>
      </w:r>
      <w:r w:rsidRPr="00D35EB9">
        <w:t xml:space="preserve"> </w:t>
      </w:r>
      <w:r w:rsidR="00D070DF" w:rsidRPr="00D35EB9">
        <w:t>create</w:t>
      </w:r>
      <w:r w:rsidRPr="00D35EB9">
        <w:t xml:space="preserve"> </w:t>
      </w:r>
      <w:r w:rsidR="00D070DF" w:rsidRPr="00D35EB9">
        <w:t>some</w:t>
      </w:r>
      <w:r w:rsidRPr="00D35EB9">
        <w:t xml:space="preserve"> </w:t>
      </w:r>
      <w:r w:rsidR="00D070DF" w:rsidRPr="00D35EB9">
        <w:t>threads</w:t>
      </w:r>
      <w:r w:rsidRPr="00D35EB9">
        <w:t xml:space="preserve"> </w:t>
      </w:r>
      <w:r w:rsidR="00D070DF" w:rsidRPr="00D35EB9">
        <w:t>and</w:t>
      </w:r>
      <w:r w:rsidRPr="00D35EB9">
        <w:t xml:space="preserve"> </w:t>
      </w:r>
      <w:r w:rsidR="00D070DF" w:rsidRPr="00D35EB9">
        <w:t>store</w:t>
      </w:r>
      <w:r w:rsidRPr="00D35EB9">
        <w:t xml:space="preserve"> </w:t>
      </w:r>
      <w:r w:rsidR="00D070DF" w:rsidRPr="00D35EB9">
        <w:t>them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the</w:t>
      </w:r>
      <w:r w:rsidRPr="00D35EB9">
        <w:t xml:space="preserve"> </w:t>
      </w:r>
      <w:r w:rsidR="00D070DF" w:rsidRPr="00D35EB9">
        <w:t>vector</w:t>
      </w:r>
    </w:p>
    <w:p w14:paraId="18E9E202" w14:textId="4BE2DE64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</w:t>
      </w:r>
    </w:p>
    <w:p w14:paraId="5F901CE6" w14:textId="77777777" w:rsidR="00D070DF" w:rsidRPr="00D35EB9" w:rsidRDefault="00D070DF" w:rsidP="00D62D8F">
      <w:pPr>
        <w:pStyle w:val="Code"/>
      </w:pPr>
    </w:p>
    <w:p w14:paraId="36B189E8" w14:textId="02315682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  <w:r w:rsidRPr="00D35EB9">
        <w:t xml:space="preserve"> </w:t>
      </w:r>
      <w:r w:rsidR="00D070DF" w:rsidRPr="00D35EB9">
        <w:t>threads</w:t>
      </w:r>
      <w:r w:rsidRPr="00D35EB9">
        <w:t xml:space="preserve"> </w:t>
      </w:r>
      <w:r w:rsidR="00D070DF" w:rsidRPr="00D35EB9">
        <w:t>}</w:t>
      </w:r>
    </w:p>
    <w:p w14:paraId="540467C4" w14:textId="24DBDA93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480DA5EA" w14:textId="2B9C5277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4EA2E86F" w14:textId="77777777" w:rsidR="00D070DF" w:rsidRPr="00D35EB9" w:rsidRDefault="00D070DF" w:rsidP="00D62D8F">
      <w:pPr>
        <w:pStyle w:val="Code"/>
      </w:pPr>
      <w:r w:rsidRPr="00D35EB9">
        <w:t>}</w:t>
      </w:r>
    </w:p>
    <w:p w14:paraId="5ABBCFC7" w14:textId="7FA3367F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Creating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</w:p>
    <w:p w14:paraId="721EDCE2" w14:textId="5A2F8317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brought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std::thread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scope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crate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del w:id="249" w:author="Audrey Doyle" w:date="2022-08-06T14:28:00Z">
        <w:r w:rsidRPr="00D070DF" w:rsidDel="003F547B">
          <w:rPr>
            <w:lang w:eastAsia="en-GB"/>
          </w:rPr>
          <w:delText>,</w:delText>
        </w:r>
      </w:del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thread::JoinHandle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items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.</w:t>
      </w:r>
    </w:p>
    <w:p w14:paraId="250CB0E8" w14:textId="5C4445D2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Once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size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size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items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3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with_capacity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performs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task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Vec::new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important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difference: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pre</w:t>
      </w:r>
      <w:ins w:id="250" w:author="Audrey Doyle" w:date="2022-08-06T14:29:00Z">
        <w:r w:rsidR="003F547B">
          <w:rPr>
            <w:lang w:eastAsia="en-GB"/>
          </w:rPr>
          <w:t>-</w:t>
        </w:r>
      </w:ins>
      <w:r w:rsidRPr="00D070DF">
        <w:rPr>
          <w:lang w:eastAsia="en-GB"/>
        </w:rPr>
        <w:t>allocates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space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store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size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elements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allocation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slightly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efficient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Vec::new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resizes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itself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elements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inserted.</w:t>
      </w:r>
    </w:p>
    <w:p w14:paraId="72EB6FD9" w14:textId="5444C3D8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cargo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check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again,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succeed.</w:t>
      </w:r>
    </w:p>
    <w:p w14:paraId="4D2EC12E" w14:textId="2FFD7784" w:rsidR="00D070DF" w:rsidRPr="00D070DF" w:rsidRDefault="00D070DF" w:rsidP="00945AE6">
      <w:pPr>
        <w:pStyle w:val="HeadC"/>
        <w:rPr>
          <w:lang w:eastAsia="en-GB"/>
        </w:rPr>
      </w:pPr>
      <w:bookmarkStart w:id="251" w:name="a-`worker`-struct-responsible-for-sendin"/>
      <w:bookmarkStart w:id="252" w:name="_Toc107314548"/>
      <w:bookmarkEnd w:id="251"/>
      <w:r w:rsidRPr="00945AE6">
        <w:t>Sending</w:t>
      </w:r>
      <w:r w:rsidR="00945AE6">
        <w:t xml:space="preserve"> </w:t>
      </w:r>
      <w:r w:rsidRPr="00945AE6">
        <w:t>Code</w:t>
      </w:r>
      <w:r w:rsidR="00945AE6">
        <w:t xml:space="preserve"> </w:t>
      </w:r>
      <w:r w:rsidRPr="00945AE6">
        <w:t>from</w:t>
      </w:r>
      <w:r w:rsidR="00945AE6">
        <w:t xml:space="preserve"> </w:t>
      </w:r>
      <w:r w:rsidRPr="00945AE6">
        <w:t>the</w:t>
      </w:r>
      <w:r w:rsidR="00945AE6">
        <w:t xml:space="preserve"> </w:t>
      </w:r>
      <w:r w:rsidRPr="00945AE6"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bookmarkEnd w:id="252"/>
    </w:p>
    <w:p w14:paraId="15B5EA8A" w14:textId="13454B85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left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20-14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regarding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Here,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actually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standard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provides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expects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However,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them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wait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later.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standard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library’s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include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manually.</w:t>
      </w:r>
    </w:p>
    <w:p w14:paraId="7EF36807" w14:textId="0F15B0DF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behavior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introducing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between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manage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behavior.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data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structure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Worker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common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term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picks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thread.</w:t>
      </w:r>
    </w:p>
    <w:p w14:paraId="5AEAC1B6" w14:textId="5BBEB9E2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Think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people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kitchen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restaurant: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until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orders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customers,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they’re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responsible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those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orders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filling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them.</w:t>
      </w:r>
    </w:p>
    <w:p w14:paraId="7B1655FB" w14:textId="0DA81FF2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Instead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JoinHandle&lt;()&gt;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single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JoinHandle&lt;()&gt;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already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execution.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distinguish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between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lastRenderedPageBreak/>
        <w:t>different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logging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debugging.</w:t>
      </w:r>
    </w:p>
    <w:p w14:paraId="22ED697C" w14:textId="48D5E1BA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happen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after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way:</w:t>
      </w:r>
    </w:p>
    <w:p w14:paraId="08F471B9" w14:textId="239A9E30" w:rsidR="00D070DF" w:rsidRPr="00D070DF" w:rsidRDefault="00D070DF" w:rsidP="00E8513D">
      <w:pPr>
        <w:pStyle w:val="ListNumber"/>
        <w:numPr>
          <w:ilvl w:val="0"/>
          <w:numId w:val="32"/>
        </w:numPr>
        <w:rPr>
          <w:lang w:eastAsia="en-GB"/>
        </w:rPr>
      </w:pPr>
      <w:r w:rsidRPr="00D070DF">
        <w:rPr>
          <w:lang w:eastAsia="en-GB"/>
        </w:rPr>
        <w:t>Define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JoinHandle&lt;()&gt;</w:t>
      </w:r>
      <w:r w:rsidRPr="00D070DF">
        <w:rPr>
          <w:lang w:eastAsia="en-GB"/>
        </w:rPr>
        <w:t>.</w:t>
      </w:r>
    </w:p>
    <w:p w14:paraId="24BB781C" w14:textId="60E7FF3A" w:rsidR="00D070DF" w:rsidRPr="00D070DF" w:rsidRDefault="00D070DF" w:rsidP="00945AE6">
      <w:pPr>
        <w:pStyle w:val="ListNumber"/>
        <w:rPr>
          <w:lang w:eastAsia="en-GB"/>
        </w:rPr>
      </w:pP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instances.</w:t>
      </w:r>
    </w:p>
    <w:p w14:paraId="46FBA2F6" w14:textId="6CD80C45" w:rsidR="00D070DF" w:rsidRPr="00D070DF" w:rsidRDefault="00D070DF" w:rsidP="00945AE6">
      <w:pPr>
        <w:pStyle w:val="ListNumber"/>
        <w:rPr>
          <w:lang w:eastAsia="en-GB"/>
        </w:rPr>
      </w:pPr>
      <w:r w:rsidRPr="00D070DF">
        <w:rPr>
          <w:lang w:eastAsia="en-GB"/>
        </w:rPr>
        <w:t>Define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Worker::new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spawned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empty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closure.</w:t>
      </w:r>
    </w:p>
    <w:p w14:paraId="3EA79A93" w14:textId="5F8B6379" w:rsidR="00D070DF" w:rsidRPr="00D070DF" w:rsidRDefault="00D070DF" w:rsidP="00945AE6">
      <w:pPr>
        <w:pStyle w:val="ListNumber"/>
        <w:rPr>
          <w:lang w:eastAsia="en-GB"/>
        </w:rPr>
      </w:pP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ThreadPool::new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counter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generate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id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id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vector.</w:t>
      </w:r>
    </w:p>
    <w:p w14:paraId="3EE1BFC3" w14:textId="79234988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challenge,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20-15.</w:t>
      </w:r>
    </w:p>
    <w:p w14:paraId="758664D1" w14:textId="52FDC047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Ready?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20-15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preceding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modifications.</w:t>
      </w:r>
    </w:p>
    <w:p w14:paraId="3FD6A2FB" w14:textId="5EF0EB95" w:rsidR="00D070DF" w:rsidRPr="00D070DF" w:rsidRDefault="00B0420F" w:rsidP="00B0420F">
      <w:pPr>
        <w:pStyle w:val="CodeLabel"/>
        <w:rPr>
          <w:lang w:eastAsia="en-GB"/>
        </w:rPr>
      </w:pPr>
      <w:del w:id="253" w:author="Audrey Doyle" w:date="2022-08-06T14:30:00Z">
        <w:r w:rsidDel="003F547B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2837572B" w14:textId="29A2B5D9" w:rsidR="00D070DF" w:rsidRPr="00D35EB9" w:rsidRDefault="00D070DF" w:rsidP="00D62D8F">
      <w:pPr>
        <w:pStyle w:val="Code"/>
      </w:pPr>
      <w:r w:rsidRPr="00D35EB9">
        <w:t>use</w:t>
      </w:r>
      <w:r w:rsidR="00945AE6" w:rsidRPr="00D35EB9">
        <w:t xml:space="preserve"> </w:t>
      </w:r>
      <w:r w:rsidRPr="00D35EB9">
        <w:t>std::thread;</w:t>
      </w:r>
    </w:p>
    <w:p w14:paraId="6E17DA3F" w14:textId="77777777" w:rsidR="00D070DF" w:rsidRPr="00D35EB9" w:rsidRDefault="00D070DF" w:rsidP="00D62D8F">
      <w:pPr>
        <w:pStyle w:val="Code"/>
      </w:pPr>
    </w:p>
    <w:p w14:paraId="241C839F" w14:textId="14320609" w:rsidR="00D070DF" w:rsidRPr="00D35EB9" w:rsidRDefault="00D070DF" w:rsidP="00D62D8F">
      <w:pPr>
        <w:pStyle w:val="Code"/>
      </w:pPr>
      <w:r w:rsidRPr="00D35EB9">
        <w:t>pub</w:t>
      </w:r>
      <w:r w:rsidR="00945AE6" w:rsidRPr="00D35EB9">
        <w:t xml:space="preserve"> </w:t>
      </w:r>
      <w:r w:rsidRPr="00D35EB9">
        <w:t>struct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74F2316B" w14:textId="211E6012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workers:</w:t>
      </w:r>
      <w:r w:rsidRPr="00D35EB9">
        <w:t xml:space="preserve"> </w:t>
      </w:r>
      <w:r w:rsidR="00D070DF" w:rsidRPr="00D35EB9">
        <w:t>Vec&lt;Worker&gt;,</w:t>
      </w:r>
    </w:p>
    <w:p w14:paraId="0A5EBABA" w14:textId="77777777" w:rsidR="00D070DF" w:rsidRPr="00D35EB9" w:rsidRDefault="00D070DF" w:rsidP="00D62D8F">
      <w:pPr>
        <w:pStyle w:val="Code"/>
      </w:pPr>
      <w:r w:rsidRPr="00D35EB9">
        <w:t>}</w:t>
      </w:r>
    </w:p>
    <w:p w14:paraId="6F2E37ED" w14:textId="77777777" w:rsidR="00D070DF" w:rsidRPr="00D35EB9" w:rsidRDefault="00D070DF" w:rsidP="00D62D8F">
      <w:pPr>
        <w:pStyle w:val="Code"/>
      </w:pPr>
    </w:p>
    <w:p w14:paraId="5B246E71" w14:textId="08AA9213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1FADBBE5" w14:textId="545EFCC6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670E07AC" w14:textId="70D13609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pub</w:t>
      </w:r>
      <w:r w:rsidRPr="00D35EB9">
        <w:t xml:space="preserve"> </w:t>
      </w:r>
      <w:r w:rsidR="00D070DF" w:rsidRPr="00D35EB9">
        <w:t>fn</w:t>
      </w:r>
      <w:r w:rsidRPr="00D35EB9">
        <w:t xml:space="preserve"> </w:t>
      </w:r>
      <w:r w:rsidR="00D070DF" w:rsidRPr="00D35EB9">
        <w:t>new(size:</w:t>
      </w:r>
      <w:r w:rsidRPr="00D35EB9">
        <w:t xml:space="preserve"> </w:t>
      </w:r>
      <w:r w:rsidR="00D070DF" w:rsidRPr="00D35EB9">
        <w:t>usize)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</w:p>
    <w:p w14:paraId="20493644" w14:textId="5CC9AD66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assert!(size</w:t>
      </w:r>
      <w:r w:rsidRPr="00D35EB9">
        <w:t xml:space="preserve"> </w:t>
      </w:r>
      <w:r w:rsidR="00D070DF" w:rsidRPr="00D35EB9">
        <w:t>&gt;</w:t>
      </w:r>
      <w:r w:rsidRPr="00D35EB9">
        <w:t xml:space="preserve"> </w:t>
      </w:r>
      <w:r w:rsidR="00D070DF" w:rsidRPr="00D35EB9">
        <w:t>0);</w:t>
      </w:r>
    </w:p>
    <w:p w14:paraId="33B38DF2" w14:textId="77777777" w:rsidR="00D070DF" w:rsidRPr="00D35EB9" w:rsidRDefault="00D070DF" w:rsidP="00D62D8F">
      <w:pPr>
        <w:pStyle w:val="Code"/>
      </w:pPr>
    </w:p>
    <w:p w14:paraId="0A593C15" w14:textId="5B88BFF1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mut</w:t>
      </w:r>
      <w:r w:rsidRPr="00D35EB9">
        <w:t xml:space="preserve"> </w:t>
      </w:r>
      <w:r w:rsidR="00D070DF" w:rsidRPr="00D35EB9">
        <w:t>workers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Vec::with_capacity(size);</w:t>
      </w:r>
    </w:p>
    <w:p w14:paraId="1C62A9D4" w14:textId="77777777" w:rsidR="00D070DF" w:rsidRPr="00D35EB9" w:rsidRDefault="00D070DF" w:rsidP="00D62D8F">
      <w:pPr>
        <w:pStyle w:val="Code"/>
      </w:pPr>
    </w:p>
    <w:p w14:paraId="1019E656" w14:textId="4640BC19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for</w:t>
      </w:r>
      <w:r w:rsidRPr="00D35EB9">
        <w:t xml:space="preserve"> </w:t>
      </w:r>
      <w:r w:rsidR="00D070DF" w:rsidRPr="00D35EB9">
        <w:t>id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0..size</w:t>
      </w:r>
      <w:r w:rsidRPr="00D35EB9">
        <w:t xml:space="preserve"> </w:t>
      </w:r>
      <w:r w:rsidR="00D070DF" w:rsidRPr="00D35EB9">
        <w:t>{</w:t>
      </w:r>
    </w:p>
    <w:p w14:paraId="4CA62D2F" w14:textId="210A8504" w:rsidR="00D070DF" w:rsidRPr="00D35EB9" w:rsidRDefault="00945AE6" w:rsidP="00D62D8F">
      <w:pPr>
        <w:pStyle w:val="Code"/>
      </w:pPr>
      <w:r w:rsidRPr="00D35EB9">
        <w:t xml:space="preserve">          </w:t>
      </w:r>
      <w:r w:rsidR="00FF277B" w:rsidRPr="00FF277B">
        <w:rPr>
          <w:rStyle w:val="CodeAnnotation"/>
        </w:rPr>
        <w:t>3</w:t>
      </w:r>
      <w:r w:rsidRPr="00D35EB9">
        <w:t xml:space="preserve"> </w:t>
      </w:r>
      <w:r w:rsidR="00D070DF" w:rsidRPr="00D35EB9">
        <w:t>workers.push(Worker::new(id));</w:t>
      </w:r>
    </w:p>
    <w:p w14:paraId="1E2049E7" w14:textId="2F17DE25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</w:t>
      </w:r>
    </w:p>
    <w:p w14:paraId="57BFF6FD" w14:textId="77777777" w:rsidR="00D070DF" w:rsidRPr="00D35EB9" w:rsidRDefault="00D070DF" w:rsidP="00D62D8F">
      <w:pPr>
        <w:pStyle w:val="Code"/>
      </w:pPr>
    </w:p>
    <w:p w14:paraId="7A731A1A" w14:textId="4CC4694B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  <w:r w:rsidRPr="00D35EB9">
        <w:t xml:space="preserve"> </w:t>
      </w:r>
      <w:r w:rsidR="00D070DF" w:rsidRPr="00D35EB9">
        <w:t>workers</w:t>
      </w:r>
      <w:r w:rsidRPr="00D35EB9">
        <w:t xml:space="preserve"> </w:t>
      </w:r>
      <w:r w:rsidR="00D070DF" w:rsidRPr="00D35EB9">
        <w:t>}</w:t>
      </w:r>
    </w:p>
    <w:p w14:paraId="2CBD619D" w14:textId="2F17EC98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78569BC6" w14:textId="2F058131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2DA2EFAB" w14:textId="77777777" w:rsidR="00D070DF" w:rsidRPr="00D35EB9" w:rsidRDefault="00D070DF" w:rsidP="00D62D8F">
      <w:pPr>
        <w:pStyle w:val="Code"/>
      </w:pPr>
      <w:r w:rsidRPr="00D35EB9">
        <w:t>}</w:t>
      </w:r>
    </w:p>
    <w:p w14:paraId="5ED14CF5" w14:textId="77777777" w:rsidR="00D070DF" w:rsidRPr="00D35EB9" w:rsidRDefault="00D070DF" w:rsidP="00D62D8F">
      <w:pPr>
        <w:pStyle w:val="Code"/>
      </w:pPr>
    </w:p>
    <w:p w14:paraId="1E824B0B" w14:textId="3874DA7E" w:rsidR="00D070DF" w:rsidRPr="00D35EB9" w:rsidRDefault="00FF277B" w:rsidP="00E8513D">
      <w:pPr>
        <w:pStyle w:val="CodeAnnotated"/>
      </w:pPr>
      <w:r w:rsidRPr="00FF277B">
        <w:rPr>
          <w:rStyle w:val="CodeAnnotation"/>
        </w:rPr>
        <w:t>4</w:t>
      </w:r>
      <w:r w:rsidR="00945AE6" w:rsidRPr="00D35EB9">
        <w:t xml:space="preserve"> </w:t>
      </w:r>
      <w:r w:rsidR="00D070DF" w:rsidRPr="00D35EB9">
        <w:t>struct</w:t>
      </w:r>
      <w:r w:rsidR="00945AE6" w:rsidRPr="00D35EB9">
        <w:t xml:space="preserve"> </w:t>
      </w:r>
      <w:r w:rsidR="00D070DF" w:rsidRPr="00D35EB9">
        <w:t>Worker</w:t>
      </w:r>
      <w:r w:rsidR="00945AE6" w:rsidRPr="00D35EB9">
        <w:t xml:space="preserve"> </w:t>
      </w:r>
      <w:r w:rsidR="00D070DF" w:rsidRPr="00D35EB9">
        <w:t>{</w:t>
      </w:r>
    </w:p>
    <w:p w14:paraId="07859807" w14:textId="3CE1AA20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id:</w:t>
      </w:r>
      <w:r w:rsidRPr="00D35EB9">
        <w:t xml:space="preserve"> </w:t>
      </w:r>
      <w:r w:rsidR="00D070DF" w:rsidRPr="00D35EB9">
        <w:t>usize,</w:t>
      </w:r>
    </w:p>
    <w:p w14:paraId="2B25EC68" w14:textId="31A4AED2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thread:</w:t>
      </w:r>
      <w:r w:rsidRPr="00D35EB9">
        <w:t xml:space="preserve"> </w:t>
      </w:r>
      <w:r w:rsidR="00D070DF" w:rsidRPr="00D35EB9">
        <w:t>thread::JoinHandle&lt;()&gt;,</w:t>
      </w:r>
    </w:p>
    <w:p w14:paraId="68EB1D88" w14:textId="77777777" w:rsidR="00D070DF" w:rsidRPr="00D35EB9" w:rsidRDefault="00D070DF" w:rsidP="00D62D8F">
      <w:pPr>
        <w:pStyle w:val="Code"/>
      </w:pPr>
      <w:r w:rsidRPr="00D35EB9">
        <w:t>}</w:t>
      </w:r>
    </w:p>
    <w:p w14:paraId="1ED8DCC0" w14:textId="77777777" w:rsidR="00D070DF" w:rsidRPr="00D35EB9" w:rsidRDefault="00D070DF" w:rsidP="00D62D8F">
      <w:pPr>
        <w:pStyle w:val="Code"/>
      </w:pPr>
    </w:p>
    <w:p w14:paraId="00996C46" w14:textId="35C9C3B6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Worker</w:t>
      </w:r>
      <w:r w:rsidR="00945AE6" w:rsidRPr="00D35EB9">
        <w:t xml:space="preserve"> </w:t>
      </w:r>
      <w:r w:rsidRPr="00D35EB9">
        <w:t>{</w:t>
      </w:r>
    </w:p>
    <w:p w14:paraId="18DB6797" w14:textId="0172AA89" w:rsidR="00D070DF" w:rsidRPr="00D35EB9" w:rsidRDefault="00945AE6" w:rsidP="00D62D8F">
      <w:pPr>
        <w:pStyle w:val="Code"/>
      </w:pPr>
      <w:r w:rsidRPr="00D35EB9">
        <w:t xml:space="preserve">  </w:t>
      </w:r>
      <w:r w:rsidR="00FF277B" w:rsidRPr="00FF277B">
        <w:rPr>
          <w:rStyle w:val="CodeAnnotation"/>
        </w:rPr>
        <w:t>5</w:t>
      </w:r>
      <w:r w:rsidRPr="00D35EB9">
        <w:t xml:space="preserve"> </w:t>
      </w:r>
      <w:r w:rsidR="00D070DF" w:rsidRPr="00D35EB9">
        <w:t>fn</w:t>
      </w:r>
      <w:r w:rsidRPr="00D35EB9">
        <w:t xml:space="preserve"> </w:t>
      </w:r>
      <w:r w:rsidR="00D070DF" w:rsidRPr="00D35EB9">
        <w:t>new(id:</w:t>
      </w:r>
      <w:r w:rsidRPr="00D35EB9">
        <w:t xml:space="preserve"> </w:t>
      </w:r>
      <w:r w:rsidR="00D070DF" w:rsidRPr="00D35EB9">
        <w:t>usize)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</w:p>
    <w:p w14:paraId="3421BB23" w14:textId="03E1BDAB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6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thread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thread::spawn(||</w:t>
      </w:r>
      <w:r w:rsidRPr="00D35EB9">
        <w:t xml:space="preserve"> </w:t>
      </w:r>
      <w:r w:rsidR="00D070DF" w:rsidRPr="00D35EB9">
        <w:t>{});</w:t>
      </w:r>
    </w:p>
    <w:p w14:paraId="0D15044C" w14:textId="77777777" w:rsidR="00D070DF" w:rsidRPr="00D35EB9" w:rsidRDefault="00D070DF" w:rsidP="00D62D8F">
      <w:pPr>
        <w:pStyle w:val="Code"/>
      </w:pPr>
    </w:p>
    <w:p w14:paraId="7A5299E1" w14:textId="4B3247E5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  <w:r w:rsidRPr="00D35EB9">
        <w:t xml:space="preserve"> </w:t>
      </w:r>
      <w:r w:rsidR="00FF277B" w:rsidRPr="00FF277B">
        <w:rPr>
          <w:rStyle w:val="CodeAnnotation"/>
        </w:rPr>
        <w:t>7</w:t>
      </w:r>
      <w:r w:rsidRPr="00D35EB9">
        <w:t xml:space="preserve"> </w:t>
      </w:r>
      <w:r w:rsidR="00D070DF" w:rsidRPr="00D35EB9">
        <w:t>id,</w:t>
      </w:r>
      <w:r w:rsidRPr="00D35EB9">
        <w:t xml:space="preserve"> </w:t>
      </w:r>
      <w:r w:rsidR="00FF277B" w:rsidRPr="00FF277B">
        <w:rPr>
          <w:rStyle w:val="CodeAnnotation"/>
        </w:rPr>
        <w:t>8</w:t>
      </w:r>
      <w:r w:rsidRPr="00D35EB9">
        <w:t xml:space="preserve"> </w:t>
      </w:r>
      <w:r w:rsidR="00D070DF" w:rsidRPr="00D35EB9">
        <w:t>thread</w:t>
      </w:r>
      <w:r w:rsidRPr="00D35EB9">
        <w:t xml:space="preserve"> </w:t>
      </w:r>
      <w:r w:rsidR="00D070DF" w:rsidRPr="00D35EB9">
        <w:t>}</w:t>
      </w:r>
    </w:p>
    <w:p w14:paraId="4DE6531F" w14:textId="01A14085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180FB098" w14:textId="77777777" w:rsidR="00D070DF" w:rsidRPr="00D35EB9" w:rsidRDefault="00D070DF" w:rsidP="00D62D8F">
      <w:pPr>
        <w:pStyle w:val="Code"/>
      </w:pPr>
      <w:r w:rsidRPr="00D35EB9">
        <w:t>}</w:t>
      </w:r>
    </w:p>
    <w:p w14:paraId="2CF67303" w14:textId="45CC7B2E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Modifying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directly</w:t>
      </w:r>
    </w:p>
    <w:p w14:paraId="05A711FC" w14:textId="74166970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field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JoinHandle&lt;()&gt;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counter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argument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Worker::new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vector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named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workers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3</w:t>
      </w:r>
      <w:r w:rsidRPr="00D070DF">
        <w:rPr>
          <w:lang w:eastAsia="en-GB"/>
        </w:rPr>
        <w:t>.</w:t>
      </w:r>
    </w:p>
    <w:p w14:paraId="7569A67E" w14:textId="1E88764B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External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(like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src/main.rs</w:t>
      </w:r>
      <w:r w:rsidRPr="00D070DF">
        <w:rPr>
          <w:lang w:eastAsia="en-GB"/>
        </w:rPr>
        <w:t>)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details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regarding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within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4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5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private.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Worker::new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7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stores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JoinHandle&lt;()&gt;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8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spawning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empty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6</w:t>
      </w:r>
      <w:r w:rsidRPr="00D070DF">
        <w:rPr>
          <w:lang w:eastAsia="en-GB"/>
        </w:rPr>
        <w:t>.</w:t>
      </w:r>
    </w:p>
    <w:p w14:paraId="71252795" w14:textId="6E13171D" w:rsidR="00D070DF" w:rsidRPr="00D070DF" w:rsidRDefault="00D070DF" w:rsidP="006D307B">
      <w:pPr>
        <w:pStyle w:val="Note"/>
        <w:rPr>
          <w:lang w:eastAsia="en-GB"/>
        </w:rPr>
      </w:pPr>
      <w:r w:rsidRPr="006D307B">
        <w:rPr>
          <w:rStyle w:val="NoteHead"/>
        </w:rPr>
        <w:t>Note</w:t>
      </w:r>
      <w:r w:rsidR="006D307B">
        <w:tab/>
      </w:r>
      <w:r w:rsidRPr="006D307B">
        <w:t>If</w:t>
      </w:r>
      <w:r w:rsidR="00945AE6" w:rsidRPr="006D307B">
        <w:t xml:space="preserve"> </w:t>
      </w:r>
      <w:r w:rsidRPr="006D307B">
        <w:t>the</w:t>
      </w:r>
      <w:r w:rsidR="00945AE6" w:rsidRPr="006D307B">
        <w:t xml:space="preserve"> </w:t>
      </w:r>
      <w:r w:rsidRPr="006D307B">
        <w:t>operating</w:t>
      </w:r>
      <w:r w:rsidR="00945AE6" w:rsidRPr="006D307B">
        <w:t xml:space="preserve"> </w:t>
      </w:r>
      <w:r w:rsidRPr="006D307B">
        <w:t>system</w:t>
      </w:r>
      <w:r w:rsidR="00945AE6" w:rsidRPr="006D307B">
        <w:t xml:space="preserve"> </w:t>
      </w:r>
      <w:r w:rsidRPr="006D307B">
        <w:t>can’t</w:t>
      </w:r>
      <w:r w:rsidR="00945AE6" w:rsidRPr="006D307B">
        <w:t xml:space="preserve"> </w:t>
      </w:r>
      <w:r w:rsidRPr="006D307B">
        <w:t>create</w:t>
      </w:r>
      <w:r w:rsidR="00945AE6" w:rsidRPr="006D307B">
        <w:t xml:space="preserve"> </w:t>
      </w:r>
      <w:r w:rsidRPr="006D307B">
        <w:t>a</w:t>
      </w:r>
      <w:r w:rsidR="00945AE6" w:rsidRPr="006D307B">
        <w:t xml:space="preserve"> </w:t>
      </w:r>
      <w:r w:rsidRPr="006D307B">
        <w:t>thread</w:t>
      </w:r>
      <w:r w:rsidR="00945AE6" w:rsidRPr="006D307B">
        <w:t xml:space="preserve"> </w:t>
      </w:r>
      <w:r w:rsidRPr="006D307B">
        <w:t>because</w:t>
      </w:r>
      <w:r w:rsidR="00945AE6" w:rsidRPr="006D307B">
        <w:t xml:space="preserve"> </w:t>
      </w:r>
      <w:r w:rsidRPr="006D307B">
        <w:t>there</w:t>
      </w:r>
      <w:r w:rsidR="00945AE6" w:rsidRPr="006D307B">
        <w:t xml:space="preserve"> </w:t>
      </w:r>
      <w:r w:rsidRPr="006D307B">
        <w:t>aren’t</w:t>
      </w:r>
      <w:r w:rsidR="00945AE6" w:rsidRPr="006D307B">
        <w:t xml:space="preserve"> </w:t>
      </w:r>
      <w:r w:rsidRPr="006D307B">
        <w:t>enough</w:t>
      </w:r>
      <w:r w:rsidR="00945AE6" w:rsidRPr="006D307B">
        <w:t xml:space="preserve"> </w:t>
      </w:r>
      <w:r w:rsidRPr="006D307B">
        <w:t>system</w:t>
      </w:r>
      <w:r w:rsidR="00945AE6" w:rsidRPr="006D307B">
        <w:t xml:space="preserve"> </w:t>
      </w:r>
      <w:r w:rsidRPr="006D307B">
        <w:t>resources,</w:t>
      </w:r>
      <w:r w:rsidR="00945AE6" w:rsidRPr="006D307B">
        <w:t xml:space="preserve"> </w:t>
      </w:r>
      <w:r w:rsidRPr="006D307B">
        <w:rPr>
          <w:rStyle w:val="Literal"/>
        </w:rPr>
        <w:t>thread::spawn</w:t>
      </w:r>
      <w:r w:rsidR="00945AE6" w:rsidRPr="006D307B">
        <w:t xml:space="preserve"> </w:t>
      </w:r>
      <w:r w:rsidRPr="006D307B">
        <w:t>will</w:t>
      </w:r>
      <w:r w:rsidR="00945AE6" w:rsidRPr="006D307B">
        <w:t xml:space="preserve"> </w:t>
      </w:r>
      <w:r w:rsidRPr="006D307B">
        <w:t>panic.</w:t>
      </w:r>
      <w:r w:rsidR="00945AE6" w:rsidRPr="006D307B">
        <w:t xml:space="preserve"> </w:t>
      </w:r>
      <w:r w:rsidRPr="006D307B">
        <w:t>That</w:t>
      </w:r>
      <w:r w:rsidR="00945AE6" w:rsidRPr="006D307B">
        <w:t xml:space="preserve"> </w:t>
      </w:r>
      <w:r w:rsidRPr="006D307B">
        <w:t>will</w:t>
      </w:r>
      <w:r w:rsidR="00945AE6" w:rsidRPr="006D307B">
        <w:t xml:space="preserve"> </w:t>
      </w:r>
      <w:r w:rsidRPr="006D307B">
        <w:t>cause</w:t>
      </w:r>
      <w:r w:rsidR="00945AE6" w:rsidRPr="006D307B">
        <w:t xml:space="preserve"> </w:t>
      </w:r>
      <w:r w:rsidRPr="006D307B">
        <w:t>our</w:t>
      </w:r>
      <w:r w:rsidR="00945AE6" w:rsidRPr="006D307B">
        <w:t xml:space="preserve"> </w:t>
      </w:r>
      <w:r w:rsidRPr="006D307B">
        <w:t>whole</w:t>
      </w:r>
      <w:r w:rsidR="00945AE6" w:rsidRPr="006D307B">
        <w:t xml:space="preserve"> </w:t>
      </w:r>
      <w:r w:rsidRPr="006D307B">
        <w:t>server</w:t>
      </w:r>
      <w:r w:rsidR="00945AE6" w:rsidRPr="006D307B">
        <w:t xml:space="preserve"> </w:t>
      </w:r>
      <w:r w:rsidRPr="006D307B">
        <w:t>to</w:t>
      </w:r>
      <w:r w:rsidR="00945AE6" w:rsidRPr="006D307B">
        <w:t xml:space="preserve"> </w:t>
      </w:r>
      <w:r w:rsidRPr="006D307B">
        <w:t>panic,</w:t>
      </w:r>
      <w:r w:rsidR="00945AE6" w:rsidRPr="006D307B">
        <w:t xml:space="preserve"> </w:t>
      </w:r>
      <w:r w:rsidRPr="006D307B">
        <w:t>even</w:t>
      </w:r>
      <w:r w:rsidR="00945AE6" w:rsidRPr="006D307B">
        <w:t xml:space="preserve"> </w:t>
      </w:r>
      <w:r w:rsidRPr="006D307B">
        <w:t>though</w:t>
      </w:r>
      <w:r w:rsidR="00945AE6" w:rsidRPr="006D307B">
        <w:t xml:space="preserve"> </w:t>
      </w:r>
      <w:r w:rsidRPr="006D307B">
        <w:t>the</w:t>
      </w:r>
      <w:r w:rsidR="00945AE6" w:rsidRPr="006D307B">
        <w:t xml:space="preserve"> </w:t>
      </w:r>
      <w:r w:rsidRPr="006D307B">
        <w:t>creation</w:t>
      </w:r>
      <w:r w:rsidR="00945AE6" w:rsidRPr="006D307B">
        <w:t xml:space="preserve"> </w:t>
      </w:r>
      <w:r w:rsidRPr="006D307B">
        <w:t>of</w:t>
      </w:r>
      <w:r w:rsidR="00945AE6" w:rsidRPr="006D307B">
        <w:t xml:space="preserve"> </w:t>
      </w:r>
      <w:r w:rsidRPr="006D307B">
        <w:t>some</w:t>
      </w:r>
      <w:r w:rsidR="00945AE6" w:rsidRPr="006D307B">
        <w:t xml:space="preserve"> </w:t>
      </w:r>
      <w:r w:rsidRPr="006D307B">
        <w:t>threads</w:t>
      </w:r>
      <w:r w:rsidR="00945AE6" w:rsidRPr="006D307B">
        <w:t xml:space="preserve"> </w:t>
      </w:r>
      <w:r w:rsidRPr="006D307B">
        <w:t>might</w:t>
      </w:r>
      <w:r w:rsidR="00945AE6" w:rsidRPr="006D307B">
        <w:t xml:space="preserve"> </w:t>
      </w:r>
      <w:r w:rsidRPr="006D307B">
        <w:t>succeed.</w:t>
      </w:r>
      <w:r w:rsidR="00945AE6" w:rsidRPr="006D307B">
        <w:t xml:space="preserve"> </w:t>
      </w:r>
      <w:r w:rsidRPr="006D307B">
        <w:t>For</w:t>
      </w:r>
      <w:r w:rsidR="00945AE6" w:rsidRPr="006D307B">
        <w:t xml:space="preserve"> </w:t>
      </w:r>
      <w:r w:rsidRPr="006D307B">
        <w:t>simplicity’s</w:t>
      </w:r>
      <w:r w:rsidR="00945AE6" w:rsidRPr="006D307B">
        <w:t xml:space="preserve"> </w:t>
      </w:r>
      <w:r w:rsidRPr="006D307B">
        <w:t>sake,</w:t>
      </w:r>
      <w:r w:rsidR="00945AE6" w:rsidRPr="006D307B">
        <w:t xml:space="preserve"> </w:t>
      </w:r>
      <w:r w:rsidRPr="006D307B">
        <w:t>this</w:t>
      </w:r>
      <w:r w:rsidR="00945AE6" w:rsidRPr="006D307B">
        <w:t xml:space="preserve"> </w:t>
      </w:r>
      <w:r w:rsidRPr="006D307B">
        <w:t>behavior</w:t>
      </w:r>
      <w:r w:rsidR="00945AE6" w:rsidRPr="006D307B">
        <w:t xml:space="preserve"> </w:t>
      </w:r>
      <w:r w:rsidRPr="006D307B">
        <w:t>is</w:t>
      </w:r>
      <w:r w:rsidR="00945AE6" w:rsidRPr="006D307B">
        <w:t xml:space="preserve"> </w:t>
      </w:r>
      <w:r w:rsidRPr="006D307B">
        <w:t>fine,</w:t>
      </w:r>
      <w:r w:rsidR="00945AE6" w:rsidRPr="006D307B">
        <w:t xml:space="preserve"> </w:t>
      </w:r>
      <w:r w:rsidRPr="006D307B">
        <w:t>but</w:t>
      </w:r>
      <w:r w:rsidR="00945AE6" w:rsidRPr="006D307B">
        <w:t xml:space="preserve"> </w:t>
      </w:r>
      <w:r w:rsidRPr="006D307B">
        <w:t>in</w:t>
      </w:r>
      <w:r w:rsidR="00945AE6" w:rsidRPr="006D307B">
        <w:t xml:space="preserve"> </w:t>
      </w:r>
      <w:r w:rsidRPr="006D307B">
        <w:t>a</w:t>
      </w:r>
      <w:r w:rsidR="00945AE6" w:rsidRPr="006D307B">
        <w:t xml:space="preserve"> </w:t>
      </w:r>
      <w:r w:rsidRPr="006D307B">
        <w:t>production</w:t>
      </w:r>
      <w:r w:rsidR="00945AE6" w:rsidRPr="006D307B">
        <w:t xml:space="preserve"> </w:t>
      </w:r>
      <w:r w:rsidRPr="006D307B">
        <w:t>thread</w:t>
      </w:r>
      <w:r w:rsidR="00945AE6" w:rsidRPr="006D307B">
        <w:t xml:space="preserve"> </w:t>
      </w:r>
      <w:r w:rsidRPr="006D307B">
        <w:t>pool</w:t>
      </w:r>
      <w:r w:rsidR="00945AE6" w:rsidRPr="006D307B">
        <w:t xml:space="preserve"> </w:t>
      </w:r>
      <w:r w:rsidRPr="006D307B">
        <w:t>implementation,</w:t>
      </w:r>
      <w:r w:rsidR="00945AE6" w:rsidRPr="006D307B">
        <w:t xml:space="preserve"> </w:t>
      </w:r>
      <w:r w:rsidRPr="006D307B">
        <w:t>you’d</w:t>
      </w:r>
      <w:r w:rsidR="00945AE6" w:rsidRPr="006D307B">
        <w:t xml:space="preserve"> </w:t>
      </w:r>
      <w:r w:rsidRPr="006D307B">
        <w:t>likely</w:t>
      </w:r>
      <w:r w:rsidR="00945AE6" w:rsidRPr="006D307B">
        <w:t xml:space="preserve"> </w:t>
      </w:r>
      <w:r w:rsidRPr="006D307B">
        <w:t>want</w:t>
      </w:r>
      <w:r w:rsidR="00945AE6" w:rsidRPr="006D307B">
        <w:t xml:space="preserve"> </w:t>
      </w:r>
      <w:r w:rsidRPr="006D307B">
        <w:t>to</w:t>
      </w:r>
      <w:r w:rsidR="00945AE6" w:rsidRPr="006D307B">
        <w:t xml:space="preserve"> </w:t>
      </w:r>
      <w:r w:rsidRPr="006D307B">
        <w:t>use</w:t>
      </w:r>
      <w:r w:rsidR="00945AE6" w:rsidRPr="006D307B">
        <w:t xml:space="preserve"> </w:t>
      </w:r>
      <w:r w:rsidRPr="006D307B">
        <w:rPr>
          <w:rStyle w:val="Literal"/>
        </w:rPr>
        <w:t>std::thread::Builder</w:t>
      </w:r>
      <w:r w:rsidR="00945AE6" w:rsidRPr="006D307B">
        <w:t xml:space="preserve"> </w:t>
      </w:r>
      <w:r w:rsidRPr="006D307B">
        <w:t>and</w:t>
      </w:r>
      <w:r w:rsidR="00945AE6" w:rsidRPr="006D307B">
        <w:t xml:space="preserve"> </w:t>
      </w:r>
      <w:r w:rsidRPr="006D307B">
        <w:t>its</w:t>
      </w:r>
      <w:r w:rsidR="00945AE6" w:rsidRPr="006D307B">
        <w:t xml:space="preserve"> </w:t>
      </w:r>
      <w:r w:rsidRPr="006D307B">
        <w:rPr>
          <w:rStyle w:val="Literal"/>
        </w:rPr>
        <w:t>spawn</w:t>
      </w:r>
      <w:r w:rsidR="00945AE6" w:rsidRPr="006D307B">
        <w:t xml:space="preserve"> </w:t>
      </w:r>
      <w:r w:rsidRPr="006D307B">
        <w:t>method</w:t>
      </w:r>
      <w:r w:rsidR="00945AE6" w:rsidRPr="006D307B">
        <w:t xml:space="preserve"> </w:t>
      </w:r>
      <w:r w:rsidRPr="006D307B">
        <w:t>that</w:t>
      </w:r>
      <w:r w:rsidR="00945AE6" w:rsidRPr="006D307B">
        <w:t xml:space="preserve"> </w:t>
      </w:r>
      <w:r w:rsidRPr="006D307B">
        <w:t>returns</w:t>
      </w:r>
      <w:r w:rsidR="00945AE6" w:rsidRPr="006D307B">
        <w:t xml:space="preserve"> </w:t>
      </w:r>
      <w:r w:rsidRPr="006D307B">
        <w:rPr>
          <w:rStyle w:val="Literal"/>
        </w:rPr>
        <w:t>Result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instead.</w:t>
      </w:r>
    </w:p>
    <w:p w14:paraId="396C6A0D" w14:textId="0FD1039F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number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specified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argument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ThreadPool::new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still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next.</w:t>
      </w:r>
    </w:p>
    <w:p w14:paraId="0F2D565C" w14:textId="009813BB" w:rsidR="00D070DF" w:rsidRPr="00D070DF" w:rsidRDefault="00D070DF" w:rsidP="006D307B">
      <w:pPr>
        <w:pStyle w:val="HeadC"/>
        <w:rPr>
          <w:lang w:eastAsia="en-GB"/>
        </w:rPr>
      </w:pPr>
      <w:bookmarkStart w:id="254" w:name="sending-requests-to-threads-via-channels"/>
      <w:bookmarkStart w:id="255" w:name="_Toc107314549"/>
      <w:bookmarkEnd w:id="254"/>
      <w:r w:rsidRPr="00D070DF">
        <w:rPr>
          <w:lang w:eastAsia="en-GB"/>
        </w:rPr>
        <w:t>Sending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via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Channels</w:t>
      </w:r>
      <w:bookmarkEnd w:id="255"/>
    </w:p>
    <w:p w14:paraId="5956AE89" w14:textId="3E1AB66E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next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problem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tackle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given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absolutely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nothing.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Currently,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give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during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Pr="00D070DF">
        <w:rPr>
          <w:lang w:eastAsia="en-GB"/>
        </w:rPr>
        <w:t>.</w:t>
      </w:r>
    </w:p>
    <w:p w14:paraId="6D729090" w14:textId="256F337D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fetch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queue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run.</w:t>
      </w:r>
    </w:p>
    <w:p w14:paraId="5F20D980" w14:textId="28294772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learned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34556F">
        <w:rPr>
          <w:rStyle w:val="Xref"/>
        </w:rPr>
        <w:t>Chapter</w:t>
      </w:r>
      <w:r w:rsidR="00945AE6" w:rsidRPr="0034556F">
        <w:rPr>
          <w:rStyle w:val="Xref"/>
        </w:rPr>
        <w:t xml:space="preserve"> </w:t>
      </w:r>
      <w:r w:rsidRPr="0034556F">
        <w:rPr>
          <w:rStyle w:val="Xref"/>
        </w:rPr>
        <w:t>16</w:t>
      </w:r>
      <w:r w:rsidRPr="00D070DF">
        <w:rPr>
          <w:lang w:eastAsia="en-GB"/>
        </w:rPr>
        <w:t>—a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communicate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between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threads—would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perfect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queue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plan:</w:t>
      </w:r>
    </w:p>
    <w:p w14:paraId="0A44E0A4" w14:textId="239C2431" w:rsidR="00D070DF" w:rsidRPr="00D070DF" w:rsidRDefault="00D070DF" w:rsidP="00D35EB9">
      <w:pPr>
        <w:pStyle w:val="ListNumber"/>
        <w:numPr>
          <w:ilvl w:val="0"/>
          <w:numId w:val="31"/>
        </w:numPr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sender.</w:t>
      </w:r>
    </w:p>
    <w:p w14:paraId="0F6A9E97" w14:textId="362A99BF" w:rsidR="00D070DF" w:rsidRPr="00D070DF" w:rsidRDefault="00D070DF" w:rsidP="00945AE6">
      <w:pPr>
        <w:pStyle w:val="ListNumber"/>
        <w:rPr>
          <w:lang w:eastAsia="en-GB"/>
        </w:rPr>
      </w:pP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receiver.</w:t>
      </w:r>
    </w:p>
    <w:p w14:paraId="0852C460" w14:textId="3D840427" w:rsidR="00D070DF" w:rsidRPr="00D070DF" w:rsidRDefault="00D070DF" w:rsidP="00945AE6">
      <w:pPr>
        <w:pStyle w:val="ListNumber"/>
        <w:rPr>
          <w:lang w:eastAsia="en-GB"/>
        </w:rPr>
      </w:pP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lastRenderedPageBreak/>
        <w:t>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channel.</w:t>
      </w:r>
    </w:p>
    <w:p w14:paraId="6A444F38" w14:textId="6B5BC928" w:rsidR="00D070DF" w:rsidRPr="00D070DF" w:rsidRDefault="00D070DF" w:rsidP="00945AE6">
      <w:pPr>
        <w:pStyle w:val="ListNumber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through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sender.</w:t>
      </w:r>
    </w:p>
    <w:p w14:paraId="59A007F6" w14:textId="0C37B6AD" w:rsidR="00D070DF" w:rsidRPr="00D070DF" w:rsidRDefault="00D070DF" w:rsidP="00945AE6">
      <w:pPr>
        <w:pStyle w:val="ListNumber"/>
        <w:rPr>
          <w:lang w:eastAsia="en-GB"/>
        </w:rPr>
      </w:pP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receives.</w:t>
      </w:r>
    </w:p>
    <w:p w14:paraId="6B5E426E" w14:textId="7C57FBC7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ThreadPool::new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20-16.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anything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channel.</w:t>
      </w:r>
    </w:p>
    <w:p w14:paraId="1A275C8A" w14:textId="0D5C8529" w:rsidR="00D070DF" w:rsidRPr="00D070DF" w:rsidRDefault="00B0420F" w:rsidP="00B0420F">
      <w:pPr>
        <w:pStyle w:val="CodeLabel"/>
        <w:rPr>
          <w:lang w:eastAsia="en-GB"/>
        </w:rPr>
      </w:pPr>
      <w:del w:id="256" w:author="Audrey Doyle" w:date="2022-08-06T14:32:00Z">
        <w:r w:rsidDel="00CA68A7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7315E73B" w14:textId="7E02939E" w:rsidR="00D070DF" w:rsidRPr="00D35EB9" w:rsidRDefault="00D070DF" w:rsidP="00D62D8F">
      <w:pPr>
        <w:pStyle w:val="Code"/>
      </w:pPr>
      <w:r w:rsidRPr="00D35EB9">
        <w:t>use</w:t>
      </w:r>
      <w:r w:rsidR="00945AE6" w:rsidRPr="00D35EB9">
        <w:t xml:space="preserve"> </w:t>
      </w:r>
      <w:r w:rsidRPr="00D35EB9">
        <w:t>std::{sync::mpsc,</w:t>
      </w:r>
      <w:r w:rsidR="00945AE6" w:rsidRPr="00D35EB9">
        <w:t xml:space="preserve"> </w:t>
      </w:r>
      <w:r w:rsidRPr="00D35EB9">
        <w:t>thread};</w:t>
      </w:r>
    </w:p>
    <w:p w14:paraId="2A54BF1E" w14:textId="77777777" w:rsidR="00D070DF" w:rsidRPr="00D35EB9" w:rsidRDefault="00D070DF" w:rsidP="00D62D8F">
      <w:pPr>
        <w:pStyle w:val="Code"/>
      </w:pPr>
    </w:p>
    <w:p w14:paraId="10349EF8" w14:textId="6CF4BA9B" w:rsidR="00D070DF" w:rsidRPr="00D35EB9" w:rsidRDefault="00D070DF" w:rsidP="00D62D8F">
      <w:pPr>
        <w:pStyle w:val="Code"/>
      </w:pPr>
      <w:r w:rsidRPr="00D35EB9">
        <w:t>pub</w:t>
      </w:r>
      <w:r w:rsidR="00945AE6" w:rsidRPr="00D35EB9">
        <w:t xml:space="preserve"> </w:t>
      </w:r>
      <w:r w:rsidRPr="00D35EB9">
        <w:t>struct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4DC344FE" w14:textId="680ACEFF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workers:</w:t>
      </w:r>
      <w:r w:rsidRPr="00D35EB9">
        <w:t xml:space="preserve"> </w:t>
      </w:r>
      <w:r w:rsidR="00D070DF" w:rsidRPr="00D35EB9">
        <w:t>Vec&lt;Worker&gt;,</w:t>
      </w:r>
    </w:p>
    <w:p w14:paraId="573AA741" w14:textId="0A68C716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sender:</w:t>
      </w:r>
      <w:r w:rsidRPr="00D35EB9">
        <w:t xml:space="preserve"> </w:t>
      </w:r>
      <w:r w:rsidR="00D070DF" w:rsidRPr="00D35EB9">
        <w:t>mpsc::Sender&lt;Job&gt;,</w:t>
      </w:r>
    </w:p>
    <w:p w14:paraId="002F406F" w14:textId="77777777" w:rsidR="00D070DF" w:rsidRPr="00D35EB9" w:rsidRDefault="00D070DF" w:rsidP="00D62D8F">
      <w:pPr>
        <w:pStyle w:val="Code"/>
      </w:pPr>
      <w:r w:rsidRPr="00D35EB9">
        <w:t>}</w:t>
      </w:r>
    </w:p>
    <w:p w14:paraId="2FC7914E" w14:textId="77777777" w:rsidR="00D070DF" w:rsidRPr="00D35EB9" w:rsidRDefault="00D070DF" w:rsidP="00D62D8F">
      <w:pPr>
        <w:pStyle w:val="Code"/>
      </w:pPr>
    </w:p>
    <w:p w14:paraId="161E32E9" w14:textId="5250743C" w:rsidR="00D070DF" w:rsidRPr="00D35EB9" w:rsidRDefault="00D070DF" w:rsidP="00D62D8F">
      <w:pPr>
        <w:pStyle w:val="Code"/>
      </w:pPr>
      <w:r w:rsidRPr="00D35EB9">
        <w:t>struct</w:t>
      </w:r>
      <w:r w:rsidR="00945AE6" w:rsidRPr="00D35EB9">
        <w:t xml:space="preserve"> </w:t>
      </w:r>
      <w:r w:rsidRPr="00D35EB9">
        <w:t>Job;</w:t>
      </w:r>
    </w:p>
    <w:p w14:paraId="1F93C0C8" w14:textId="77777777" w:rsidR="00D070DF" w:rsidRPr="00D35EB9" w:rsidRDefault="00D070DF" w:rsidP="00D62D8F">
      <w:pPr>
        <w:pStyle w:val="Code"/>
      </w:pPr>
    </w:p>
    <w:p w14:paraId="02576B9D" w14:textId="6E11B57C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6EC806ED" w14:textId="2A9B6366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0ABEA857" w14:textId="2897D8D1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pub</w:t>
      </w:r>
      <w:r w:rsidRPr="00D35EB9">
        <w:t xml:space="preserve"> </w:t>
      </w:r>
      <w:r w:rsidR="00D070DF" w:rsidRPr="00D35EB9">
        <w:t>fn</w:t>
      </w:r>
      <w:r w:rsidRPr="00D35EB9">
        <w:t xml:space="preserve"> </w:t>
      </w:r>
      <w:r w:rsidR="00D070DF" w:rsidRPr="00D35EB9">
        <w:t>new(size:</w:t>
      </w:r>
      <w:r w:rsidRPr="00D35EB9">
        <w:t xml:space="preserve"> </w:t>
      </w:r>
      <w:r w:rsidR="00D070DF" w:rsidRPr="00D35EB9">
        <w:t>usize)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</w:p>
    <w:p w14:paraId="4F4CCDEC" w14:textId="68FEDC29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assert!(size</w:t>
      </w:r>
      <w:r w:rsidRPr="00D35EB9">
        <w:t xml:space="preserve"> </w:t>
      </w:r>
      <w:r w:rsidR="00D070DF" w:rsidRPr="00D35EB9">
        <w:t>&gt;</w:t>
      </w:r>
      <w:r w:rsidRPr="00D35EB9">
        <w:t xml:space="preserve"> </w:t>
      </w:r>
      <w:r w:rsidR="00D070DF" w:rsidRPr="00D35EB9">
        <w:t>0);</w:t>
      </w:r>
    </w:p>
    <w:p w14:paraId="5084B90A" w14:textId="77777777" w:rsidR="00D070DF" w:rsidRPr="00D35EB9" w:rsidRDefault="00D070DF" w:rsidP="00D62D8F">
      <w:pPr>
        <w:pStyle w:val="Code"/>
      </w:pPr>
    </w:p>
    <w:p w14:paraId="0EBB9A77" w14:textId="6209C597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(sender,</w:t>
      </w:r>
      <w:r w:rsidRPr="00D35EB9">
        <w:t xml:space="preserve"> </w:t>
      </w:r>
      <w:r w:rsidR="00D070DF" w:rsidRPr="00D35EB9">
        <w:t>receiver)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mpsc::channel();</w:t>
      </w:r>
    </w:p>
    <w:p w14:paraId="4E2174F0" w14:textId="77777777" w:rsidR="00D070DF" w:rsidRPr="00D35EB9" w:rsidRDefault="00D070DF" w:rsidP="00D62D8F">
      <w:pPr>
        <w:pStyle w:val="Code"/>
      </w:pPr>
    </w:p>
    <w:p w14:paraId="748FED62" w14:textId="5BA82306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mut</w:t>
      </w:r>
      <w:r w:rsidRPr="00D35EB9">
        <w:t xml:space="preserve"> </w:t>
      </w:r>
      <w:r w:rsidR="00D070DF" w:rsidRPr="00D35EB9">
        <w:t>workers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Vec::with_capacity(size);</w:t>
      </w:r>
    </w:p>
    <w:p w14:paraId="5092AC68" w14:textId="77777777" w:rsidR="00D070DF" w:rsidRPr="00D35EB9" w:rsidRDefault="00D070DF" w:rsidP="00D62D8F">
      <w:pPr>
        <w:pStyle w:val="Code"/>
      </w:pPr>
    </w:p>
    <w:p w14:paraId="25ECE986" w14:textId="36502A7A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for</w:t>
      </w:r>
      <w:r w:rsidRPr="00D35EB9">
        <w:t xml:space="preserve"> </w:t>
      </w:r>
      <w:r w:rsidR="00D070DF" w:rsidRPr="00D35EB9">
        <w:t>id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0..size</w:t>
      </w:r>
      <w:r w:rsidRPr="00D35EB9">
        <w:t xml:space="preserve"> </w:t>
      </w:r>
      <w:r w:rsidR="00D070DF" w:rsidRPr="00D35EB9">
        <w:t>{</w:t>
      </w:r>
    </w:p>
    <w:p w14:paraId="0CC7880F" w14:textId="0A0586B0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workers.push(Worker::new(id));</w:t>
      </w:r>
    </w:p>
    <w:p w14:paraId="5DBB5AC6" w14:textId="65F033EA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</w:t>
      </w:r>
    </w:p>
    <w:p w14:paraId="77964806" w14:textId="77777777" w:rsidR="00D070DF" w:rsidRPr="00D35EB9" w:rsidRDefault="00D070DF" w:rsidP="00D62D8F">
      <w:pPr>
        <w:pStyle w:val="Code"/>
      </w:pPr>
    </w:p>
    <w:p w14:paraId="5B56162C" w14:textId="4B3C3A08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  <w:r w:rsidRPr="00D35EB9">
        <w:t xml:space="preserve"> </w:t>
      </w:r>
      <w:r w:rsidR="00D070DF" w:rsidRPr="00D35EB9">
        <w:t>workers,</w:t>
      </w:r>
      <w:r w:rsidRPr="00D35EB9">
        <w:t xml:space="preserve">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sender</w:t>
      </w:r>
      <w:r w:rsidRPr="00D35EB9">
        <w:t xml:space="preserve"> </w:t>
      </w:r>
      <w:r w:rsidR="00D070DF" w:rsidRPr="00D35EB9">
        <w:t>}</w:t>
      </w:r>
    </w:p>
    <w:p w14:paraId="109D89E7" w14:textId="3AF9ABA1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06C01653" w14:textId="2923F388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1225127F" w14:textId="77777777" w:rsidR="00D070DF" w:rsidRPr="00D35EB9" w:rsidRDefault="00D070DF" w:rsidP="00D62D8F">
      <w:pPr>
        <w:pStyle w:val="Code"/>
      </w:pPr>
      <w:r w:rsidRPr="00D35EB9">
        <w:t>}</w:t>
      </w:r>
    </w:p>
    <w:p w14:paraId="33434949" w14:textId="24962155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Modifying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transmits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</w:t>
      </w:r>
    </w:p>
    <w:p w14:paraId="375F435F" w14:textId="573AF39F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ThreadPool::new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sender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successfully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compile.</w:t>
      </w:r>
    </w:p>
    <w:p w14:paraId="5CA862C9" w14:textId="3B0596B0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passing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spawn,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reference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receiver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parameter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20-17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yet.</w:t>
      </w:r>
    </w:p>
    <w:p w14:paraId="42E2999A" w14:textId="6E7AC353" w:rsidR="00D070DF" w:rsidRPr="00D070DF" w:rsidRDefault="00B0420F" w:rsidP="00B0420F">
      <w:pPr>
        <w:pStyle w:val="CodeLabel"/>
        <w:rPr>
          <w:lang w:eastAsia="en-GB"/>
        </w:rPr>
      </w:pPr>
      <w:del w:id="257" w:author="Audrey Doyle" w:date="2022-08-06T14:32:00Z">
        <w:r w:rsidDel="00CA68A7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0A2B87F5" w14:textId="0A8A2E77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430B81C5" w14:textId="0861F9F3" w:rsidR="00D070DF" w:rsidRPr="00D35EB9" w:rsidRDefault="00945AE6" w:rsidP="00D62D8F">
      <w:pPr>
        <w:pStyle w:val="Code"/>
      </w:pPr>
      <w:r w:rsidRPr="00D35EB9">
        <w:lastRenderedPageBreak/>
        <w:t xml:space="preserve">    </w:t>
      </w:r>
      <w:r w:rsidR="00411658" w:rsidRPr="00411658">
        <w:rPr>
          <w:rStyle w:val="LiteralItalic"/>
        </w:rPr>
        <w:t>--snip--</w:t>
      </w:r>
    </w:p>
    <w:p w14:paraId="2B7E2C26" w14:textId="6E513633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pub</w:t>
      </w:r>
      <w:r w:rsidRPr="00D35EB9">
        <w:t xml:space="preserve"> </w:t>
      </w:r>
      <w:r w:rsidR="00D070DF" w:rsidRPr="00D35EB9">
        <w:t>fn</w:t>
      </w:r>
      <w:r w:rsidRPr="00D35EB9">
        <w:t xml:space="preserve"> </w:t>
      </w:r>
      <w:r w:rsidR="00D070DF" w:rsidRPr="00D35EB9">
        <w:t>new(size:</w:t>
      </w:r>
      <w:r w:rsidRPr="00D35EB9">
        <w:t xml:space="preserve"> </w:t>
      </w:r>
      <w:r w:rsidR="00D070DF" w:rsidRPr="00D35EB9">
        <w:t>usize)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</w:p>
    <w:p w14:paraId="22706F85" w14:textId="23C011C8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assert!(size</w:t>
      </w:r>
      <w:r w:rsidRPr="00D35EB9">
        <w:t xml:space="preserve"> </w:t>
      </w:r>
      <w:r w:rsidR="00D070DF" w:rsidRPr="00D35EB9">
        <w:t>&gt;</w:t>
      </w:r>
      <w:r w:rsidRPr="00D35EB9">
        <w:t xml:space="preserve"> </w:t>
      </w:r>
      <w:r w:rsidR="00D070DF" w:rsidRPr="00D35EB9">
        <w:t>0);</w:t>
      </w:r>
    </w:p>
    <w:p w14:paraId="4E730041" w14:textId="77777777" w:rsidR="00D070DF" w:rsidRPr="00D35EB9" w:rsidRDefault="00D070DF" w:rsidP="00D62D8F">
      <w:pPr>
        <w:pStyle w:val="Code"/>
      </w:pPr>
    </w:p>
    <w:p w14:paraId="2CDDADA2" w14:textId="62366A9C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(sender,</w:t>
      </w:r>
      <w:r w:rsidRPr="00D35EB9">
        <w:t xml:space="preserve"> </w:t>
      </w:r>
      <w:r w:rsidR="00D070DF" w:rsidRPr="00D35EB9">
        <w:t>receiver)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mpsc::channel();</w:t>
      </w:r>
    </w:p>
    <w:p w14:paraId="4F5AE888" w14:textId="77777777" w:rsidR="00D070DF" w:rsidRPr="00D35EB9" w:rsidRDefault="00D070DF" w:rsidP="00D62D8F">
      <w:pPr>
        <w:pStyle w:val="Code"/>
      </w:pPr>
    </w:p>
    <w:p w14:paraId="6D978A96" w14:textId="1C8BCB2A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mut</w:t>
      </w:r>
      <w:r w:rsidRPr="00D35EB9">
        <w:t xml:space="preserve"> </w:t>
      </w:r>
      <w:r w:rsidR="00D070DF" w:rsidRPr="00D35EB9">
        <w:t>workers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Vec::with_capacity(size);</w:t>
      </w:r>
    </w:p>
    <w:p w14:paraId="69AC8CE2" w14:textId="77777777" w:rsidR="00D070DF" w:rsidRPr="00D35EB9" w:rsidRDefault="00D070DF" w:rsidP="00D62D8F">
      <w:pPr>
        <w:pStyle w:val="Code"/>
      </w:pPr>
    </w:p>
    <w:p w14:paraId="1BA5A5A0" w14:textId="4D17D632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for</w:t>
      </w:r>
      <w:r w:rsidRPr="00D35EB9">
        <w:t xml:space="preserve"> </w:t>
      </w:r>
      <w:r w:rsidR="00D070DF" w:rsidRPr="00D35EB9">
        <w:t>id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0..size</w:t>
      </w:r>
      <w:r w:rsidRPr="00D35EB9">
        <w:t xml:space="preserve"> </w:t>
      </w:r>
      <w:r w:rsidR="00D070DF" w:rsidRPr="00D35EB9">
        <w:t>{</w:t>
      </w:r>
    </w:p>
    <w:p w14:paraId="3CCFB7B4" w14:textId="691C2C96" w:rsidR="00D070DF" w:rsidRPr="00D35EB9" w:rsidRDefault="00945AE6" w:rsidP="00D62D8F">
      <w:pPr>
        <w:pStyle w:val="Code"/>
      </w:pPr>
      <w:r w:rsidRPr="00D35EB9">
        <w:t xml:space="preserve">        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workers.push(Worker::new(id,</w:t>
      </w:r>
      <w:r w:rsidRPr="00D35EB9">
        <w:t xml:space="preserve"> </w:t>
      </w:r>
      <w:r w:rsidR="00D070DF" w:rsidRPr="00D35EB9">
        <w:t>receiver));</w:t>
      </w:r>
    </w:p>
    <w:p w14:paraId="07C7404C" w14:textId="5CF0CDC8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</w:t>
      </w:r>
    </w:p>
    <w:p w14:paraId="01FA572A" w14:textId="77777777" w:rsidR="00D070DF" w:rsidRPr="00D35EB9" w:rsidRDefault="00D070DF" w:rsidP="00D62D8F">
      <w:pPr>
        <w:pStyle w:val="Code"/>
      </w:pPr>
    </w:p>
    <w:p w14:paraId="7BEE9888" w14:textId="3445EF7C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  <w:r w:rsidRPr="00D35EB9">
        <w:t xml:space="preserve"> </w:t>
      </w:r>
      <w:r w:rsidR="00D070DF" w:rsidRPr="00D35EB9">
        <w:t>workers,</w:t>
      </w:r>
      <w:r w:rsidRPr="00D35EB9">
        <w:t xml:space="preserve"> </w:t>
      </w:r>
      <w:r w:rsidR="00D070DF" w:rsidRPr="00D35EB9">
        <w:t>sender</w:t>
      </w:r>
      <w:r w:rsidRPr="00D35EB9">
        <w:t xml:space="preserve"> </w:t>
      </w:r>
      <w:r w:rsidR="00D070DF" w:rsidRPr="00D35EB9">
        <w:t>}</w:t>
      </w:r>
    </w:p>
    <w:p w14:paraId="0B5E950B" w14:textId="6FFC8315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4688864F" w14:textId="74CF01C7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7E957131" w14:textId="77777777" w:rsidR="00D070DF" w:rsidRPr="00D35EB9" w:rsidRDefault="00D070DF" w:rsidP="00D62D8F">
      <w:pPr>
        <w:pStyle w:val="Code"/>
      </w:pPr>
      <w:r w:rsidRPr="00D35EB9">
        <w:t>}</w:t>
      </w:r>
    </w:p>
    <w:p w14:paraId="4624659A" w14:textId="77777777" w:rsidR="00D070DF" w:rsidRPr="00D35EB9" w:rsidRDefault="00D070DF" w:rsidP="00D62D8F">
      <w:pPr>
        <w:pStyle w:val="Code"/>
      </w:pPr>
    </w:p>
    <w:p w14:paraId="7D5AA812" w14:textId="1BB4E89E" w:rsidR="00D070DF" w:rsidRPr="00D35EB9" w:rsidRDefault="00411658" w:rsidP="00D62D8F">
      <w:pPr>
        <w:pStyle w:val="Code"/>
      </w:pPr>
      <w:r w:rsidRPr="00411658">
        <w:rPr>
          <w:rStyle w:val="LiteralItalic"/>
        </w:rPr>
        <w:t>--snip--</w:t>
      </w:r>
    </w:p>
    <w:p w14:paraId="19EEC6A8" w14:textId="77777777" w:rsidR="00D070DF" w:rsidRPr="00D35EB9" w:rsidRDefault="00D070DF" w:rsidP="00D62D8F">
      <w:pPr>
        <w:pStyle w:val="Code"/>
      </w:pPr>
    </w:p>
    <w:p w14:paraId="7847E847" w14:textId="4B60B3AF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Worker</w:t>
      </w:r>
      <w:r w:rsidR="00945AE6" w:rsidRPr="00D35EB9">
        <w:t xml:space="preserve"> </w:t>
      </w:r>
      <w:r w:rsidRPr="00D35EB9">
        <w:t>{</w:t>
      </w:r>
    </w:p>
    <w:p w14:paraId="79A6F668" w14:textId="28B316DB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fn</w:t>
      </w:r>
      <w:r w:rsidRPr="00D35EB9">
        <w:t xml:space="preserve"> </w:t>
      </w:r>
      <w:r w:rsidR="00D070DF" w:rsidRPr="00D35EB9">
        <w:t>new(id:</w:t>
      </w:r>
      <w:r w:rsidRPr="00D35EB9">
        <w:t xml:space="preserve"> </w:t>
      </w:r>
      <w:r w:rsidR="00D070DF" w:rsidRPr="00D35EB9">
        <w:t>usize,</w:t>
      </w:r>
      <w:r w:rsidRPr="00D35EB9">
        <w:t xml:space="preserve"> </w:t>
      </w:r>
      <w:r w:rsidR="00D070DF" w:rsidRPr="00D35EB9">
        <w:t>receiver:</w:t>
      </w:r>
      <w:r w:rsidRPr="00D35EB9">
        <w:t xml:space="preserve"> </w:t>
      </w:r>
      <w:r w:rsidR="00D070DF" w:rsidRPr="00D35EB9">
        <w:t>mpsc::Receiver&lt;Job&gt;)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</w:p>
    <w:p w14:paraId="1547F57C" w14:textId="785A6897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thread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thread::spawn(||</w:t>
      </w:r>
      <w:r w:rsidRPr="00D35EB9">
        <w:t xml:space="preserve"> </w:t>
      </w:r>
      <w:r w:rsidR="00D070DF" w:rsidRPr="00D35EB9">
        <w:t>{</w:t>
      </w:r>
    </w:p>
    <w:p w14:paraId="04A159B6" w14:textId="61E1266C" w:rsidR="00D070DF" w:rsidRPr="00D35EB9" w:rsidRDefault="00945AE6" w:rsidP="00D62D8F">
      <w:pPr>
        <w:pStyle w:val="Code"/>
      </w:pPr>
      <w:r w:rsidRPr="00D35EB9">
        <w:t xml:space="preserve">        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receiver;</w:t>
      </w:r>
    </w:p>
    <w:p w14:paraId="3CFB4F6B" w14:textId="095B417A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});</w:t>
      </w:r>
    </w:p>
    <w:p w14:paraId="10228D79" w14:textId="77777777" w:rsidR="00D070DF" w:rsidRPr="00D35EB9" w:rsidRDefault="00D070DF" w:rsidP="00D62D8F">
      <w:pPr>
        <w:pStyle w:val="Code"/>
      </w:pPr>
    </w:p>
    <w:p w14:paraId="189A0705" w14:textId="522F345A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  <w:r w:rsidRPr="00D35EB9">
        <w:t xml:space="preserve"> </w:t>
      </w:r>
      <w:r w:rsidR="00D070DF" w:rsidRPr="00D35EB9">
        <w:t>id,</w:t>
      </w:r>
      <w:r w:rsidRPr="00D35EB9">
        <w:t xml:space="preserve"> </w:t>
      </w:r>
      <w:r w:rsidR="00D070DF" w:rsidRPr="00D35EB9">
        <w:t>thread</w:t>
      </w:r>
      <w:r w:rsidRPr="00D35EB9">
        <w:t xml:space="preserve"> </w:t>
      </w:r>
      <w:r w:rsidR="00D070DF" w:rsidRPr="00D35EB9">
        <w:t>}</w:t>
      </w:r>
    </w:p>
    <w:p w14:paraId="680BF6CC" w14:textId="735DA01C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2E07E1DA" w14:textId="77777777" w:rsidR="00D070DF" w:rsidRPr="00D35EB9" w:rsidRDefault="00D070DF" w:rsidP="00D62D8F">
      <w:pPr>
        <w:pStyle w:val="Code"/>
      </w:pPr>
      <w:r w:rsidRPr="00D35EB9">
        <w:t>}</w:t>
      </w:r>
    </w:p>
    <w:p w14:paraId="7F7037B1" w14:textId="01E54202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Passing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</w:p>
    <w:p w14:paraId="0F1576CB" w14:textId="4B014C31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small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straightforward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Worker::new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inside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.</w:t>
      </w:r>
    </w:p>
    <w:p w14:paraId="457AF607" w14:textId="15007C2E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check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error:</w:t>
      </w:r>
    </w:p>
    <w:p w14:paraId="193D51CC" w14:textId="48584192" w:rsidR="00D070DF" w:rsidRPr="00D35EB9" w:rsidRDefault="00D070DF" w:rsidP="00006275">
      <w:pPr>
        <w:pStyle w:val="CodeWide"/>
      </w:pPr>
      <w:r w:rsidRPr="00D35EB9">
        <w:t>$</w:t>
      </w:r>
      <w:r w:rsidR="00945AE6" w:rsidRPr="00D35EB9">
        <w:t xml:space="preserve"> </w:t>
      </w:r>
      <w:r w:rsidRPr="00E8513D">
        <w:rPr>
          <w:rStyle w:val="LiteralBold"/>
        </w:rPr>
        <w:t>cargo</w:t>
      </w:r>
      <w:r w:rsidR="00945AE6" w:rsidRPr="00E8513D">
        <w:rPr>
          <w:rStyle w:val="LiteralBold"/>
        </w:rPr>
        <w:t xml:space="preserve"> </w:t>
      </w:r>
      <w:r w:rsidRPr="00E8513D">
        <w:rPr>
          <w:rStyle w:val="LiteralBold"/>
        </w:rPr>
        <w:t>check</w:t>
      </w:r>
    </w:p>
    <w:p w14:paraId="6077BE1F" w14:textId="7E939326" w:rsidR="00D070DF" w:rsidRPr="00D35EB9" w:rsidRDefault="00945AE6" w:rsidP="00006275">
      <w:pPr>
        <w:pStyle w:val="CodeWide"/>
      </w:pPr>
      <w:r w:rsidRPr="00D35EB9">
        <w:t xml:space="preserve">    </w:t>
      </w:r>
      <w:r w:rsidR="00D070DF" w:rsidRPr="00D35EB9">
        <w:t>Checking</w:t>
      </w:r>
      <w:r w:rsidRPr="00D35EB9">
        <w:t xml:space="preserve"> </w:t>
      </w:r>
      <w:r w:rsidR="00D070DF" w:rsidRPr="00D35EB9">
        <w:t>hello</w:t>
      </w:r>
      <w:r w:rsidRPr="00D35EB9">
        <w:t xml:space="preserve"> </w:t>
      </w:r>
      <w:r w:rsidR="00D070DF" w:rsidRPr="00D35EB9">
        <w:t>v0.1.0</w:t>
      </w:r>
      <w:r w:rsidRPr="00D35EB9">
        <w:t xml:space="preserve"> </w:t>
      </w:r>
      <w:r w:rsidR="00D070DF" w:rsidRPr="00D35EB9">
        <w:t>(file:///projects/hello)</w:t>
      </w:r>
    </w:p>
    <w:p w14:paraId="6CC5A23F" w14:textId="661AE4A0" w:rsidR="00D070DF" w:rsidRPr="00D35EB9" w:rsidRDefault="00D070DF" w:rsidP="00006275">
      <w:pPr>
        <w:pStyle w:val="CodeWide"/>
      </w:pPr>
      <w:r w:rsidRPr="00D35EB9">
        <w:t>error[E0382]:</w:t>
      </w:r>
      <w:r w:rsidR="00945AE6" w:rsidRPr="00D35EB9">
        <w:t xml:space="preserve"> </w:t>
      </w:r>
      <w:r w:rsidRPr="00D35EB9">
        <w:t>use</w:t>
      </w:r>
      <w:r w:rsidR="00945AE6" w:rsidRPr="00D35EB9">
        <w:t xml:space="preserve"> </w:t>
      </w:r>
      <w:r w:rsidRPr="00D35EB9">
        <w:t>of</w:t>
      </w:r>
      <w:r w:rsidR="00945AE6" w:rsidRPr="00D35EB9">
        <w:t xml:space="preserve"> </w:t>
      </w:r>
      <w:r w:rsidRPr="00D35EB9">
        <w:t>moved</w:t>
      </w:r>
      <w:r w:rsidR="00945AE6" w:rsidRPr="00D35EB9">
        <w:t xml:space="preserve"> </w:t>
      </w:r>
      <w:r w:rsidRPr="00D35EB9">
        <w:t>value:</w:t>
      </w:r>
      <w:r w:rsidR="00945AE6" w:rsidRPr="00D35EB9">
        <w:t xml:space="preserve"> </w:t>
      </w:r>
      <w:r w:rsidRPr="00D35EB9">
        <w:t>`receiver`</w:t>
      </w:r>
    </w:p>
    <w:p w14:paraId="74EE35CE" w14:textId="3AD51F5E" w:rsidR="00D070DF" w:rsidRPr="00D35EB9" w:rsidRDefault="00945AE6" w:rsidP="00006275">
      <w:pPr>
        <w:pStyle w:val="CodeWide"/>
      </w:pPr>
      <w:r w:rsidRPr="00D35EB9">
        <w:t xml:space="preserve">  </w:t>
      </w:r>
      <w:r w:rsidR="00D070DF" w:rsidRPr="00D35EB9">
        <w:t>--&gt;</w:t>
      </w:r>
      <w:r w:rsidRPr="00D35EB9">
        <w:t xml:space="preserve"> </w:t>
      </w:r>
      <w:r w:rsidR="00D070DF" w:rsidRPr="00D35EB9">
        <w:t>src/lib.rs:2</w:t>
      </w:r>
      <w:ins w:id="258" w:author="Carol Nichols" w:date="2022-08-28T20:22:00Z">
        <w:r w:rsidR="00C71A5A">
          <w:t>6</w:t>
        </w:r>
      </w:ins>
      <w:del w:id="259" w:author="Carol Nichols" w:date="2022-08-28T20:22:00Z">
        <w:r w:rsidR="00D070DF" w:rsidRPr="00D35EB9" w:rsidDel="00C71A5A">
          <w:delText>7</w:delText>
        </w:r>
      </w:del>
      <w:r w:rsidR="00D070DF" w:rsidRPr="00D35EB9">
        <w:t>:42</w:t>
      </w:r>
    </w:p>
    <w:p w14:paraId="719327D4" w14:textId="121F3997" w:rsidR="00D070DF" w:rsidRPr="00D35EB9" w:rsidRDefault="00945AE6" w:rsidP="00006275">
      <w:pPr>
        <w:pStyle w:val="CodeWide"/>
      </w:pPr>
      <w:r w:rsidRPr="00D35EB9">
        <w:t xml:space="preserve">   </w:t>
      </w:r>
      <w:r w:rsidR="00D070DF" w:rsidRPr="00D35EB9">
        <w:t>|</w:t>
      </w:r>
    </w:p>
    <w:p w14:paraId="356BE3EE" w14:textId="05C8A0A2" w:rsidR="00D070DF" w:rsidRPr="00D35EB9" w:rsidRDefault="00D070DF" w:rsidP="00006275">
      <w:pPr>
        <w:pStyle w:val="CodeWide"/>
      </w:pPr>
      <w:r w:rsidRPr="00D35EB9">
        <w:t>2</w:t>
      </w:r>
      <w:ins w:id="260" w:author="Carol Nichols" w:date="2022-08-28T20:22:00Z">
        <w:r w:rsidR="00C71A5A">
          <w:t>1</w:t>
        </w:r>
      </w:ins>
      <w:del w:id="261" w:author="Carol Nichols" w:date="2022-08-28T20:22:00Z">
        <w:r w:rsidRPr="00D35EB9" w:rsidDel="00C71A5A">
          <w:delText>2</w:delText>
        </w:r>
      </w:del>
      <w:r w:rsidR="00945AE6" w:rsidRPr="00D35EB9">
        <w:t xml:space="preserve"> </w:t>
      </w:r>
      <w:r w:rsidRPr="00D35EB9">
        <w:t>|</w:t>
      </w:r>
      <w:r w:rsidR="00945AE6" w:rsidRPr="00D35EB9">
        <w:t xml:space="preserve">         </w:t>
      </w:r>
      <w:r w:rsidRPr="00D35EB9">
        <w:t>let</w:t>
      </w:r>
      <w:r w:rsidR="00945AE6" w:rsidRPr="00D35EB9">
        <w:t xml:space="preserve"> </w:t>
      </w:r>
      <w:r w:rsidRPr="00D35EB9">
        <w:t>(sender,</w:t>
      </w:r>
      <w:r w:rsidR="00945AE6" w:rsidRPr="00D35EB9">
        <w:t xml:space="preserve"> </w:t>
      </w:r>
      <w:r w:rsidRPr="00D35EB9">
        <w:t>receiver)</w:t>
      </w:r>
      <w:r w:rsidR="00945AE6" w:rsidRPr="00D35EB9">
        <w:t xml:space="preserve"> </w:t>
      </w:r>
      <w:r w:rsidRPr="00D35EB9">
        <w:t>=</w:t>
      </w:r>
      <w:r w:rsidR="00945AE6" w:rsidRPr="00D35EB9">
        <w:t xml:space="preserve"> </w:t>
      </w:r>
      <w:r w:rsidRPr="00D35EB9">
        <w:t>mpsc::channel();</w:t>
      </w:r>
    </w:p>
    <w:p w14:paraId="64646106" w14:textId="77777777" w:rsidR="005A5B9A" w:rsidRDefault="00945AE6" w:rsidP="00006275">
      <w:pPr>
        <w:pStyle w:val="CodeWide"/>
        <w:rPr>
          <w:ins w:id="262" w:author="Audrey Doyle" w:date="2022-08-07T13:52:00Z"/>
        </w:rPr>
      </w:pPr>
      <w:r w:rsidRPr="00D35EB9">
        <w:t xml:space="preserve">   </w:t>
      </w:r>
      <w:r w:rsidR="00D070DF" w:rsidRPr="00D35EB9">
        <w:t>|</w:t>
      </w:r>
      <w:r w:rsidRPr="00D35EB9">
        <w:t xml:space="preserve">                      </w:t>
      </w:r>
      <w:r w:rsidR="00D070DF" w:rsidRPr="00D35EB9">
        <w:t>--------</w:t>
      </w:r>
      <w:r w:rsidRPr="00D35EB9">
        <w:t xml:space="preserve"> </w:t>
      </w:r>
      <w:r w:rsidR="00D070DF" w:rsidRPr="00D35EB9">
        <w:t>move</w:t>
      </w:r>
      <w:r w:rsidRPr="00D35EB9">
        <w:t xml:space="preserve"> </w:t>
      </w:r>
      <w:r w:rsidR="00D070DF" w:rsidRPr="00D35EB9">
        <w:t>occurs</w:t>
      </w:r>
      <w:r w:rsidRPr="00D35EB9">
        <w:t xml:space="preserve"> </w:t>
      </w:r>
      <w:r w:rsidR="00D070DF" w:rsidRPr="00D35EB9">
        <w:t>because</w:t>
      </w:r>
      <w:r w:rsidRPr="00D35EB9">
        <w:t xml:space="preserve"> </w:t>
      </w:r>
      <w:r w:rsidR="00D070DF" w:rsidRPr="00D35EB9">
        <w:t>`receiver`</w:t>
      </w:r>
      <w:r w:rsidRPr="00D35EB9">
        <w:t xml:space="preserve"> </w:t>
      </w:r>
      <w:r w:rsidR="00D070DF" w:rsidRPr="00D35EB9">
        <w:t>has</w:t>
      </w:r>
      <w:r w:rsidRPr="00D35EB9">
        <w:t xml:space="preserve"> </w:t>
      </w:r>
      <w:r w:rsidR="00D070DF" w:rsidRPr="00D35EB9">
        <w:t>type</w:t>
      </w:r>
      <w:r w:rsidRPr="00D35EB9">
        <w:t xml:space="preserve"> </w:t>
      </w:r>
    </w:p>
    <w:p w14:paraId="0713FB4E" w14:textId="5BE1115F" w:rsidR="00D070DF" w:rsidRPr="00D35EB9" w:rsidRDefault="00D070DF" w:rsidP="00006275">
      <w:pPr>
        <w:pStyle w:val="CodeWide"/>
      </w:pPr>
      <w:r w:rsidRPr="00D35EB9">
        <w:t>`std::sync::mpsc::Receiver&lt;Job&gt;`,</w:t>
      </w:r>
      <w:r w:rsidR="00945AE6" w:rsidRPr="00D35EB9">
        <w:t xml:space="preserve"> </w:t>
      </w:r>
      <w:r w:rsidRPr="00D35EB9">
        <w:t>which</w:t>
      </w:r>
      <w:r w:rsidR="00945AE6" w:rsidRPr="00D35EB9">
        <w:t xml:space="preserve"> </w:t>
      </w:r>
      <w:r w:rsidRPr="00D35EB9">
        <w:t>does</w:t>
      </w:r>
      <w:r w:rsidR="00945AE6" w:rsidRPr="00D35EB9">
        <w:t xml:space="preserve"> </w:t>
      </w:r>
      <w:r w:rsidRPr="00D35EB9">
        <w:t>not</w:t>
      </w:r>
      <w:r w:rsidR="00945AE6" w:rsidRPr="00D35EB9">
        <w:t xml:space="preserve"> </w:t>
      </w:r>
      <w:r w:rsidRPr="00D35EB9">
        <w:t>implement</w:t>
      </w:r>
      <w:r w:rsidR="00945AE6" w:rsidRPr="00D35EB9">
        <w:t xml:space="preserve"> </w:t>
      </w:r>
      <w:r w:rsidRPr="00D35EB9">
        <w:t>the</w:t>
      </w:r>
      <w:r w:rsidR="00945AE6" w:rsidRPr="00D35EB9">
        <w:t xml:space="preserve"> </w:t>
      </w:r>
      <w:r w:rsidRPr="00D35EB9">
        <w:t>`Copy`</w:t>
      </w:r>
      <w:r w:rsidR="00945AE6" w:rsidRPr="00D35EB9">
        <w:t xml:space="preserve"> </w:t>
      </w:r>
      <w:r w:rsidRPr="00D35EB9">
        <w:t>trait</w:t>
      </w:r>
    </w:p>
    <w:p w14:paraId="249C8AA6" w14:textId="77777777" w:rsidR="00D070DF" w:rsidRPr="00D35EB9" w:rsidRDefault="00D070DF" w:rsidP="00006275">
      <w:pPr>
        <w:pStyle w:val="CodeWide"/>
      </w:pPr>
      <w:r w:rsidRPr="00D35EB9">
        <w:t>...</w:t>
      </w:r>
    </w:p>
    <w:p w14:paraId="247FB555" w14:textId="57875752" w:rsidR="00D070DF" w:rsidRPr="00D35EB9" w:rsidRDefault="00D070DF" w:rsidP="00006275">
      <w:pPr>
        <w:pStyle w:val="CodeWide"/>
      </w:pPr>
      <w:r w:rsidRPr="00D35EB9">
        <w:t>2</w:t>
      </w:r>
      <w:ins w:id="263" w:author="Carol Nichols" w:date="2022-08-28T20:22:00Z">
        <w:r w:rsidR="00C71A5A">
          <w:t>6</w:t>
        </w:r>
      </w:ins>
      <w:del w:id="264" w:author="Carol Nichols" w:date="2022-08-28T20:22:00Z">
        <w:r w:rsidRPr="00D35EB9" w:rsidDel="00C71A5A">
          <w:delText>7</w:delText>
        </w:r>
      </w:del>
      <w:r w:rsidR="00945AE6" w:rsidRPr="00D35EB9">
        <w:t xml:space="preserve"> </w:t>
      </w:r>
      <w:r w:rsidRPr="00D35EB9">
        <w:t>|</w:t>
      </w:r>
      <w:r w:rsidR="00945AE6" w:rsidRPr="00D35EB9">
        <w:t xml:space="preserve">             </w:t>
      </w:r>
      <w:r w:rsidRPr="00D35EB9">
        <w:t>workers.push(Worker::new(id,</w:t>
      </w:r>
      <w:r w:rsidR="00945AE6" w:rsidRPr="00D35EB9">
        <w:t xml:space="preserve"> </w:t>
      </w:r>
      <w:r w:rsidRPr="00D35EB9">
        <w:t>receiver));</w:t>
      </w:r>
    </w:p>
    <w:p w14:paraId="1C0AA064" w14:textId="77777777" w:rsidR="005A5B9A" w:rsidRDefault="00945AE6" w:rsidP="00006275">
      <w:pPr>
        <w:pStyle w:val="CodeWide"/>
        <w:rPr>
          <w:ins w:id="265" w:author="Audrey Doyle" w:date="2022-08-07T13:52:00Z"/>
        </w:rPr>
      </w:pPr>
      <w:r w:rsidRPr="00D35EB9">
        <w:t xml:space="preserve">   </w:t>
      </w:r>
      <w:r w:rsidR="00D070DF" w:rsidRPr="00D35EB9">
        <w:t>|</w:t>
      </w:r>
      <w:r w:rsidRPr="00D35EB9">
        <w:t xml:space="preserve">                                          </w:t>
      </w:r>
      <w:r w:rsidR="00D070DF" w:rsidRPr="00D35EB9">
        <w:t>^^^^^^^^</w:t>
      </w:r>
      <w:r w:rsidRPr="00D35EB9">
        <w:t xml:space="preserve"> </w:t>
      </w:r>
      <w:r w:rsidR="00D070DF" w:rsidRPr="00D35EB9">
        <w:t>value</w:t>
      </w:r>
      <w:r w:rsidRPr="00D35EB9">
        <w:t xml:space="preserve"> </w:t>
      </w:r>
      <w:r w:rsidR="00D070DF" w:rsidRPr="00D35EB9">
        <w:t>moved</w:t>
      </w:r>
      <w:r w:rsidRPr="00D35EB9">
        <w:t xml:space="preserve"> </w:t>
      </w:r>
      <w:r w:rsidR="00D070DF" w:rsidRPr="00D35EB9">
        <w:t>here,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</w:p>
    <w:p w14:paraId="525C4C1A" w14:textId="396CBFE6" w:rsidR="00D070DF" w:rsidRPr="00D35EB9" w:rsidRDefault="00D070DF" w:rsidP="00006275">
      <w:pPr>
        <w:pStyle w:val="CodeWide"/>
      </w:pPr>
      <w:r w:rsidRPr="00D35EB9">
        <w:t>previous</w:t>
      </w:r>
      <w:r w:rsidR="00945AE6" w:rsidRPr="00D35EB9">
        <w:t xml:space="preserve"> </w:t>
      </w:r>
      <w:r w:rsidRPr="00D35EB9">
        <w:t>iteration</w:t>
      </w:r>
      <w:r w:rsidR="00945AE6" w:rsidRPr="00D35EB9">
        <w:t xml:space="preserve"> </w:t>
      </w:r>
      <w:r w:rsidRPr="00D35EB9">
        <w:t>of</w:t>
      </w:r>
      <w:r w:rsidR="00945AE6" w:rsidRPr="00D35EB9">
        <w:t xml:space="preserve"> </w:t>
      </w:r>
      <w:r w:rsidRPr="00D35EB9">
        <w:t>loop</w:t>
      </w:r>
    </w:p>
    <w:p w14:paraId="39E07390" w14:textId="40101A0F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pass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receiver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34556F">
        <w:rPr>
          <w:rStyle w:val="Xref"/>
        </w:rPr>
        <w:t>Chapter</w:t>
      </w:r>
      <w:r w:rsidR="00945AE6" w:rsidRPr="0034556F">
        <w:rPr>
          <w:rStyle w:val="Xref"/>
        </w:rPr>
        <w:t xml:space="preserve"> </w:t>
      </w:r>
      <w:r w:rsidRPr="0034556F">
        <w:rPr>
          <w:rStyle w:val="Xref"/>
        </w:rPr>
        <w:t>16</w:t>
      </w:r>
      <w:r w:rsidRPr="00D070DF">
        <w:rPr>
          <w:lang w:eastAsia="en-GB"/>
        </w:rPr>
        <w:t>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provides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producer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single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consumer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consuming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fix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times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consumers;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once.</w:t>
      </w:r>
    </w:p>
    <w:p w14:paraId="72BE2749" w14:textId="41F016FE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lastRenderedPageBreak/>
        <w:t>Additionally,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queue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involves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mutating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receiver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safe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modify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receiver</w:t>
      </w:r>
      <w:r w:rsidRPr="00D070DF">
        <w:rPr>
          <w:lang w:eastAsia="en-GB"/>
        </w:rPr>
        <w:t>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otherwise,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race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conditions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(as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covered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34556F">
        <w:rPr>
          <w:rStyle w:val="Xref"/>
        </w:rPr>
        <w:t>Chapter</w:t>
      </w:r>
      <w:r w:rsidR="00945AE6" w:rsidRPr="0034556F">
        <w:rPr>
          <w:rStyle w:val="Xref"/>
        </w:rPr>
        <w:t xml:space="preserve"> </w:t>
      </w:r>
      <w:r w:rsidRPr="0034556F">
        <w:rPr>
          <w:rStyle w:val="Xref"/>
        </w:rPr>
        <w:t>16</w:t>
      </w:r>
      <w:r w:rsidRPr="00D070DF">
        <w:rPr>
          <w:lang w:eastAsia="en-GB"/>
        </w:rPr>
        <w:t>).</w:t>
      </w:r>
    </w:p>
    <w:p w14:paraId="03F622C5" w14:textId="71FE4D66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Recall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thread-safe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smart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pointers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discussed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34556F">
        <w:rPr>
          <w:rStyle w:val="Xref"/>
        </w:rPr>
        <w:t>Chapter</w:t>
      </w:r>
      <w:r w:rsidR="00945AE6" w:rsidRPr="0034556F">
        <w:rPr>
          <w:rStyle w:val="Xref"/>
        </w:rPr>
        <w:t xml:space="preserve"> </w:t>
      </w:r>
      <w:r w:rsidRPr="0034556F">
        <w:rPr>
          <w:rStyle w:val="Xref"/>
        </w:rPr>
        <w:t>16</w:t>
      </w:r>
      <w:r w:rsidRPr="00D070DF">
        <w:rPr>
          <w:lang w:eastAsia="en-GB"/>
        </w:rPr>
        <w:t>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ownership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across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mutate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value,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Arc&lt;Mutex&lt;T&gt;&gt;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Arc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Mutex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time.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20-18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make.</w:t>
      </w:r>
    </w:p>
    <w:p w14:paraId="14A08DCD" w14:textId="1F0B1D6A" w:rsidR="00D070DF" w:rsidRPr="00D070DF" w:rsidRDefault="00B0420F" w:rsidP="00B0420F">
      <w:pPr>
        <w:pStyle w:val="CodeLabel"/>
        <w:rPr>
          <w:lang w:eastAsia="en-GB"/>
        </w:rPr>
      </w:pPr>
      <w:del w:id="266" w:author="Audrey Doyle" w:date="2022-08-06T14:34:00Z">
        <w:r w:rsidDel="00CA68A7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6E6CA7B8" w14:textId="6EAC3167" w:rsidR="00D070DF" w:rsidRPr="00D35EB9" w:rsidRDefault="00D070DF" w:rsidP="00D62D8F">
      <w:pPr>
        <w:pStyle w:val="Code"/>
      </w:pPr>
      <w:r w:rsidRPr="00D35EB9">
        <w:t>use</w:t>
      </w:r>
      <w:r w:rsidR="00945AE6" w:rsidRPr="00D35EB9">
        <w:t xml:space="preserve"> </w:t>
      </w:r>
      <w:r w:rsidRPr="00D35EB9">
        <w:t>std::{</w:t>
      </w:r>
    </w:p>
    <w:p w14:paraId="596B2B2A" w14:textId="109F275C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sync::{mpsc,</w:t>
      </w:r>
      <w:r w:rsidRPr="00D35EB9">
        <w:t xml:space="preserve"> </w:t>
      </w:r>
      <w:r w:rsidR="00D070DF" w:rsidRPr="00D35EB9">
        <w:t>Arc,</w:t>
      </w:r>
      <w:r w:rsidRPr="00D35EB9">
        <w:t xml:space="preserve"> </w:t>
      </w:r>
      <w:r w:rsidR="00D070DF" w:rsidRPr="00D35EB9">
        <w:t>Mutex},</w:t>
      </w:r>
    </w:p>
    <w:p w14:paraId="7F63C4B1" w14:textId="50C5FB6C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thread,</w:t>
      </w:r>
    </w:p>
    <w:p w14:paraId="317DC3B8" w14:textId="77777777" w:rsidR="00D070DF" w:rsidRPr="00D35EB9" w:rsidRDefault="00D070DF" w:rsidP="00D62D8F">
      <w:pPr>
        <w:pStyle w:val="Code"/>
      </w:pPr>
      <w:r w:rsidRPr="00D35EB9">
        <w:t>};</w:t>
      </w:r>
    </w:p>
    <w:p w14:paraId="40CA48C7" w14:textId="4673057C" w:rsidR="00D070DF" w:rsidRPr="00D35EB9" w:rsidRDefault="00411658" w:rsidP="00D62D8F">
      <w:pPr>
        <w:pStyle w:val="Code"/>
      </w:pPr>
      <w:r w:rsidRPr="00411658">
        <w:rPr>
          <w:rStyle w:val="LiteralItalic"/>
        </w:rPr>
        <w:t>--snip--</w:t>
      </w:r>
    </w:p>
    <w:p w14:paraId="2B56D974" w14:textId="77777777" w:rsidR="00D070DF" w:rsidRPr="00D35EB9" w:rsidRDefault="00D070DF" w:rsidP="00D62D8F">
      <w:pPr>
        <w:pStyle w:val="Code"/>
      </w:pPr>
    </w:p>
    <w:p w14:paraId="3DE104D7" w14:textId="22684978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7C8393CE" w14:textId="180D00B2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5ECA2EA9" w14:textId="3251B177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pub</w:t>
      </w:r>
      <w:r w:rsidRPr="00D35EB9">
        <w:t xml:space="preserve"> </w:t>
      </w:r>
      <w:r w:rsidR="00D070DF" w:rsidRPr="00D35EB9">
        <w:t>fn</w:t>
      </w:r>
      <w:r w:rsidRPr="00D35EB9">
        <w:t xml:space="preserve"> </w:t>
      </w:r>
      <w:r w:rsidR="00D070DF" w:rsidRPr="00D35EB9">
        <w:t>new(size:</w:t>
      </w:r>
      <w:r w:rsidRPr="00D35EB9">
        <w:t xml:space="preserve"> </w:t>
      </w:r>
      <w:r w:rsidR="00D070DF" w:rsidRPr="00D35EB9">
        <w:t>usize)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</w:p>
    <w:p w14:paraId="0D6CE7BC" w14:textId="1CC111AB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assert!(size</w:t>
      </w:r>
      <w:r w:rsidRPr="00D35EB9">
        <w:t xml:space="preserve"> </w:t>
      </w:r>
      <w:r w:rsidR="00D070DF" w:rsidRPr="00D35EB9">
        <w:t>&gt;</w:t>
      </w:r>
      <w:r w:rsidRPr="00D35EB9">
        <w:t xml:space="preserve"> </w:t>
      </w:r>
      <w:r w:rsidR="00D070DF" w:rsidRPr="00D35EB9">
        <w:t>0);</w:t>
      </w:r>
    </w:p>
    <w:p w14:paraId="2602BEB6" w14:textId="77777777" w:rsidR="00D070DF" w:rsidRPr="00D35EB9" w:rsidRDefault="00D070DF" w:rsidP="00D62D8F">
      <w:pPr>
        <w:pStyle w:val="Code"/>
      </w:pPr>
    </w:p>
    <w:p w14:paraId="525B146C" w14:textId="6A432EE5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(sender,</w:t>
      </w:r>
      <w:r w:rsidRPr="00D35EB9">
        <w:t xml:space="preserve"> </w:t>
      </w:r>
      <w:r w:rsidR="00D070DF" w:rsidRPr="00D35EB9">
        <w:t>receiver)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mpsc::channel();</w:t>
      </w:r>
    </w:p>
    <w:p w14:paraId="0B2B57F1" w14:textId="77777777" w:rsidR="00D070DF" w:rsidRPr="00D35EB9" w:rsidRDefault="00D070DF" w:rsidP="00D62D8F">
      <w:pPr>
        <w:pStyle w:val="Code"/>
      </w:pPr>
    </w:p>
    <w:p w14:paraId="18D970D3" w14:textId="27304926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receiver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Arc::new(Mutex::new(receiver));</w:t>
      </w:r>
    </w:p>
    <w:p w14:paraId="68CA11F0" w14:textId="77777777" w:rsidR="00D070DF" w:rsidRPr="00D35EB9" w:rsidRDefault="00D070DF" w:rsidP="00D62D8F">
      <w:pPr>
        <w:pStyle w:val="Code"/>
      </w:pPr>
    </w:p>
    <w:p w14:paraId="2B1F0260" w14:textId="6A023FF9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mut</w:t>
      </w:r>
      <w:r w:rsidRPr="00D35EB9">
        <w:t xml:space="preserve"> </w:t>
      </w:r>
      <w:r w:rsidR="00D070DF" w:rsidRPr="00D35EB9">
        <w:t>workers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Vec::with_capacity(size);</w:t>
      </w:r>
    </w:p>
    <w:p w14:paraId="5FAADCB6" w14:textId="77777777" w:rsidR="00D070DF" w:rsidRPr="00D35EB9" w:rsidRDefault="00D070DF" w:rsidP="00D62D8F">
      <w:pPr>
        <w:pStyle w:val="Code"/>
      </w:pPr>
    </w:p>
    <w:p w14:paraId="38E22907" w14:textId="040EE1DC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for</w:t>
      </w:r>
      <w:r w:rsidRPr="00D35EB9">
        <w:t xml:space="preserve"> </w:t>
      </w:r>
      <w:r w:rsidR="00D070DF" w:rsidRPr="00D35EB9">
        <w:t>id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0..size</w:t>
      </w:r>
      <w:r w:rsidRPr="00D35EB9">
        <w:t xml:space="preserve"> </w:t>
      </w:r>
      <w:r w:rsidR="00D070DF" w:rsidRPr="00D35EB9">
        <w:t>{</w:t>
      </w:r>
    </w:p>
    <w:p w14:paraId="574CD57F" w14:textId="28165912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workers.push(Worker::new(id,</w:t>
      </w:r>
      <w:r w:rsidRPr="00D35EB9">
        <w:t xml:space="preserve"> </w:t>
      </w:r>
      <w:r w:rsidR="00D070DF" w:rsidRPr="00D35EB9">
        <w:t>Arc::clone(&amp;</w:t>
      </w:r>
      <w:r w:rsidR="00006275">
        <w:t xml:space="preserve"> </w:t>
      </w:r>
      <w:r w:rsidR="00480FC2" w:rsidRPr="00FF277B">
        <w:rPr>
          <w:rStyle w:val="CodeAnnotation"/>
        </w:rPr>
        <w:t>2</w:t>
      </w:r>
      <w:r w:rsidR="00480FC2" w:rsidRPr="00480FC2">
        <w:t xml:space="preserve"> </w:t>
      </w:r>
      <w:r w:rsidR="00D070DF" w:rsidRPr="00D35EB9">
        <w:t>receiver)));</w:t>
      </w:r>
    </w:p>
    <w:p w14:paraId="39A74ED1" w14:textId="778A1C27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</w:t>
      </w:r>
    </w:p>
    <w:p w14:paraId="62876E0F" w14:textId="77777777" w:rsidR="00D070DF" w:rsidRPr="00D35EB9" w:rsidRDefault="00D070DF" w:rsidP="00D62D8F">
      <w:pPr>
        <w:pStyle w:val="Code"/>
      </w:pPr>
    </w:p>
    <w:p w14:paraId="00960FE4" w14:textId="0BD4CD49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  <w:r w:rsidRPr="00D35EB9">
        <w:t xml:space="preserve"> </w:t>
      </w:r>
      <w:r w:rsidR="00D070DF" w:rsidRPr="00D35EB9">
        <w:t>workers,</w:t>
      </w:r>
      <w:r w:rsidRPr="00D35EB9">
        <w:t xml:space="preserve"> </w:t>
      </w:r>
      <w:r w:rsidR="00D070DF" w:rsidRPr="00D35EB9">
        <w:t>sender</w:t>
      </w:r>
      <w:r w:rsidRPr="00D35EB9">
        <w:t xml:space="preserve"> </w:t>
      </w:r>
      <w:r w:rsidR="00D070DF" w:rsidRPr="00D35EB9">
        <w:t>}</w:t>
      </w:r>
    </w:p>
    <w:p w14:paraId="17EC5A86" w14:textId="60A69436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61597F1A" w14:textId="77777777" w:rsidR="00D070DF" w:rsidRPr="00D35EB9" w:rsidRDefault="00D070DF" w:rsidP="00D62D8F">
      <w:pPr>
        <w:pStyle w:val="Code"/>
      </w:pPr>
    </w:p>
    <w:p w14:paraId="416DE52B" w14:textId="4FC6095B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2FFD872D" w14:textId="77777777" w:rsidR="00D070DF" w:rsidRPr="00D35EB9" w:rsidRDefault="00D070DF" w:rsidP="00D62D8F">
      <w:pPr>
        <w:pStyle w:val="Code"/>
      </w:pPr>
      <w:r w:rsidRPr="00D35EB9">
        <w:t>}</w:t>
      </w:r>
    </w:p>
    <w:p w14:paraId="2C379A0C" w14:textId="77777777" w:rsidR="00D070DF" w:rsidRPr="00D35EB9" w:rsidRDefault="00D070DF" w:rsidP="00D62D8F">
      <w:pPr>
        <w:pStyle w:val="Code"/>
      </w:pPr>
    </w:p>
    <w:p w14:paraId="6C1D89E2" w14:textId="71F93379" w:rsidR="00D070DF" w:rsidRPr="00D35EB9" w:rsidRDefault="00411658" w:rsidP="00D62D8F">
      <w:pPr>
        <w:pStyle w:val="Code"/>
      </w:pPr>
      <w:r w:rsidRPr="00411658">
        <w:rPr>
          <w:rStyle w:val="LiteralItalic"/>
        </w:rPr>
        <w:t>--snip--</w:t>
      </w:r>
    </w:p>
    <w:p w14:paraId="443FA6E7" w14:textId="77777777" w:rsidR="00D070DF" w:rsidRPr="00D35EB9" w:rsidRDefault="00D070DF" w:rsidP="00D62D8F">
      <w:pPr>
        <w:pStyle w:val="Code"/>
      </w:pPr>
    </w:p>
    <w:p w14:paraId="58F2B2E0" w14:textId="3CB4747C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Worker</w:t>
      </w:r>
      <w:r w:rsidR="00945AE6" w:rsidRPr="00D35EB9">
        <w:t xml:space="preserve"> </w:t>
      </w:r>
      <w:r w:rsidRPr="00D35EB9">
        <w:t>{</w:t>
      </w:r>
    </w:p>
    <w:p w14:paraId="71C515BC" w14:textId="49382DCF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fn</w:t>
      </w:r>
      <w:r w:rsidRPr="00D35EB9">
        <w:t xml:space="preserve"> </w:t>
      </w:r>
      <w:r w:rsidR="00D070DF" w:rsidRPr="00D35EB9">
        <w:t>new(id:</w:t>
      </w:r>
      <w:r w:rsidRPr="00D35EB9">
        <w:t xml:space="preserve"> </w:t>
      </w:r>
      <w:r w:rsidR="00D070DF" w:rsidRPr="00D35EB9">
        <w:t>usize,</w:t>
      </w:r>
      <w:r w:rsidRPr="00D35EB9">
        <w:t xml:space="preserve"> </w:t>
      </w:r>
      <w:r w:rsidR="00D070DF" w:rsidRPr="00D35EB9">
        <w:t>receiver:</w:t>
      </w:r>
      <w:r w:rsidRPr="00D35EB9">
        <w:t xml:space="preserve"> </w:t>
      </w:r>
      <w:r w:rsidR="00D070DF" w:rsidRPr="00D35EB9">
        <w:t>Arc&lt;Mutex&lt;mpsc::Receiver&lt;Job&gt;&gt;&gt;)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</w:p>
    <w:p w14:paraId="30DFCFC0" w14:textId="15600271" w:rsidR="00D070DF" w:rsidRPr="00D35EB9" w:rsidRDefault="00945AE6" w:rsidP="00D62D8F">
      <w:pPr>
        <w:pStyle w:val="Code"/>
      </w:pPr>
      <w:r w:rsidRPr="00D35EB9">
        <w:t xml:space="preserve">        </w:t>
      </w:r>
      <w:r w:rsidR="00411658" w:rsidRPr="00411658">
        <w:rPr>
          <w:rStyle w:val="LiteralItalic"/>
        </w:rPr>
        <w:t>--snip--</w:t>
      </w:r>
    </w:p>
    <w:p w14:paraId="1531B55F" w14:textId="624C6444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2F07AEF7" w14:textId="77777777" w:rsidR="00D070DF" w:rsidRPr="00D35EB9" w:rsidRDefault="00D070DF" w:rsidP="00D62D8F">
      <w:pPr>
        <w:pStyle w:val="Code"/>
      </w:pPr>
      <w:r w:rsidRPr="00D35EB9">
        <w:t>}</w:t>
      </w:r>
    </w:p>
    <w:p w14:paraId="54D00F13" w14:textId="0B9F407A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Sharing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among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Arc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Mutex</w:t>
      </w:r>
    </w:p>
    <w:p w14:paraId="4CDF2178" w14:textId="36039A34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ThreadPool::new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Arc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Mutex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Arc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bump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reference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count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ownership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receiver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.</w:t>
      </w:r>
    </w:p>
    <w:p w14:paraId="2713E312" w14:textId="1CDA2E05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lastRenderedPageBreak/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compiles!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there!</w:t>
      </w:r>
    </w:p>
    <w:p w14:paraId="40FAE149" w14:textId="1ACD9E2F" w:rsidR="00D070DF" w:rsidRPr="00D070DF" w:rsidRDefault="00D070DF" w:rsidP="00945AE6">
      <w:pPr>
        <w:pStyle w:val="HeadC"/>
        <w:rPr>
          <w:lang w:eastAsia="en-GB"/>
        </w:rPr>
      </w:pPr>
      <w:bookmarkStart w:id="267" w:name="implementing-the-`execute`-method"/>
      <w:bookmarkStart w:id="268" w:name="_Toc107314550"/>
      <w:bookmarkEnd w:id="267"/>
      <w:r w:rsidRPr="00945AE6">
        <w:t>Implementing</w:t>
      </w:r>
      <w:r w:rsidR="00945AE6">
        <w:t xml:space="preserve"> </w:t>
      </w:r>
      <w:r w:rsidRPr="00945AE6">
        <w:t>the</w:t>
      </w:r>
      <w:r w:rsidR="00945AE6">
        <w:t xml:space="preserve"> </w:t>
      </w:r>
      <w:r w:rsidRPr="00945AE6"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bookmarkEnd w:id="268"/>
    </w:p>
    <w:p w14:paraId="73A18CC0" w14:textId="13C0383E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alias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object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discussed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del w:id="269" w:author="Audrey Doyle" w:date="2022-08-06T14:35:00Z">
        <w:r w:rsidRPr="00D070DF" w:rsidDel="0091338B">
          <w:rPr>
            <w:lang w:eastAsia="en-GB"/>
          </w:rPr>
          <w:delText>the</w:delText>
        </w:r>
        <w:r w:rsidR="00945AE6" w:rsidDel="0091338B">
          <w:rPr>
            <w:lang w:eastAsia="en-GB"/>
          </w:rPr>
          <w:delText xml:space="preserve"> </w:delText>
        </w:r>
      </w:del>
      <w:r w:rsidRPr="0091338B">
        <w:rPr>
          <w:rStyle w:val="Xref"/>
          <w:rPrChange w:id="270" w:author="Audrey Doyle" w:date="2022-08-06T14:35:00Z">
            <w:rPr>
              <w:lang w:eastAsia="en-GB"/>
            </w:rPr>
          </w:rPrChange>
        </w:rPr>
        <w:t>“</w:t>
      </w:r>
      <w:r w:rsidRPr="009A1AD7">
        <w:rPr>
          <w:rStyle w:val="Xref"/>
        </w:rPr>
        <w:t>Creating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Type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Synonyms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with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Type</w:t>
      </w:r>
      <w:r w:rsidR="00945AE6" w:rsidRPr="009A1AD7">
        <w:rPr>
          <w:rStyle w:val="Xref"/>
        </w:rPr>
        <w:t xml:space="preserve"> </w:t>
      </w:r>
      <w:r w:rsidRPr="009A1AD7">
        <w:rPr>
          <w:rStyle w:val="Xref"/>
        </w:rPr>
        <w:t>Aliases”</w:t>
      </w:r>
      <w:r w:rsidR="00945AE6" w:rsidRPr="0091338B">
        <w:rPr>
          <w:rPrChange w:id="271" w:author="Audrey Doyle" w:date="2022-08-06T14:36:00Z">
            <w:rPr>
              <w:rStyle w:val="Xref"/>
            </w:rPr>
          </w:rPrChange>
        </w:rPr>
        <w:t xml:space="preserve"> </w:t>
      </w:r>
      <w:del w:id="272" w:author="Audrey Doyle" w:date="2022-08-06T14:36:00Z">
        <w:r w:rsidRPr="0091338B" w:rsidDel="0091338B">
          <w:rPr>
            <w:rPrChange w:id="273" w:author="Audrey Doyle" w:date="2022-08-06T14:36:00Z">
              <w:rPr>
                <w:rStyle w:val="Xref"/>
              </w:rPr>
            </w:rPrChange>
          </w:rPr>
          <w:delText>section</w:delText>
        </w:r>
        <w:r w:rsidR="00945AE6" w:rsidRPr="0091338B" w:rsidDel="0091338B">
          <w:rPr>
            <w:rPrChange w:id="274" w:author="Audrey Doyle" w:date="2022-08-06T14:36:00Z">
              <w:rPr>
                <w:rStyle w:val="Xref"/>
              </w:rPr>
            </w:rPrChange>
          </w:rPr>
          <w:delText xml:space="preserve"> </w:delText>
        </w:r>
        <w:r w:rsidRPr="0091338B" w:rsidDel="0091338B">
          <w:rPr>
            <w:rPrChange w:id="275" w:author="Audrey Doyle" w:date="2022-08-06T14:36:00Z">
              <w:rPr>
                <w:rStyle w:val="Xref"/>
              </w:rPr>
            </w:rPrChange>
          </w:rPr>
          <w:delText>of</w:delText>
        </w:r>
      </w:del>
      <w:ins w:id="276" w:author="Audrey Doyle" w:date="2022-08-06T14:36:00Z">
        <w:r w:rsidR="0091338B">
          <w:t>on</w:t>
        </w:r>
      </w:ins>
      <w:r w:rsidR="00945AE6" w:rsidRPr="0091338B">
        <w:rPr>
          <w:rPrChange w:id="277" w:author="Audrey Doyle" w:date="2022-08-06T14:36:00Z">
            <w:rPr>
              <w:rStyle w:val="Xref"/>
            </w:rPr>
          </w:rPrChange>
        </w:rPr>
        <w:t xml:space="preserve"> </w:t>
      </w:r>
      <w:del w:id="278" w:author="Audrey Doyle" w:date="2022-08-06T14:36:00Z">
        <w:r w:rsidRPr="0091338B" w:rsidDel="0091338B">
          <w:rPr>
            <w:rStyle w:val="Xref"/>
          </w:rPr>
          <w:delText>Chapter</w:delText>
        </w:r>
        <w:r w:rsidR="00945AE6" w:rsidRPr="0091338B" w:rsidDel="0091338B">
          <w:rPr>
            <w:rStyle w:val="Xref"/>
          </w:rPr>
          <w:delText xml:space="preserve"> </w:delText>
        </w:r>
        <w:r w:rsidRPr="0091338B" w:rsidDel="0091338B">
          <w:rPr>
            <w:rStyle w:val="Xref"/>
          </w:rPr>
          <w:delText>19</w:delText>
        </w:r>
      </w:del>
      <w:ins w:id="279" w:author="Audrey Doyle" w:date="2022-08-06T14:36:00Z">
        <w:r w:rsidR="0091338B">
          <w:rPr>
            <w:rStyle w:val="Xref"/>
          </w:rPr>
          <w:t>page XX</w:t>
        </w:r>
      </w:ins>
      <w:r w:rsidRPr="0091338B">
        <w:rPr>
          <w:rPrChange w:id="280" w:author="Audrey Doyle" w:date="2022-08-06T14:36:00Z">
            <w:rPr>
              <w:lang w:eastAsia="en-GB"/>
            </w:rPr>
          </w:rPrChange>
        </w:rPr>
        <w:t>,</w:t>
      </w:r>
      <w:r w:rsidR="00945AE6" w:rsidRPr="0091338B">
        <w:rPr>
          <w:rPrChange w:id="281" w:author="Audrey Doyle" w:date="2022-08-06T14:36:00Z">
            <w:rPr>
              <w:lang w:eastAsia="en-GB"/>
            </w:rPr>
          </w:rPrChange>
        </w:rPr>
        <w:t xml:space="preserve"> </w:t>
      </w:r>
      <w:r w:rsidRPr="0091338B">
        <w:rPr>
          <w:rPrChange w:id="282" w:author="Audrey Doyle" w:date="2022-08-06T14:36:00Z">
            <w:rPr>
              <w:lang w:eastAsia="en-GB"/>
            </w:rPr>
          </w:rPrChange>
        </w:rPr>
        <w:t>typ</w:t>
      </w:r>
      <w:r w:rsidRPr="00D070DF">
        <w:rPr>
          <w:lang w:eastAsia="en-GB"/>
        </w:rPr>
        <w:t>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aliases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shorter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20-19.</w:t>
      </w:r>
    </w:p>
    <w:p w14:paraId="17A19CC9" w14:textId="0D850289" w:rsidR="00D070DF" w:rsidRPr="00D070DF" w:rsidRDefault="00B0420F" w:rsidP="00B0420F">
      <w:pPr>
        <w:pStyle w:val="CodeLabel"/>
        <w:rPr>
          <w:lang w:eastAsia="en-GB"/>
        </w:rPr>
      </w:pPr>
      <w:del w:id="283" w:author="Audrey Doyle" w:date="2022-08-06T14:36:00Z">
        <w:r w:rsidDel="0091338B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2E088863" w14:textId="05140CD5" w:rsidR="00D070DF" w:rsidRPr="00D35EB9" w:rsidRDefault="00411658" w:rsidP="00D62D8F">
      <w:pPr>
        <w:pStyle w:val="Code"/>
      </w:pPr>
      <w:r w:rsidRPr="00411658">
        <w:rPr>
          <w:rStyle w:val="LiteralItalic"/>
        </w:rPr>
        <w:t>--snip--</w:t>
      </w:r>
    </w:p>
    <w:p w14:paraId="18650EBE" w14:textId="77777777" w:rsidR="00D070DF" w:rsidRPr="00D35EB9" w:rsidRDefault="00D070DF" w:rsidP="00D62D8F">
      <w:pPr>
        <w:pStyle w:val="Code"/>
      </w:pPr>
    </w:p>
    <w:p w14:paraId="77F33B27" w14:textId="47CD05BC" w:rsidR="00D070DF" w:rsidRPr="00D35EB9" w:rsidRDefault="00D070DF" w:rsidP="00D62D8F">
      <w:pPr>
        <w:pStyle w:val="Code"/>
      </w:pPr>
      <w:r w:rsidRPr="00D35EB9">
        <w:t>type</w:t>
      </w:r>
      <w:r w:rsidR="00945AE6" w:rsidRPr="00D35EB9">
        <w:t xml:space="preserve"> </w:t>
      </w:r>
      <w:r w:rsidRPr="00D35EB9">
        <w:t>Job</w:t>
      </w:r>
      <w:r w:rsidR="00945AE6" w:rsidRPr="00D35EB9">
        <w:t xml:space="preserve"> </w:t>
      </w:r>
      <w:r w:rsidRPr="00D35EB9">
        <w:t>=</w:t>
      </w:r>
      <w:r w:rsidR="00945AE6" w:rsidRPr="00D35EB9">
        <w:t xml:space="preserve"> </w:t>
      </w:r>
      <w:r w:rsidRPr="00D35EB9">
        <w:t>Box&lt;dyn</w:t>
      </w:r>
      <w:r w:rsidR="00945AE6" w:rsidRPr="00D35EB9">
        <w:t xml:space="preserve"> </w:t>
      </w:r>
      <w:r w:rsidRPr="00D35EB9">
        <w:t>FnOnce()</w:t>
      </w:r>
      <w:r w:rsidR="00945AE6" w:rsidRPr="00D35EB9">
        <w:t xml:space="preserve"> </w:t>
      </w:r>
      <w:r w:rsidRPr="00D35EB9">
        <w:t>+</w:t>
      </w:r>
      <w:r w:rsidR="00945AE6" w:rsidRPr="00D35EB9">
        <w:t xml:space="preserve"> </w:t>
      </w:r>
      <w:r w:rsidRPr="00D35EB9">
        <w:t>Send</w:t>
      </w:r>
      <w:r w:rsidR="00945AE6" w:rsidRPr="00D35EB9">
        <w:t xml:space="preserve"> </w:t>
      </w:r>
      <w:r w:rsidRPr="00D35EB9">
        <w:t>+</w:t>
      </w:r>
      <w:r w:rsidR="00945AE6" w:rsidRPr="00D35EB9">
        <w:t xml:space="preserve"> </w:t>
      </w:r>
      <w:r w:rsidRPr="00D35EB9">
        <w:t>'static&gt;;</w:t>
      </w:r>
    </w:p>
    <w:p w14:paraId="493146D8" w14:textId="77777777" w:rsidR="00D070DF" w:rsidRPr="00D35EB9" w:rsidRDefault="00D070DF" w:rsidP="00D62D8F">
      <w:pPr>
        <w:pStyle w:val="Code"/>
      </w:pPr>
    </w:p>
    <w:p w14:paraId="0277BA18" w14:textId="4EA8D76E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462AD43B" w14:textId="58F1A3E6" w:rsidR="00D070DF" w:rsidRPr="00D35EB9" w:rsidRDefault="00945AE6" w:rsidP="00D62D8F">
      <w:pPr>
        <w:pStyle w:val="Code"/>
      </w:pPr>
      <w:r w:rsidRPr="00D35EB9">
        <w:t xml:space="preserve">    </w:t>
      </w:r>
      <w:r w:rsidR="00411658" w:rsidRPr="00411658">
        <w:rPr>
          <w:rStyle w:val="LiteralItalic"/>
        </w:rPr>
        <w:t>--snip--</w:t>
      </w:r>
    </w:p>
    <w:p w14:paraId="741CA709" w14:textId="77777777" w:rsidR="00D070DF" w:rsidRPr="00D35EB9" w:rsidRDefault="00D070DF" w:rsidP="00D62D8F">
      <w:pPr>
        <w:pStyle w:val="Code"/>
      </w:pPr>
    </w:p>
    <w:p w14:paraId="0A40FFAE" w14:textId="672A7BA3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pub</w:t>
      </w:r>
      <w:r w:rsidRPr="00D35EB9">
        <w:t xml:space="preserve"> </w:t>
      </w:r>
      <w:r w:rsidR="00D070DF" w:rsidRPr="00D35EB9">
        <w:t>fn</w:t>
      </w:r>
      <w:r w:rsidRPr="00D35EB9">
        <w:t xml:space="preserve"> </w:t>
      </w:r>
      <w:r w:rsidR="00D070DF" w:rsidRPr="00D35EB9">
        <w:t>execute&lt;F&gt;(&amp;self,</w:t>
      </w:r>
      <w:r w:rsidRPr="00D35EB9">
        <w:t xml:space="preserve"> </w:t>
      </w:r>
      <w:r w:rsidR="00D070DF" w:rsidRPr="00D35EB9">
        <w:t>f:</w:t>
      </w:r>
      <w:r w:rsidRPr="00D35EB9">
        <w:t xml:space="preserve"> </w:t>
      </w:r>
      <w:r w:rsidR="00D070DF" w:rsidRPr="00D35EB9">
        <w:t>F)</w:t>
      </w:r>
    </w:p>
    <w:p w14:paraId="7A9D6FFA" w14:textId="6E03A38E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where</w:t>
      </w:r>
    </w:p>
    <w:p w14:paraId="04DDCBC0" w14:textId="23F956B8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F:</w:t>
      </w:r>
      <w:r w:rsidRPr="00D35EB9">
        <w:t xml:space="preserve"> </w:t>
      </w:r>
      <w:r w:rsidR="00D070DF" w:rsidRPr="00D35EB9">
        <w:t>FnOnce()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Send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'static,</w:t>
      </w:r>
    </w:p>
    <w:p w14:paraId="4BDE3707" w14:textId="349CE57E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{</w:t>
      </w:r>
    </w:p>
    <w:p w14:paraId="26F1DCD0" w14:textId="61BF7EF7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job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Box::new(f);</w:t>
      </w:r>
    </w:p>
    <w:p w14:paraId="27B0E62A" w14:textId="77777777" w:rsidR="00D070DF" w:rsidRPr="00D35EB9" w:rsidRDefault="00D070DF" w:rsidP="00D62D8F">
      <w:pPr>
        <w:pStyle w:val="Code"/>
      </w:pPr>
    </w:p>
    <w:p w14:paraId="487AA17D" w14:textId="08C657AA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self.sender.send(job).unwrap();</w:t>
      </w:r>
    </w:p>
    <w:p w14:paraId="23921626" w14:textId="74311446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36686C33" w14:textId="77777777" w:rsidR="00D070DF" w:rsidRPr="00D35EB9" w:rsidRDefault="00D070DF" w:rsidP="00D62D8F">
      <w:pPr>
        <w:pStyle w:val="Code"/>
      </w:pPr>
      <w:r w:rsidRPr="00D35EB9">
        <w:t>}</w:t>
      </w:r>
    </w:p>
    <w:p w14:paraId="5F0BA370" w14:textId="77777777" w:rsidR="00D070DF" w:rsidRPr="00D35EB9" w:rsidRDefault="00D070DF" w:rsidP="00D62D8F">
      <w:pPr>
        <w:pStyle w:val="Code"/>
      </w:pPr>
    </w:p>
    <w:p w14:paraId="5C89E164" w14:textId="5CCC350C" w:rsidR="00D070DF" w:rsidRPr="00D35EB9" w:rsidRDefault="00411658" w:rsidP="00D62D8F">
      <w:pPr>
        <w:pStyle w:val="Code"/>
      </w:pPr>
      <w:r w:rsidRPr="00411658">
        <w:rPr>
          <w:rStyle w:val="LiteralItalic"/>
        </w:rPr>
        <w:t>--snip--</w:t>
      </w:r>
    </w:p>
    <w:p w14:paraId="3098B423" w14:textId="02B77FDC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Creating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type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alias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Box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</w:p>
    <w:p w14:paraId="6D437163" w14:textId="01657105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After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execute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fails.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happen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example,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executing,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stopped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moment,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executing: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continue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exists.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reason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failure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happen,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that.</w:t>
      </w:r>
    </w:p>
    <w:p w14:paraId="4F61D887" w14:textId="05245E76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yet!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passed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thread::spawn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references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Instead,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forever,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20-20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Worker::new</w:t>
      </w:r>
      <w:r w:rsidRPr="00D070DF">
        <w:rPr>
          <w:lang w:eastAsia="en-GB"/>
        </w:rPr>
        <w:t>.</w:t>
      </w:r>
    </w:p>
    <w:p w14:paraId="77BC8CBB" w14:textId="5B4CC046" w:rsidR="00D070DF" w:rsidRPr="00D070DF" w:rsidRDefault="00B0420F" w:rsidP="00B0420F">
      <w:pPr>
        <w:pStyle w:val="CodeLabel"/>
        <w:rPr>
          <w:lang w:eastAsia="en-GB"/>
        </w:rPr>
      </w:pPr>
      <w:del w:id="284" w:author="Audrey Doyle" w:date="2022-08-06T14:37:00Z">
        <w:r w:rsidDel="009B2B5D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176FCC09" w14:textId="486A0B37" w:rsidR="00D070DF" w:rsidRPr="00D35EB9" w:rsidRDefault="00411658" w:rsidP="00D62D8F">
      <w:pPr>
        <w:pStyle w:val="Code"/>
      </w:pPr>
      <w:r w:rsidRPr="00411658">
        <w:rPr>
          <w:rStyle w:val="LiteralItalic"/>
        </w:rPr>
        <w:t>--snip--</w:t>
      </w:r>
    </w:p>
    <w:p w14:paraId="36F3308A" w14:textId="77777777" w:rsidR="00D070DF" w:rsidRPr="00D35EB9" w:rsidRDefault="00D070DF" w:rsidP="00D62D8F">
      <w:pPr>
        <w:pStyle w:val="Code"/>
      </w:pPr>
    </w:p>
    <w:p w14:paraId="2A99EB9C" w14:textId="04A6AE14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Worker</w:t>
      </w:r>
      <w:r w:rsidR="00945AE6" w:rsidRPr="00D35EB9">
        <w:t xml:space="preserve"> </w:t>
      </w:r>
      <w:r w:rsidRPr="00D35EB9">
        <w:t>{</w:t>
      </w:r>
    </w:p>
    <w:p w14:paraId="6DF09277" w14:textId="127FA579" w:rsidR="00D070DF" w:rsidRPr="00D35EB9" w:rsidRDefault="00945AE6" w:rsidP="00D62D8F">
      <w:pPr>
        <w:pStyle w:val="Code"/>
      </w:pPr>
      <w:r w:rsidRPr="00D35EB9">
        <w:lastRenderedPageBreak/>
        <w:t xml:space="preserve">    </w:t>
      </w:r>
      <w:r w:rsidR="00D070DF" w:rsidRPr="00D35EB9">
        <w:t>fn</w:t>
      </w:r>
      <w:r w:rsidRPr="00D35EB9">
        <w:t xml:space="preserve"> </w:t>
      </w:r>
      <w:r w:rsidR="00D070DF" w:rsidRPr="00D35EB9">
        <w:t>new(id:</w:t>
      </w:r>
      <w:r w:rsidRPr="00D35EB9">
        <w:t xml:space="preserve"> </w:t>
      </w:r>
      <w:r w:rsidR="00D070DF" w:rsidRPr="00D35EB9">
        <w:t>usize,</w:t>
      </w:r>
      <w:r w:rsidRPr="00D35EB9">
        <w:t xml:space="preserve"> </w:t>
      </w:r>
      <w:r w:rsidR="00D070DF" w:rsidRPr="00D35EB9">
        <w:t>receiver:</w:t>
      </w:r>
      <w:r w:rsidRPr="00D35EB9">
        <w:t xml:space="preserve"> </w:t>
      </w:r>
      <w:r w:rsidR="00D070DF" w:rsidRPr="00D35EB9">
        <w:t>Arc&lt;Mutex&lt;mpsc::Receiver&lt;Job&gt;&gt;&gt;)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</w:p>
    <w:p w14:paraId="412FD46B" w14:textId="5DD2ADDD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thread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thread::spawn(move</w:t>
      </w:r>
      <w:r w:rsidRPr="00D35EB9">
        <w:t xml:space="preserve"> </w:t>
      </w:r>
      <w:r w:rsidR="00D070DF" w:rsidRPr="00D35EB9">
        <w:t>||</w:t>
      </w:r>
      <w:r w:rsidRPr="00D35EB9">
        <w:t xml:space="preserve"> </w:t>
      </w:r>
      <w:r w:rsidR="00D070DF" w:rsidRPr="00D35EB9">
        <w:t>loop</w:t>
      </w:r>
      <w:r w:rsidRPr="00D35EB9">
        <w:t xml:space="preserve"> </w:t>
      </w:r>
      <w:r w:rsidR="00D070DF" w:rsidRPr="00D35EB9">
        <w:t>{</w:t>
      </w:r>
    </w:p>
    <w:p w14:paraId="62F4EA01" w14:textId="75902D15" w:rsidR="00D070DF" w:rsidRPr="00D35EB9" w:rsidRDefault="00945AE6" w:rsidP="00D62D8F">
      <w:pPr>
        <w:pStyle w:val="Code"/>
      </w:pPr>
      <w:r w:rsidRPr="00D35EB9">
        <w:t xml:space="preserve">          </w:t>
      </w:r>
      <w:r w:rsidR="00480FC2" w:rsidRPr="00FF277B">
        <w:rPr>
          <w:rStyle w:val="CodeAnnotation"/>
        </w:rPr>
        <w:t>1</w:t>
      </w:r>
      <w:r w:rsidR="00480FC2" w:rsidRPr="00480FC2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job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receiver.lock().</w:t>
      </w:r>
      <w:r w:rsidR="00480FC2" w:rsidRPr="00FF277B">
        <w:rPr>
          <w:rStyle w:val="CodeAnnotation"/>
        </w:rPr>
        <w:t>2</w:t>
      </w:r>
      <w:r w:rsidR="00480FC2" w:rsidRPr="00480FC2">
        <w:t xml:space="preserve"> </w:t>
      </w:r>
      <w:r w:rsidR="00D070DF" w:rsidRPr="00D35EB9">
        <w:t>unwrap()</w:t>
      </w:r>
      <w:r w:rsidR="00480FC2" w:rsidRPr="00FF277B">
        <w:rPr>
          <w:rStyle w:val="CodeAnnotation"/>
        </w:rPr>
        <w:t>3</w:t>
      </w:r>
      <w:r w:rsidR="00480FC2" w:rsidRPr="00480FC2">
        <w:t xml:space="preserve"> </w:t>
      </w:r>
      <w:r w:rsidR="00D070DF" w:rsidRPr="00D35EB9">
        <w:t>.recv()</w:t>
      </w:r>
      <w:r w:rsidR="00480FC2" w:rsidRPr="00FF277B">
        <w:rPr>
          <w:rStyle w:val="CodeAnnotation"/>
        </w:rPr>
        <w:t>4</w:t>
      </w:r>
      <w:r w:rsidR="00480FC2" w:rsidRPr="00480FC2">
        <w:t xml:space="preserve"> </w:t>
      </w:r>
      <w:r w:rsidR="00D070DF" w:rsidRPr="00D35EB9">
        <w:t>.unwrap();</w:t>
      </w:r>
    </w:p>
    <w:p w14:paraId="68C22019" w14:textId="77777777" w:rsidR="00D070DF" w:rsidRPr="00D35EB9" w:rsidRDefault="00D070DF" w:rsidP="00D62D8F">
      <w:pPr>
        <w:pStyle w:val="Code"/>
      </w:pPr>
    </w:p>
    <w:p w14:paraId="7A5642F5" w14:textId="27450626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println!("Worker</w:t>
      </w:r>
      <w:r w:rsidRPr="00D35EB9">
        <w:t xml:space="preserve"> </w:t>
      </w:r>
      <w:r w:rsidR="00D070DF" w:rsidRPr="00D35EB9">
        <w:t>{id}</w:t>
      </w:r>
      <w:r w:rsidRPr="00D35EB9">
        <w:t xml:space="preserve"> </w:t>
      </w:r>
      <w:r w:rsidR="00D070DF" w:rsidRPr="00D35EB9">
        <w:t>got</w:t>
      </w:r>
      <w:r w:rsidRPr="00D35EB9">
        <w:t xml:space="preserve"> </w:t>
      </w:r>
      <w:r w:rsidR="00D070DF" w:rsidRPr="00D35EB9">
        <w:t>a</w:t>
      </w:r>
      <w:r w:rsidRPr="00D35EB9">
        <w:t xml:space="preserve"> </w:t>
      </w:r>
      <w:r w:rsidR="00D070DF" w:rsidRPr="00D35EB9">
        <w:t>job;</w:t>
      </w:r>
      <w:r w:rsidRPr="00D35EB9">
        <w:t xml:space="preserve"> </w:t>
      </w:r>
      <w:r w:rsidR="00D070DF" w:rsidRPr="00D35EB9">
        <w:t>executing.");</w:t>
      </w:r>
    </w:p>
    <w:p w14:paraId="5A53B613" w14:textId="77777777" w:rsidR="00D070DF" w:rsidRPr="00D35EB9" w:rsidRDefault="00D070DF" w:rsidP="00D62D8F">
      <w:pPr>
        <w:pStyle w:val="Code"/>
      </w:pPr>
    </w:p>
    <w:p w14:paraId="587CE785" w14:textId="67D70FB0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job();</w:t>
      </w:r>
    </w:p>
    <w:p w14:paraId="4ACAB361" w14:textId="12A63EDB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});</w:t>
      </w:r>
    </w:p>
    <w:p w14:paraId="5D5076D0" w14:textId="77777777" w:rsidR="00D070DF" w:rsidRPr="00D35EB9" w:rsidRDefault="00D070DF" w:rsidP="00D62D8F">
      <w:pPr>
        <w:pStyle w:val="Code"/>
      </w:pPr>
    </w:p>
    <w:p w14:paraId="72EAFCF3" w14:textId="3C894978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  <w:r w:rsidRPr="00D35EB9">
        <w:t xml:space="preserve"> </w:t>
      </w:r>
      <w:r w:rsidR="00D070DF" w:rsidRPr="00D35EB9">
        <w:t>id,</w:t>
      </w:r>
      <w:r w:rsidRPr="00D35EB9">
        <w:t xml:space="preserve"> </w:t>
      </w:r>
      <w:r w:rsidR="00D070DF" w:rsidRPr="00D35EB9">
        <w:t>thread</w:t>
      </w:r>
      <w:r w:rsidRPr="00D35EB9">
        <w:t xml:space="preserve"> </w:t>
      </w:r>
      <w:r w:rsidR="00D070DF" w:rsidRPr="00D35EB9">
        <w:t>}</w:t>
      </w:r>
    </w:p>
    <w:p w14:paraId="3BF6EBFE" w14:textId="264EF331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0AC8308A" w14:textId="77777777" w:rsidR="00D070DF" w:rsidRPr="00D35EB9" w:rsidRDefault="00D070DF" w:rsidP="00D62D8F">
      <w:pPr>
        <w:pStyle w:val="Code"/>
      </w:pPr>
      <w:r w:rsidRPr="00D35EB9">
        <w:t>}</w:t>
      </w:r>
    </w:p>
    <w:p w14:paraId="3CFAD9A0" w14:textId="7F59B5A6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Receiving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</w:p>
    <w:p w14:paraId="7E7BB181" w14:textId="30B90D11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Here,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receiver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acquire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mutex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panic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errors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Acquiring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fail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mutex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poisoned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happen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panicked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rather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releasing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lock.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situation,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panic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correct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Feel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expect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meaningful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you.</w:t>
      </w:r>
    </w:p>
    <w:p w14:paraId="6A558EA8" w14:textId="4C52F781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mutex,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recv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3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final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moves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well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4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occur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similar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Err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down.</w:t>
      </w:r>
    </w:p>
    <w:p w14:paraId="6F4EB957" w14:textId="74D6CE27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recv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yet,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current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until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becomes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available.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Mutex&lt;T&gt;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ensures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job.</w:t>
      </w:r>
    </w:p>
    <w:p w14:paraId="3A29378A" w14:textId="7CC0024D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state!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cargo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requests:</w:t>
      </w:r>
    </w:p>
    <w:p w14:paraId="5A448990" w14:textId="043F390E" w:rsidR="00D070DF" w:rsidRPr="00D35EB9" w:rsidRDefault="00D070DF" w:rsidP="00D62D8F">
      <w:pPr>
        <w:pStyle w:val="Code"/>
      </w:pPr>
      <w:r w:rsidRPr="00D35EB9">
        <w:t>$</w:t>
      </w:r>
      <w:r w:rsidR="00945AE6" w:rsidRPr="00D35EB9">
        <w:t xml:space="preserve"> </w:t>
      </w:r>
      <w:r w:rsidRPr="00480FC2">
        <w:rPr>
          <w:rStyle w:val="LiteralBold"/>
        </w:rPr>
        <w:t>cargo</w:t>
      </w:r>
      <w:r w:rsidR="00945AE6" w:rsidRPr="00480FC2">
        <w:rPr>
          <w:rStyle w:val="LiteralBold"/>
        </w:rPr>
        <w:t xml:space="preserve"> </w:t>
      </w:r>
      <w:r w:rsidRPr="00480FC2">
        <w:rPr>
          <w:rStyle w:val="LiteralBold"/>
        </w:rPr>
        <w:t>run</w:t>
      </w:r>
    </w:p>
    <w:p w14:paraId="125E50C0" w14:textId="406CD3B2" w:rsidR="00D070DF" w:rsidRPr="00D35EB9" w:rsidRDefault="00945AE6" w:rsidP="00D62D8F">
      <w:pPr>
        <w:pStyle w:val="Code"/>
      </w:pPr>
      <w:r w:rsidRPr="00D35EB9">
        <w:t xml:space="preserve">   </w:t>
      </w:r>
      <w:r w:rsidR="00D070DF" w:rsidRPr="00D35EB9">
        <w:t>Compiling</w:t>
      </w:r>
      <w:r w:rsidRPr="00D35EB9">
        <w:t xml:space="preserve"> </w:t>
      </w:r>
      <w:r w:rsidR="00D070DF" w:rsidRPr="00D35EB9">
        <w:t>hello</w:t>
      </w:r>
      <w:r w:rsidRPr="00D35EB9">
        <w:t xml:space="preserve"> </w:t>
      </w:r>
      <w:r w:rsidR="00D070DF" w:rsidRPr="00D35EB9">
        <w:t>v0.1.0</w:t>
      </w:r>
      <w:r w:rsidRPr="00D35EB9">
        <w:t xml:space="preserve"> </w:t>
      </w:r>
      <w:r w:rsidR="00D070DF" w:rsidRPr="00D35EB9">
        <w:t>(file:///projects/hello)</w:t>
      </w:r>
    </w:p>
    <w:p w14:paraId="474C9DC2" w14:textId="59E775A0" w:rsidR="00D070DF" w:rsidRPr="00D35EB9" w:rsidRDefault="00D070DF" w:rsidP="00D62D8F">
      <w:pPr>
        <w:pStyle w:val="Code"/>
      </w:pPr>
      <w:r w:rsidRPr="00D35EB9">
        <w:t>warning:</w:t>
      </w:r>
      <w:r w:rsidR="00945AE6" w:rsidRPr="00D35EB9">
        <w:t xml:space="preserve"> </w:t>
      </w:r>
      <w:r w:rsidRPr="00D35EB9">
        <w:t>field</w:t>
      </w:r>
      <w:r w:rsidR="00945AE6" w:rsidRPr="00D35EB9">
        <w:t xml:space="preserve"> </w:t>
      </w:r>
      <w:r w:rsidRPr="00D35EB9">
        <w:t>is</w:t>
      </w:r>
      <w:r w:rsidR="00945AE6" w:rsidRPr="00D35EB9">
        <w:t xml:space="preserve"> </w:t>
      </w:r>
      <w:r w:rsidRPr="00D35EB9">
        <w:t>never</w:t>
      </w:r>
      <w:r w:rsidR="00945AE6" w:rsidRPr="00D35EB9">
        <w:t xml:space="preserve"> </w:t>
      </w:r>
      <w:r w:rsidRPr="00D35EB9">
        <w:t>read:</w:t>
      </w:r>
      <w:r w:rsidR="00945AE6" w:rsidRPr="00D35EB9">
        <w:t xml:space="preserve"> </w:t>
      </w:r>
      <w:r w:rsidRPr="00D35EB9">
        <w:t>`workers`</w:t>
      </w:r>
    </w:p>
    <w:p w14:paraId="614CE44E" w14:textId="17750D04" w:rsidR="00D070DF" w:rsidRPr="00D35EB9" w:rsidRDefault="00945AE6" w:rsidP="00D62D8F">
      <w:pPr>
        <w:pStyle w:val="Code"/>
      </w:pPr>
      <w:r w:rsidRPr="00D35EB9">
        <w:t xml:space="preserve"> </w:t>
      </w:r>
      <w:r w:rsidR="00D070DF" w:rsidRPr="00D35EB9">
        <w:t>--&gt;</w:t>
      </w:r>
      <w:r w:rsidRPr="00D35EB9">
        <w:t xml:space="preserve"> </w:t>
      </w:r>
      <w:r w:rsidR="00D070DF" w:rsidRPr="00D35EB9">
        <w:t>src/lib.rs:7:5</w:t>
      </w:r>
    </w:p>
    <w:p w14:paraId="5DDF7374" w14:textId="35801420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|</w:t>
      </w:r>
    </w:p>
    <w:p w14:paraId="605D114A" w14:textId="55AB6E55" w:rsidR="00D070DF" w:rsidRPr="00D35EB9" w:rsidRDefault="00D070DF" w:rsidP="00D62D8F">
      <w:pPr>
        <w:pStyle w:val="Code"/>
      </w:pPr>
      <w:r w:rsidRPr="00D35EB9">
        <w:t>7</w:t>
      </w:r>
      <w:r w:rsidR="00945AE6" w:rsidRPr="00D35EB9">
        <w:t xml:space="preserve"> </w:t>
      </w:r>
      <w:r w:rsidRPr="00D35EB9">
        <w:t>|</w:t>
      </w:r>
      <w:r w:rsidR="00945AE6" w:rsidRPr="00D35EB9">
        <w:t xml:space="preserve">     </w:t>
      </w:r>
      <w:r w:rsidRPr="00D35EB9">
        <w:t>workers:</w:t>
      </w:r>
      <w:r w:rsidR="00945AE6" w:rsidRPr="00D35EB9">
        <w:t xml:space="preserve"> </w:t>
      </w:r>
      <w:r w:rsidRPr="00D35EB9">
        <w:t>Vec&lt;Worker&gt;,</w:t>
      </w:r>
    </w:p>
    <w:p w14:paraId="6D6D3027" w14:textId="4CE432CD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|</w:t>
      </w:r>
      <w:r w:rsidRPr="00D35EB9">
        <w:t xml:space="preserve">     </w:t>
      </w:r>
      <w:r w:rsidR="00D070DF" w:rsidRPr="00D35EB9">
        <w:t>^^^^^^^^^^^^^^^^^^^^</w:t>
      </w:r>
    </w:p>
    <w:p w14:paraId="10DD3411" w14:textId="30E7B21F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|</w:t>
      </w:r>
    </w:p>
    <w:p w14:paraId="1123393C" w14:textId="2AF2465A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=</w:t>
      </w:r>
      <w:r w:rsidRPr="00D35EB9">
        <w:t xml:space="preserve"> </w:t>
      </w:r>
      <w:r w:rsidR="00D070DF" w:rsidRPr="00D35EB9">
        <w:t>note:</w:t>
      </w:r>
      <w:r w:rsidRPr="00D35EB9">
        <w:t xml:space="preserve"> </w:t>
      </w:r>
      <w:r w:rsidR="00D070DF" w:rsidRPr="00D35EB9">
        <w:t>`#[warn(dead_code)]`</w:t>
      </w:r>
      <w:r w:rsidRPr="00D35EB9">
        <w:t xml:space="preserve"> </w:t>
      </w:r>
      <w:r w:rsidR="00D070DF" w:rsidRPr="00D35EB9">
        <w:t>on</w:t>
      </w:r>
      <w:r w:rsidRPr="00D35EB9">
        <w:t xml:space="preserve"> </w:t>
      </w:r>
      <w:r w:rsidR="00D070DF" w:rsidRPr="00D35EB9">
        <w:t>by</w:t>
      </w:r>
      <w:r w:rsidRPr="00D35EB9">
        <w:t xml:space="preserve"> </w:t>
      </w:r>
      <w:r w:rsidR="00D070DF" w:rsidRPr="00D35EB9">
        <w:t>default</w:t>
      </w:r>
    </w:p>
    <w:p w14:paraId="0F576A19" w14:textId="77777777" w:rsidR="00D070DF" w:rsidRPr="00D35EB9" w:rsidRDefault="00D070DF" w:rsidP="00D62D8F">
      <w:pPr>
        <w:pStyle w:val="Code"/>
      </w:pPr>
    </w:p>
    <w:p w14:paraId="278DF682" w14:textId="40034C47" w:rsidR="00D070DF" w:rsidRPr="00D35EB9" w:rsidRDefault="00D070DF" w:rsidP="00D62D8F">
      <w:pPr>
        <w:pStyle w:val="Code"/>
      </w:pPr>
      <w:r w:rsidRPr="00D35EB9">
        <w:t>warning:</w:t>
      </w:r>
      <w:r w:rsidR="00945AE6" w:rsidRPr="00D35EB9">
        <w:t xml:space="preserve"> </w:t>
      </w:r>
      <w:r w:rsidRPr="00D35EB9">
        <w:t>field</w:t>
      </w:r>
      <w:r w:rsidR="00945AE6" w:rsidRPr="00D35EB9">
        <w:t xml:space="preserve"> </w:t>
      </w:r>
      <w:r w:rsidRPr="00D35EB9">
        <w:t>is</w:t>
      </w:r>
      <w:r w:rsidR="00945AE6" w:rsidRPr="00D35EB9">
        <w:t xml:space="preserve"> </w:t>
      </w:r>
      <w:r w:rsidRPr="00D35EB9">
        <w:t>never</w:t>
      </w:r>
      <w:r w:rsidR="00945AE6" w:rsidRPr="00D35EB9">
        <w:t xml:space="preserve"> </w:t>
      </w:r>
      <w:r w:rsidRPr="00D35EB9">
        <w:t>read:</w:t>
      </w:r>
      <w:r w:rsidR="00945AE6" w:rsidRPr="00D35EB9">
        <w:t xml:space="preserve"> </w:t>
      </w:r>
      <w:r w:rsidRPr="00D35EB9">
        <w:t>`id`</w:t>
      </w:r>
    </w:p>
    <w:p w14:paraId="0C36A043" w14:textId="7A1B4DBD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--&gt;</w:t>
      </w:r>
      <w:r w:rsidRPr="00D35EB9">
        <w:t xml:space="preserve"> </w:t>
      </w:r>
      <w:r w:rsidR="00D070DF" w:rsidRPr="00D35EB9">
        <w:t>src/lib.rs:48:5</w:t>
      </w:r>
    </w:p>
    <w:p w14:paraId="26AEE54F" w14:textId="325474E1" w:rsidR="00D070DF" w:rsidRPr="00D35EB9" w:rsidRDefault="00945AE6" w:rsidP="00D62D8F">
      <w:pPr>
        <w:pStyle w:val="Code"/>
      </w:pPr>
      <w:r w:rsidRPr="00D35EB9">
        <w:t xml:space="preserve">   </w:t>
      </w:r>
      <w:r w:rsidR="00D070DF" w:rsidRPr="00D35EB9">
        <w:t>|</w:t>
      </w:r>
    </w:p>
    <w:p w14:paraId="1E9FDFAB" w14:textId="29E23628" w:rsidR="00D070DF" w:rsidRPr="00D35EB9" w:rsidRDefault="00D070DF" w:rsidP="00D62D8F">
      <w:pPr>
        <w:pStyle w:val="Code"/>
      </w:pPr>
      <w:r w:rsidRPr="00D35EB9">
        <w:t>48</w:t>
      </w:r>
      <w:r w:rsidR="00945AE6" w:rsidRPr="00D35EB9">
        <w:t xml:space="preserve"> </w:t>
      </w:r>
      <w:r w:rsidRPr="00D35EB9">
        <w:t>|</w:t>
      </w:r>
      <w:r w:rsidR="00945AE6" w:rsidRPr="00D35EB9">
        <w:t xml:space="preserve">     </w:t>
      </w:r>
      <w:r w:rsidRPr="00D35EB9">
        <w:t>id:</w:t>
      </w:r>
      <w:r w:rsidR="00945AE6" w:rsidRPr="00D35EB9">
        <w:t xml:space="preserve"> </w:t>
      </w:r>
      <w:r w:rsidRPr="00D35EB9">
        <w:t>usize,</w:t>
      </w:r>
    </w:p>
    <w:p w14:paraId="76546009" w14:textId="669FA572" w:rsidR="00D070DF" w:rsidRPr="00D35EB9" w:rsidRDefault="00945AE6" w:rsidP="00D62D8F">
      <w:pPr>
        <w:pStyle w:val="Code"/>
      </w:pPr>
      <w:r w:rsidRPr="00D35EB9">
        <w:t xml:space="preserve">   </w:t>
      </w:r>
      <w:r w:rsidR="00D070DF" w:rsidRPr="00D35EB9">
        <w:t>|</w:t>
      </w:r>
      <w:r w:rsidRPr="00D35EB9">
        <w:t xml:space="preserve">     </w:t>
      </w:r>
      <w:r w:rsidR="00D070DF" w:rsidRPr="00D35EB9">
        <w:t>^^^^^^^^^</w:t>
      </w:r>
    </w:p>
    <w:p w14:paraId="1DF52CF6" w14:textId="77777777" w:rsidR="00D070DF" w:rsidRPr="00D35EB9" w:rsidRDefault="00D070DF" w:rsidP="00D62D8F">
      <w:pPr>
        <w:pStyle w:val="Code"/>
      </w:pPr>
    </w:p>
    <w:p w14:paraId="61CA9E39" w14:textId="2C34129A" w:rsidR="00D070DF" w:rsidRPr="00D35EB9" w:rsidRDefault="00D070DF" w:rsidP="00D62D8F">
      <w:pPr>
        <w:pStyle w:val="Code"/>
      </w:pPr>
      <w:r w:rsidRPr="00D35EB9">
        <w:t>warning:</w:t>
      </w:r>
      <w:r w:rsidR="00945AE6" w:rsidRPr="00D35EB9">
        <w:t xml:space="preserve"> </w:t>
      </w:r>
      <w:r w:rsidRPr="00D35EB9">
        <w:t>field</w:t>
      </w:r>
      <w:r w:rsidR="00945AE6" w:rsidRPr="00D35EB9">
        <w:t xml:space="preserve"> </w:t>
      </w:r>
      <w:r w:rsidRPr="00D35EB9">
        <w:t>is</w:t>
      </w:r>
      <w:r w:rsidR="00945AE6" w:rsidRPr="00D35EB9">
        <w:t xml:space="preserve"> </w:t>
      </w:r>
      <w:r w:rsidRPr="00D35EB9">
        <w:t>never</w:t>
      </w:r>
      <w:r w:rsidR="00945AE6" w:rsidRPr="00D35EB9">
        <w:t xml:space="preserve"> </w:t>
      </w:r>
      <w:r w:rsidRPr="00D35EB9">
        <w:t>read:</w:t>
      </w:r>
      <w:r w:rsidR="00945AE6" w:rsidRPr="00D35EB9">
        <w:t xml:space="preserve"> </w:t>
      </w:r>
      <w:r w:rsidRPr="00D35EB9">
        <w:t>`thread`</w:t>
      </w:r>
    </w:p>
    <w:p w14:paraId="3524EE23" w14:textId="37FC3055" w:rsidR="00D070DF" w:rsidRPr="00D35EB9" w:rsidRDefault="00945AE6" w:rsidP="00D62D8F">
      <w:pPr>
        <w:pStyle w:val="Code"/>
      </w:pPr>
      <w:r w:rsidRPr="00D35EB9">
        <w:t xml:space="preserve">  </w:t>
      </w:r>
      <w:r w:rsidR="00D070DF" w:rsidRPr="00D35EB9">
        <w:t>--&gt;</w:t>
      </w:r>
      <w:r w:rsidRPr="00D35EB9">
        <w:t xml:space="preserve"> </w:t>
      </w:r>
      <w:r w:rsidR="00D070DF" w:rsidRPr="00D35EB9">
        <w:t>src/lib.rs:49:5</w:t>
      </w:r>
    </w:p>
    <w:p w14:paraId="64D09119" w14:textId="799E64AC" w:rsidR="00D070DF" w:rsidRPr="00D35EB9" w:rsidRDefault="00945AE6" w:rsidP="00D62D8F">
      <w:pPr>
        <w:pStyle w:val="Code"/>
      </w:pPr>
      <w:r w:rsidRPr="00D35EB9">
        <w:lastRenderedPageBreak/>
        <w:t xml:space="preserve">   </w:t>
      </w:r>
      <w:r w:rsidR="00D070DF" w:rsidRPr="00D35EB9">
        <w:t>|</w:t>
      </w:r>
    </w:p>
    <w:p w14:paraId="305B6ADD" w14:textId="16433580" w:rsidR="00D070DF" w:rsidRPr="00D35EB9" w:rsidRDefault="00D070DF" w:rsidP="00D62D8F">
      <w:pPr>
        <w:pStyle w:val="Code"/>
      </w:pPr>
      <w:r w:rsidRPr="00D35EB9">
        <w:t>49</w:t>
      </w:r>
      <w:r w:rsidR="00945AE6" w:rsidRPr="00D35EB9">
        <w:t xml:space="preserve"> </w:t>
      </w:r>
      <w:r w:rsidRPr="00D35EB9">
        <w:t>|</w:t>
      </w:r>
      <w:r w:rsidR="00945AE6" w:rsidRPr="00D35EB9">
        <w:t xml:space="preserve">     </w:t>
      </w:r>
      <w:r w:rsidRPr="00D35EB9">
        <w:t>thread:</w:t>
      </w:r>
      <w:r w:rsidR="00945AE6" w:rsidRPr="00D35EB9">
        <w:t xml:space="preserve"> </w:t>
      </w:r>
      <w:r w:rsidRPr="00D35EB9">
        <w:t>thread::JoinHandle&lt;()&gt;,</w:t>
      </w:r>
    </w:p>
    <w:p w14:paraId="3E1F60A6" w14:textId="73E7F9D7" w:rsidR="00D070DF" w:rsidRPr="00D35EB9" w:rsidRDefault="00945AE6" w:rsidP="00D62D8F">
      <w:pPr>
        <w:pStyle w:val="Code"/>
      </w:pPr>
      <w:r w:rsidRPr="00D35EB9">
        <w:t xml:space="preserve">   </w:t>
      </w:r>
      <w:r w:rsidR="00D070DF" w:rsidRPr="00D35EB9">
        <w:t>|</w:t>
      </w:r>
      <w:r w:rsidRPr="00D35EB9">
        <w:t xml:space="preserve">     </w:t>
      </w:r>
      <w:r w:rsidR="00D070DF" w:rsidRPr="00D35EB9">
        <w:t>^^^^^^^^^^^^^^^^^^^^^^^^^^^^^^</w:t>
      </w:r>
    </w:p>
    <w:p w14:paraId="54CB9B44" w14:textId="77777777" w:rsidR="00D070DF" w:rsidRPr="00D35EB9" w:rsidRDefault="00D070DF" w:rsidP="00D62D8F">
      <w:pPr>
        <w:pStyle w:val="Code"/>
      </w:pPr>
    </w:p>
    <w:p w14:paraId="22106D2D" w14:textId="31072BB3" w:rsidR="00D070DF" w:rsidRPr="00D35EB9" w:rsidRDefault="00D070DF" w:rsidP="00D62D8F">
      <w:pPr>
        <w:pStyle w:val="Code"/>
      </w:pPr>
      <w:r w:rsidRPr="00D35EB9">
        <w:t>warning:</w:t>
      </w:r>
      <w:r w:rsidR="00945AE6" w:rsidRPr="00D35EB9">
        <w:t xml:space="preserve"> </w:t>
      </w:r>
      <w:r w:rsidRPr="00D35EB9">
        <w:t>`hello`</w:t>
      </w:r>
      <w:r w:rsidR="00945AE6" w:rsidRPr="00D35EB9">
        <w:t xml:space="preserve"> </w:t>
      </w:r>
      <w:r w:rsidRPr="00D35EB9">
        <w:t>(lib)</w:t>
      </w:r>
      <w:r w:rsidR="00945AE6" w:rsidRPr="00D35EB9">
        <w:t xml:space="preserve"> </w:t>
      </w:r>
      <w:r w:rsidRPr="00D35EB9">
        <w:t>generated</w:t>
      </w:r>
      <w:r w:rsidR="00945AE6" w:rsidRPr="00D35EB9">
        <w:t xml:space="preserve"> </w:t>
      </w:r>
      <w:r w:rsidRPr="00D35EB9">
        <w:t>3</w:t>
      </w:r>
      <w:r w:rsidR="00945AE6" w:rsidRPr="00D35EB9">
        <w:t xml:space="preserve"> </w:t>
      </w:r>
      <w:r w:rsidRPr="00D35EB9">
        <w:t>warnings</w:t>
      </w:r>
    </w:p>
    <w:p w14:paraId="6B391948" w14:textId="05D58042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Finished</w:t>
      </w:r>
      <w:r w:rsidRPr="00D35EB9">
        <w:t xml:space="preserve"> </w:t>
      </w:r>
      <w:r w:rsidR="00D070DF" w:rsidRPr="00D35EB9">
        <w:t>dev</w:t>
      </w:r>
      <w:r w:rsidRPr="00D35EB9">
        <w:t xml:space="preserve"> </w:t>
      </w:r>
      <w:r w:rsidR="00D070DF" w:rsidRPr="00D35EB9">
        <w:t>[unoptimized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debuginfo]</w:t>
      </w:r>
      <w:r w:rsidRPr="00D35EB9">
        <w:t xml:space="preserve"> </w:t>
      </w:r>
      <w:r w:rsidR="00D070DF" w:rsidRPr="00D35EB9">
        <w:t>target(s)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1.40s</w:t>
      </w:r>
    </w:p>
    <w:p w14:paraId="088BD95E" w14:textId="0348B10C" w:rsidR="00D070DF" w:rsidRPr="00D35EB9" w:rsidRDefault="00945AE6" w:rsidP="00D62D8F">
      <w:pPr>
        <w:pStyle w:val="Code"/>
      </w:pPr>
      <w:r w:rsidRPr="00D35EB9">
        <w:t xml:space="preserve">     </w:t>
      </w:r>
      <w:r w:rsidR="00D070DF" w:rsidRPr="00D35EB9">
        <w:t>Running</w:t>
      </w:r>
      <w:r w:rsidRPr="00D35EB9">
        <w:t xml:space="preserve"> </w:t>
      </w:r>
      <w:r w:rsidR="00D070DF" w:rsidRPr="00D35EB9">
        <w:t>`target/debug/hello`</w:t>
      </w:r>
    </w:p>
    <w:p w14:paraId="781EA883" w14:textId="626025BF" w:rsidR="00D070DF" w:rsidRPr="00D35EB9" w:rsidRDefault="00D070DF" w:rsidP="00D62D8F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0</w:t>
      </w:r>
      <w:r w:rsidR="00945AE6" w:rsidRPr="00D35EB9">
        <w:t xml:space="preserve"> </w:t>
      </w:r>
      <w:r w:rsidRPr="00D35EB9">
        <w:t>got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job;</w:t>
      </w:r>
      <w:r w:rsidR="00945AE6" w:rsidRPr="00D35EB9">
        <w:t xml:space="preserve"> </w:t>
      </w:r>
      <w:r w:rsidRPr="00D35EB9">
        <w:t>executing.</w:t>
      </w:r>
    </w:p>
    <w:p w14:paraId="4B33A0BA" w14:textId="5228870D" w:rsidR="00D070DF" w:rsidRPr="00D35EB9" w:rsidRDefault="00D070DF" w:rsidP="00D62D8F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2</w:t>
      </w:r>
      <w:r w:rsidR="00945AE6" w:rsidRPr="00D35EB9">
        <w:t xml:space="preserve"> </w:t>
      </w:r>
      <w:r w:rsidRPr="00D35EB9">
        <w:t>got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job;</w:t>
      </w:r>
      <w:r w:rsidR="00945AE6" w:rsidRPr="00D35EB9">
        <w:t xml:space="preserve"> </w:t>
      </w:r>
      <w:r w:rsidRPr="00D35EB9">
        <w:t>executing.</w:t>
      </w:r>
    </w:p>
    <w:p w14:paraId="16A9D238" w14:textId="29F61C92" w:rsidR="00D070DF" w:rsidRPr="00D35EB9" w:rsidRDefault="00D070DF" w:rsidP="00D62D8F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1</w:t>
      </w:r>
      <w:r w:rsidR="00945AE6" w:rsidRPr="00D35EB9">
        <w:t xml:space="preserve"> </w:t>
      </w:r>
      <w:r w:rsidRPr="00D35EB9">
        <w:t>got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job;</w:t>
      </w:r>
      <w:r w:rsidR="00945AE6" w:rsidRPr="00D35EB9">
        <w:t xml:space="preserve"> </w:t>
      </w:r>
      <w:r w:rsidRPr="00D35EB9">
        <w:t>executing.</w:t>
      </w:r>
    </w:p>
    <w:p w14:paraId="0BF26F3C" w14:textId="418A38C3" w:rsidR="00D070DF" w:rsidRPr="00D35EB9" w:rsidRDefault="00D070DF" w:rsidP="00D62D8F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3</w:t>
      </w:r>
      <w:r w:rsidR="00945AE6" w:rsidRPr="00D35EB9">
        <w:t xml:space="preserve"> </w:t>
      </w:r>
      <w:r w:rsidRPr="00D35EB9">
        <w:t>got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job;</w:t>
      </w:r>
      <w:r w:rsidR="00945AE6" w:rsidRPr="00D35EB9">
        <w:t xml:space="preserve"> </w:t>
      </w:r>
      <w:r w:rsidRPr="00D35EB9">
        <w:t>executing.</w:t>
      </w:r>
    </w:p>
    <w:p w14:paraId="6EA20FCF" w14:textId="61E79FEE" w:rsidR="00D070DF" w:rsidRPr="00D35EB9" w:rsidRDefault="00D070DF" w:rsidP="00D62D8F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0</w:t>
      </w:r>
      <w:r w:rsidR="00945AE6" w:rsidRPr="00D35EB9">
        <w:t xml:space="preserve"> </w:t>
      </w:r>
      <w:r w:rsidRPr="00D35EB9">
        <w:t>got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job;</w:t>
      </w:r>
      <w:r w:rsidR="00945AE6" w:rsidRPr="00D35EB9">
        <w:t xml:space="preserve"> </w:t>
      </w:r>
      <w:r w:rsidRPr="00D35EB9">
        <w:t>executing.</w:t>
      </w:r>
    </w:p>
    <w:p w14:paraId="5A456F2F" w14:textId="2EBEA49F" w:rsidR="00D070DF" w:rsidRPr="00D35EB9" w:rsidRDefault="00D070DF" w:rsidP="00D62D8F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2</w:t>
      </w:r>
      <w:r w:rsidR="00945AE6" w:rsidRPr="00D35EB9">
        <w:t xml:space="preserve"> </w:t>
      </w:r>
      <w:r w:rsidRPr="00D35EB9">
        <w:t>got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job;</w:t>
      </w:r>
      <w:r w:rsidR="00945AE6" w:rsidRPr="00D35EB9">
        <w:t xml:space="preserve"> </w:t>
      </w:r>
      <w:r w:rsidRPr="00D35EB9">
        <w:t>executing.</w:t>
      </w:r>
    </w:p>
    <w:p w14:paraId="34C748FF" w14:textId="44D789F0" w:rsidR="00D070DF" w:rsidRPr="00D35EB9" w:rsidRDefault="00D070DF" w:rsidP="00D62D8F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1</w:t>
      </w:r>
      <w:r w:rsidR="00945AE6" w:rsidRPr="00D35EB9">
        <w:t xml:space="preserve"> </w:t>
      </w:r>
      <w:r w:rsidRPr="00D35EB9">
        <w:t>got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job;</w:t>
      </w:r>
      <w:r w:rsidR="00945AE6" w:rsidRPr="00D35EB9">
        <w:t xml:space="preserve"> </w:t>
      </w:r>
      <w:r w:rsidRPr="00D35EB9">
        <w:t>executing.</w:t>
      </w:r>
    </w:p>
    <w:p w14:paraId="5C484031" w14:textId="5D6C96F2" w:rsidR="00D070DF" w:rsidRPr="00D35EB9" w:rsidRDefault="00D070DF" w:rsidP="00D62D8F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3</w:t>
      </w:r>
      <w:r w:rsidR="00945AE6" w:rsidRPr="00D35EB9">
        <w:t xml:space="preserve"> </w:t>
      </w:r>
      <w:r w:rsidRPr="00D35EB9">
        <w:t>got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job;</w:t>
      </w:r>
      <w:r w:rsidR="00945AE6" w:rsidRPr="00D35EB9">
        <w:t xml:space="preserve"> </w:t>
      </w:r>
      <w:r w:rsidRPr="00D35EB9">
        <w:t>executing.</w:t>
      </w:r>
    </w:p>
    <w:p w14:paraId="5AD384AC" w14:textId="471FCE82" w:rsidR="00D070DF" w:rsidRPr="00D35EB9" w:rsidRDefault="00D070DF" w:rsidP="00D62D8F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0</w:t>
      </w:r>
      <w:r w:rsidR="00945AE6" w:rsidRPr="00D35EB9">
        <w:t xml:space="preserve"> </w:t>
      </w:r>
      <w:r w:rsidRPr="00D35EB9">
        <w:t>got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job;</w:t>
      </w:r>
      <w:r w:rsidR="00945AE6" w:rsidRPr="00D35EB9">
        <w:t xml:space="preserve"> </w:t>
      </w:r>
      <w:r w:rsidRPr="00D35EB9">
        <w:t>executing.</w:t>
      </w:r>
    </w:p>
    <w:p w14:paraId="7F959166" w14:textId="58630F09" w:rsidR="00D070DF" w:rsidRPr="00D35EB9" w:rsidRDefault="00D070DF" w:rsidP="00D62D8F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2</w:t>
      </w:r>
      <w:r w:rsidR="00945AE6" w:rsidRPr="00D35EB9">
        <w:t xml:space="preserve"> </w:t>
      </w:r>
      <w:r w:rsidRPr="00D35EB9">
        <w:t>got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job;</w:t>
      </w:r>
      <w:r w:rsidR="00945AE6" w:rsidRPr="00D35EB9">
        <w:t xml:space="preserve"> </w:t>
      </w:r>
      <w:r w:rsidRPr="00D35EB9">
        <w:t>executing.</w:t>
      </w:r>
    </w:p>
    <w:p w14:paraId="27F7EADF" w14:textId="6E0AFF84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Success!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asynchronously.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system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overloaded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35EB9">
        <w:rPr>
          <w:rStyle w:val="Italic"/>
        </w:rPr>
        <w:t>/sleep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them.</w:t>
      </w:r>
    </w:p>
    <w:p w14:paraId="6CFA2761" w14:textId="346D25FA" w:rsidR="00D070DF" w:rsidRPr="00D070DF" w:rsidRDefault="00D070DF" w:rsidP="006D307B">
      <w:pPr>
        <w:pStyle w:val="Note"/>
        <w:rPr>
          <w:lang w:eastAsia="en-GB"/>
        </w:rPr>
      </w:pPr>
      <w:r w:rsidRPr="006D307B">
        <w:rPr>
          <w:rStyle w:val="NoteHead"/>
        </w:rPr>
        <w:t>Note</w:t>
      </w:r>
      <w:r w:rsidR="006D307B">
        <w:rPr>
          <w:lang w:eastAsia="en-GB"/>
        </w:rPr>
        <w:tab/>
        <w:t>I</w:t>
      </w:r>
      <w:r w:rsidRPr="00D070DF">
        <w:rPr>
          <w:lang w:eastAsia="en-GB"/>
        </w:rPr>
        <w:t>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open</w:t>
      </w:r>
      <w:r w:rsidR="00945AE6">
        <w:rPr>
          <w:lang w:eastAsia="en-GB"/>
        </w:rPr>
        <w:t xml:space="preserve"> </w:t>
      </w:r>
      <w:r w:rsidRPr="006D307B">
        <w:rPr>
          <w:rStyle w:val="Italic"/>
        </w:rPr>
        <w:t>/sleep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windows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simultaneously,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del w:id="285" w:author="Audrey Doyle" w:date="2022-08-06T14:38:00Z">
        <w:r w:rsidRPr="00D070DF" w:rsidDel="009B2B5D">
          <w:rPr>
            <w:lang w:eastAsia="en-GB"/>
          </w:rPr>
          <w:delText>5</w:delText>
        </w:r>
        <w:r w:rsidR="00945AE6" w:rsidDel="009B2B5D">
          <w:rPr>
            <w:lang w:eastAsia="en-GB"/>
          </w:rPr>
          <w:delText xml:space="preserve"> </w:delText>
        </w:r>
      </w:del>
      <w:ins w:id="286" w:author="Audrey Doyle" w:date="2022-08-06T14:38:00Z">
        <w:r w:rsidR="009B2B5D">
          <w:rPr>
            <w:lang w:eastAsia="en-GB"/>
          </w:rPr>
          <w:t>five-</w:t>
        </w:r>
      </w:ins>
      <w:r w:rsidRPr="00D070DF">
        <w:rPr>
          <w:lang w:eastAsia="en-GB"/>
        </w:rPr>
        <w:t>second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intervals.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browsers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multiple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sequentially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caching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reasons.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limitation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caused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server.</w:t>
      </w:r>
    </w:p>
    <w:p w14:paraId="53C5A12F" w14:textId="766471EB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After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learning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while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let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34556F">
        <w:rPr>
          <w:rStyle w:val="Xref"/>
        </w:rPr>
        <w:t>Chapter</w:t>
      </w:r>
      <w:r w:rsidR="00945AE6" w:rsidRPr="0034556F">
        <w:rPr>
          <w:rStyle w:val="Xref"/>
        </w:rPr>
        <w:t xml:space="preserve"> </w:t>
      </w:r>
      <w:r w:rsidRPr="0034556F">
        <w:rPr>
          <w:rStyle w:val="Xref"/>
        </w:rPr>
        <w:t>18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wondering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didn’t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20-21.</w:t>
      </w:r>
    </w:p>
    <w:p w14:paraId="5FC5661C" w14:textId="2B967D52" w:rsidR="00D070DF" w:rsidRPr="00D070DF" w:rsidRDefault="00B0420F" w:rsidP="00B0420F">
      <w:pPr>
        <w:pStyle w:val="CodeLabel"/>
        <w:rPr>
          <w:lang w:eastAsia="en-GB"/>
        </w:rPr>
      </w:pPr>
      <w:del w:id="287" w:author="Audrey Doyle" w:date="2022-08-06T14:38:00Z">
        <w:r w:rsidDel="009B2B5D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32EB1870" w14:textId="6C0EDA10" w:rsidR="00D070DF" w:rsidRPr="00D35EB9" w:rsidRDefault="00411658" w:rsidP="00D62D8F">
      <w:pPr>
        <w:pStyle w:val="Code"/>
      </w:pPr>
      <w:r w:rsidRPr="00411658">
        <w:rPr>
          <w:rStyle w:val="LiteralItalic"/>
        </w:rPr>
        <w:t>--snip--</w:t>
      </w:r>
    </w:p>
    <w:p w14:paraId="0015597B" w14:textId="77777777" w:rsidR="00D070DF" w:rsidRPr="00D35EB9" w:rsidRDefault="00D070DF" w:rsidP="00D62D8F">
      <w:pPr>
        <w:pStyle w:val="Code"/>
      </w:pPr>
    </w:p>
    <w:p w14:paraId="4E168086" w14:textId="5AF896EB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Worker</w:t>
      </w:r>
      <w:r w:rsidR="00945AE6" w:rsidRPr="00D35EB9">
        <w:t xml:space="preserve"> </w:t>
      </w:r>
      <w:r w:rsidRPr="00D35EB9">
        <w:t>{</w:t>
      </w:r>
    </w:p>
    <w:p w14:paraId="504D8167" w14:textId="41C13058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fn</w:t>
      </w:r>
      <w:r w:rsidRPr="00D35EB9">
        <w:t xml:space="preserve"> </w:t>
      </w:r>
      <w:r w:rsidR="00D070DF" w:rsidRPr="00D35EB9">
        <w:t>new(id:</w:t>
      </w:r>
      <w:r w:rsidRPr="00D35EB9">
        <w:t xml:space="preserve"> </w:t>
      </w:r>
      <w:r w:rsidR="00D070DF" w:rsidRPr="00D35EB9">
        <w:t>usize,</w:t>
      </w:r>
      <w:r w:rsidRPr="00D35EB9">
        <w:t xml:space="preserve"> </w:t>
      </w:r>
      <w:r w:rsidR="00D070DF" w:rsidRPr="00D35EB9">
        <w:t>receiver:</w:t>
      </w:r>
      <w:r w:rsidRPr="00D35EB9">
        <w:t xml:space="preserve"> </w:t>
      </w:r>
      <w:r w:rsidR="00D070DF" w:rsidRPr="00D35EB9">
        <w:t>Arc&lt;Mutex&lt;mpsc::Receiver&lt;Job&gt;&gt;&gt;)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</w:p>
    <w:p w14:paraId="486A2309" w14:textId="1A11B03E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thread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thread::spawn(move</w:t>
      </w:r>
      <w:r w:rsidRPr="00D35EB9">
        <w:t xml:space="preserve"> </w:t>
      </w:r>
      <w:r w:rsidR="00D070DF" w:rsidRPr="00D35EB9">
        <w:t>||</w:t>
      </w:r>
      <w:r w:rsidRPr="00D35EB9">
        <w:t xml:space="preserve"> </w:t>
      </w:r>
      <w:r w:rsidR="00D070DF" w:rsidRPr="00D35EB9">
        <w:t>{</w:t>
      </w:r>
    </w:p>
    <w:p w14:paraId="2ACEE936" w14:textId="7F294159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while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Ok(job)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receiver.lock().unwrap().recv()</w:t>
      </w:r>
      <w:r w:rsidRPr="00D35EB9">
        <w:t xml:space="preserve"> </w:t>
      </w:r>
      <w:r w:rsidR="00D070DF" w:rsidRPr="00D35EB9">
        <w:t>{</w:t>
      </w:r>
    </w:p>
    <w:p w14:paraId="5ED58765" w14:textId="2AA1B2B5" w:rsidR="00D070DF" w:rsidRPr="00D35EB9" w:rsidRDefault="00945AE6" w:rsidP="00D62D8F">
      <w:pPr>
        <w:pStyle w:val="Code"/>
      </w:pPr>
      <w:r w:rsidRPr="00D35EB9">
        <w:t xml:space="preserve">                </w:t>
      </w:r>
      <w:r w:rsidR="00D070DF" w:rsidRPr="00D35EB9">
        <w:t>println!("Worker</w:t>
      </w:r>
      <w:r w:rsidRPr="00D35EB9">
        <w:t xml:space="preserve"> </w:t>
      </w:r>
      <w:r w:rsidR="00D070DF" w:rsidRPr="00D35EB9">
        <w:t>{id}</w:t>
      </w:r>
      <w:r w:rsidRPr="00D35EB9">
        <w:t xml:space="preserve"> </w:t>
      </w:r>
      <w:r w:rsidR="00D070DF" w:rsidRPr="00D35EB9">
        <w:t>got</w:t>
      </w:r>
      <w:r w:rsidRPr="00D35EB9">
        <w:t xml:space="preserve"> </w:t>
      </w:r>
      <w:r w:rsidR="00D070DF" w:rsidRPr="00D35EB9">
        <w:t>a</w:t>
      </w:r>
      <w:r w:rsidRPr="00D35EB9">
        <w:t xml:space="preserve"> </w:t>
      </w:r>
      <w:r w:rsidR="00D070DF" w:rsidRPr="00D35EB9">
        <w:t>job;</w:t>
      </w:r>
      <w:r w:rsidRPr="00D35EB9">
        <w:t xml:space="preserve"> </w:t>
      </w:r>
      <w:r w:rsidR="00D070DF" w:rsidRPr="00D35EB9">
        <w:t>executing.");</w:t>
      </w:r>
    </w:p>
    <w:p w14:paraId="40B8122C" w14:textId="77777777" w:rsidR="00D070DF" w:rsidRPr="00D35EB9" w:rsidRDefault="00D070DF" w:rsidP="00D62D8F">
      <w:pPr>
        <w:pStyle w:val="Code"/>
      </w:pPr>
    </w:p>
    <w:p w14:paraId="709DEBB6" w14:textId="63F9502D" w:rsidR="00D070DF" w:rsidRPr="00D35EB9" w:rsidRDefault="00945AE6" w:rsidP="00D62D8F">
      <w:pPr>
        <w:pStyle w:val="Code"/>
      </w:pPr>
      <w:r w:rsidRPr="00D35EB9">
        <w:t xml:space="preserve">                </w:t>
      </w:r>
      <w:r w:rsidR="00D070DF" w:rsidRPr="00D35EB9">
        <w:t>job();</w:t>
      </w:r>
    </w:p>
    <w:p w14:paraId="75689B20" w14:textId="7B129FF7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}</w:t>
      </w:r>
    </w:p>
    <w:p w14:paraId="49141E20" w14:textId="187D5DBF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});</w:t>
      </w:r>
    </w:p>
    <w:p w14:paraId="23D48313" w14:textId="77777777" w:rsidR="00D070DF" w:rsidRPr="00D35EB9" w:rsidRDefault="00D070DF" w:rsidP="00D62D8F">
      <w:pPr>
        <w:pStyle w:val="Code"/>
      </w:pPr>
    </w:p>
    <w:p w14:paraId="2AB53463" w14:textId="10E6CC8A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  <w:r w:rsidRPr="00D35EB9">
        <w:t xml:space="preserve"> </w:t>
      </w:r>
      <w:r w:rsidR="00D070DF" w:rsidRPr="00D35EB9">
        <w:t>id,</w:t>
      </w:r>
      <w:r w:rsidRPr="00D35EB9">
        <w:t xml:space="preserve"> </w:t>
      </w:r>
      <w:r w:rsidR="00D070DF" w:rsidRPr="00D35EB9">
        <w:t>thread</w:t>
      </w:r>
      <w:r w:rsidRPr="00D35EB9">
        <w:t xml:space="preserve"> </w:t>
      </w:r>
      <w:r w:rsidR="00D070DF" w:rsidRPr="00D35EB9">
        <w:t>}</w:t>
      </w:r>
    </w:p>
    <w:p w14:paraId="04A7948F" w14:textId="7942D11D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2BFAD637" w14:textId="77777777" w:rsidR="00D070DF" w:rsidRPr="00D35EB9" w:rsidRDefault="00D070DF" w:rsidP="00D62D8F">
      <w:pPr>
        <w:pStyle w:val="Code"/>
      </w:pPr>
      <w:r w:rsidRPr="00D35EB9">
        <w:t>}</w:t>
      </w:r>
    </w:p>
    <w:p w14:paraId="50F8D286" w14:textId="46598CA0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alternative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Worker::new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while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let</w:t>
      </w:r>
    </w:p>
    <w:p w14:paraId="74B130A6" w14:textId="04C84C2D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result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desired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behavior: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slow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processed.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lastRenderedPageBreak/>
        <w:t>reason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somewhat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subtle: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Mutex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struct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public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ownership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lifetime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MutexGuard&lt;T&gt;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LockResult&lt;MutexGuard&lt;T&gt;&gt;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time,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borrow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checker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enforce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resource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guarded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Mutex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accessed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unless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lock.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However,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result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longer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intended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mindful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lifetime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MutexGuard&lt;T&gt;</w:t>
      </w:r>
      <w:r w:rsidRPr="00D070DF">
        <w:rPr>
          <w:lang w:eastAsia="en-GB"/>
        </w:rPr>
        <w:t>.</w:t>
      </w:r>
    </w:p>
    <w:p w14:paraId="4CA44591" w14:textId="6477084C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20-20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let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job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=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receiver.lock().unwrap().recv().unwrap();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let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temporary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values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expression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del w:id="288" w:author="Audrey Doyle" w:date="2022-08-06T14:39:00Z">
        <w:r w:rsidRPr="00D070DF" w:rsidDel="009B2B5D">
          <w:rPr>
            <w:lang w:eastAsia="en-GB"/>
          </w:rPr>
          <w:delText>right</w:delText>
        </w:r>
        <w:r w:rsidR="00945AE6" w:rsidDel="009B2B5D">
          <w:rPr>
            <w:lang w:eastAsia="en-GB"/>
          </w:rPr>
          <w:delText xml:space="preserve"> </w:delText>
        </w:r>
      </w:del>
      <w:ins w:id="289" w:author="Audrey Doyle" w:date="2022-08-06T14:39:00Z">
        <w:r w:rsidR="009B2B5D" w:rsidRPr="00D070DF">
          <w:rPr>
            <w:lang w:eastAsia="en-GB"/>
          </w:rPr>
          <w:t>right</w:t>
        </w:r>
        <w:r w:rsidR="009B2B5D">
          <w:rPr>
            <w:lang w:eastAsia="en-GB"/>
          </w:rPr>
          <w:t>-</w:t>
        </w:r>
      </w:ins>
      <w:r w:rsidRPr="00D070DF">
        <w:rPr>
          <w:lang w:eastAsia="en-GB"/>
        </w:rPr>
        <w:t>hand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equal</w:t>
      </w:r>
      <w:del w:id="290" w:author="Audrey Doyle" w:date="2022-08-06T14:39:00Z">
        <w:r w:rsidRPr="00D070DF" w:rsidDel="009B2B5D">
          <w:rPr>
            <w:lang w:eastAsia="en-GB"/>
          </w:rPr>
          <w:delText>s</w:delText>
        </w:r>
      </w:del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sign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immediately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dropped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let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statement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However,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while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let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(and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if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let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match</w:t>
      </w:r>
      <w:r w:rsidRPr="00D070DF">
        <w:rPr>
          <w:lang w:eastAsia="en-GB"/>
        </w:rPr>
        <w:t>)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temporary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values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until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associated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20-21,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remains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duration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job()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jobs.</w:t>
      </w:r>
    </w:p>
    <w:p w14:paraId="550DAFDB" w14:textId="74146AE5" w:rsidR="00D070DF" w:rsidRPr="00D070DF" w:rsidRDefault="00D070DF" w:rsidP="00945AE6">
      <w:pPr>
        <w:pStyle w:val="HeadA"/>
        <w:rPr>
          <w:lang w:eastAsia="en-GB"/>
        </w:rPr>
      </w:pPr>
      <w:bookmarkStart w:id="291" w:name="graceful-shutdown-and-cleanup"/>
      <w:bookmarkStart w:id="292" w:name="_Toc107314551"/>
      <w:bookmarkEnd w:id="291"/>
      <w:r w:rsidRPr="00D070DF">
        <w:rPr>
          <w:lang w:eastAsia="en-GB"/>
        </w:rPr>
        <w:t>Graceful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Cleanup</w:t>
      </w:r>
      <w:bookmarkEnd w:id="292"/>
    </w:p>
    <w:p w14:paraId="092038C8" w14:textId="75048C50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20-20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responding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asynchronously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through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intended.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warnings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workers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id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fields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direct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reminds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cleaning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anything.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elegant</w:t>
      </w:r>
      <w:r w:rsidR="00945AE6">
        <w:rPr>
          <w:lang w:eastAsia="en-GB"/>
        </w:rPr>
        <w:t xml:space="preserve"> </w:t>
      </w:r>
      <w:r w:rsidRPr="009B2B5D">
        <w:rPr>
          <w:rStyle w:val="KeyCaps"/>
          <w:rPrChange w:id="293" w:author="Audrey Doyle" w:date="2022-08-06T14:40:00Z">
            <w:rPr>
              <w:lang w:eastAsia="en-GB"/>
            </w:rPr>
          </w:rPrChange>
        </w:rPr>
        <w:t>ctrl-c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halt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stopped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immediately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well,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even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they’re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middle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request.</w:t>
      </w:r>
    </w:p>
    <w:p w14:paraId="342F0A6D" w14:textId="0C381F10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Next,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finish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they’re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closing.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accepting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modify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accept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gracefully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pool.</w:t>
      </w:r>
    </w:p>
    <w:p w14:paraId="0BAFD32A" w14:textId="34DDE321" w:rsidR="00D070DF" w:rsidRPr="00D070DF" w:rsidRDefault="00D070DF" w:rsidP="00D37304">
      <w:pPr>
        <w:pStyle w:val="HeadB"/>
        <w:rPr>
          <w:lang w:eastAsia="en-GB"/>
        </w:rPr>
      </w:pPr>
      <w:bookmarkStart w:id="294" w:name="implementing-the-`drop`-trait-on-`thread"/>
      <w:bookmarkStart w:id="295" w:name="_Toc107314552"/>
      <w:bookmarkEnd w:id="294"/>
      <w:r w:rsidRPr="00D070DF">
        <w:rPr>
          <w:lang w:eastAsia="en-GB"/>
        </w:rPr>
        <w:t>Implementing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35EB9"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35EB9">
        <w:t>ThreadPool</w:t>
      </w:r>
      <w:bookmarkEnd w:id="295"/>
    </w:p>
    <w:p w14:paraId="7344A462" w14:textId="273E1C38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dropped,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finish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their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20-22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attempt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quite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yet.</w:t>
      </w:r>
    </w:p>
    <w:p w14:paraId="2B63314C" w14:textId="47DE2D63" w:rsidR="00D070DF" w:rsidRPr="00D070DF" w:rsidRDefault="00B0420F" w:rsidP="00B0420F">
      <w:pPr>
        <w:pStyle w:val="CodeLabel"/>
        <w:rPr>
          <w:lang w:eastAsia="en-GB"/>
        </w:rPr>
      </w:pPr>
      <w:del w:id="296" w:author="Audrey Doyle" w:date="2022-08-06T14:41:00Z">
        <w:r w:rsidDel="009B2B5D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17670774" w14:textId="0FC13138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Drop</w:t>
      </w:r>
      <w:r w:rsidR="00945AE6" w:rsidRPr="00D35EB9">
        <w:t xml:space="preserve"> </w:t>
      </w:r>
      <w:r w:rsidRPr="00D35EB9">
        <w:t>for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6695B49F" w14:textId="46490307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fn</w:t>
      </w:r>
      <w:r w:rsidRPr="00D35EB9">
        <w:t xml:space="preserve"> </w:t>
      </w:r>
      <w:r w:rsidR="00D070DF" w:rsidRPr="00D35EB9">
        <w:t>drop(&amp;mut</w:t>
      </w:r>
      <w:r w:rsidRPr="00D35EB9">
        <w:t xml:space="preserve"> </w:t>
      </w:r>
      <w:r w:rsidR="00D070DF" w:rsidRPr="00D35EB9">
        <w:t>self)</w:t>
      </w:r>
      <w:r w:rsidRPr="00D35EB9">
        <w:t xml:space="preserve"> </w:t>
      </w:r>
      <w:r w:rsidR="00D070DF" w:rsidRPr="00D35EB9">
        <w:t>{</w:t>
      </w:r>
    </w:p>
    <w:p w14:paraId="183F1C8B" w14:textId="14ECAB5E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for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&amp;mut</w:t>
      </w:r>
      <w:r w:rsidRPr="00D35EB9">
        <w:t xml:space="preserve"> </w:t>
      </w:r>
      <w:r w:rsidR="00D070DF" w:rsidRPr="00D35EB9">
        <w:t>self.workers</w:t>
      </w:r>
      <w:r w:rsidRPr="00D35EB9">
        <w:t xml:space="preserve"> </w:t>
      </w:r>
      <w:r w:rsidR="00D070DF" w:rsidRPr="00D35EB9">
        <w:t>{</w:t>
      </w:r>
    </w:p>
    <w:p w14:paraId="4836BFBC" w14:textId="2E508B10" w:rsidR="00D070DF" w:rsidRPr="00D35EB9" w:rsidRDefault="00945AE6" w:rsidP="00D62D8F">
      <w:pPr>
        <w:pStyle w:val="Code"/>
      </w:pPr>
      <w:r w:rsidRPr="00D35EB9">
        <w:t xml:space="preserve">        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println!("Shutting</w:t>
      </w:r>
      <w:r w:rsidRPr="00D35EB9">
        <w:t xml:space="preserve"> </w:t>
      </w:r>
      <w:r w:rsidR="00D070DF" w:rsidRPr="00D35EB9">
        <w:t>down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{}",</w:t>
      </w:r>
      <w:r w:rsidRPr="00D35EB9">
        <w:t xml:space="preserve"> </w:t>
      </w:r>
      <w:r w:rsidR="00D070DF" w:rsidRPr="00D35EB9">
        <w:t>worker.id);</w:t>
      </w:r>
    </w:p>
    <w:p w14:paraId="776674D2" w14:textId="77777777" w:rsidR="00D070DF" w:rsidRPr="00D35EB9" w:rsidRDefault="00D070DF" w:rsidP="00D62D8F">
      <w:pPr>
        <w:pStyle w:val="Code"/>
      </w:pPr>
    </w:p>
    <w:p w14:paraId="309CA137" w14:textId="37037699" w:rsidR="00D070DF" w:rsidRPr="00D35EB9" w:rsidRDefault="00945AE6" w:rsidP="00D62D8F">
      <w:pPr>
        <w:pStyle w:val="Code"/>
      </w:pPr>
      <w:r w:rsidRPr="00D35EB9">
        <w:t xml:space="preserve">          </w:t>
      </w:r>
      <w:r w:rsidR="00FF277B" w:rsidRPr="00FF277B">
        <w:rPr>
          <w:rStyle w:val="CodeAnnotation"/>
        </w:rPr>
        <w:t>3</w:t>
      </w:r>
      <w:r w:rsidRPr="00D35EB9">
        <w:t xml:space="preserve"> </w:t>
      </w:r>
      <w:r w:rsidR="00D070DF" w:rsidRPr="00D35EB9">
        <w:t>worker.thread.join().unwrap();</w:t>
      </w:r>
    </w:p>
    <w:p w14:paraId="03E17774" w14:textId="34BEDB7F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</w:t>
      </w:r>
    </w:p>
    <w:p w14:paraId="7BB040A7" w14:textId="09FF0A73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33AD4A9E" w14:textId="77777777" w:rsidR="00D070DF" w:rsidRPr="00D35EB9" w:rsidRDefault="00D070DF" w:rsidP="00D62D8F">
      <w:pPr>
        <w:pStyle w:val="Code"/>
      </w:pPr>
      <w:r w:rsidRPr="00D35EB9">
        <w:t>}</w:t>
      </w:r>
    </w:p>
    <w:p w14:paraId="1A14644B" w14:textId="26EDDF65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Joining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scope</w:t>
      </w:r>
    </w:p>
    <w:p w14:paraId="1B58635F" w14:textId="7CD12DAF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lastRenderedPageBreak/>
        <w:t>First</w:t>
      </w:r>
      <w:del w:id="297" w:author="Audrey Doyle" w:date="2022-08-06T14:41:00Z">
        <w:r w:rsidRPr="00D070DF" w:rsidDel="009B2B5D">
          <w:rPr>
            <w:lang w:eastAsia="en-GB"/>
          </w:rPr>
          <w:delText>,</w:delText>
        </w:r>
      </w:del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through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workers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&amp;mut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self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mutable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reference,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mutate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saying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particular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3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fails,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panic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ungraceful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shutdown.</w:t>
      </w:r>
    </w:p>
    <w:p w14:paraId="28E8E9FC" w14:textId="412E8061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code:</w:t>
      </w:r>
    </w:p>
    <w:p w14:paraId="0A65446A" w14:textId="07556DD5" w:rsidR="00D070DF" w:rsidRPr="00D35EB9" w:rsidRDefault="00D070DF">
      <w:pPr>
        <w:pStyle w:val="CodeWide"/>
        <w:pPrChange w:id="298" w:author="Audrey Doyle" w:date="2022-08-06T14:41:00Z">
          <w:pPr>
            <w:pStyle w:val="Code"/>
          </w:pPr>
        </w:pPrChange>
      </w:pPr>
      <w:r w:rsidRPr="00D35EB9">
        <w:t>error[E0507]:</w:t>
      </w:r>
      <w:r w:rsidR="00945AE6" w:rsidRPr="00D35EB9">
        <w:t xml:space="preserve"> </w:t>
      </w:r>
      <w:r w:rsidRPr="00D35EB9">
        <w:t>cannot</w:t>
      </w:r>
      <w:r w:rsidR="00945AE6" w:rsidRPr="00D35EB9">
        <w:t xml:space="preserve"> </w:t>
      </w:r>
      <w:r w:rsidRPr="00D35EB9">
        <w:t>move</w:t>
      </w:r>
      <w:r w:rsidR="00945AE6" w:rsidRPr="00D35EB9">
        <w:t xml:space="preserve"> </w:t>
      </w:r>
      <w:r w:rsidRPr="00D35EB9">
        <w:t>out</w:t>
      </w:r>
      <w:r w:rsidR="00945AE6" w:rsidRPr="00D35EB9">
        <w:t xml:space="preserve"> </w:t>
      </w:r>
      <w:r w:rsidRPr="00D35EB9">
        <w:t>of</w:t>
      </w:r>
      <w:r w:rsidR="00945AE6" w:rsidRPr="00D35EB9">
        <w:t xml:space="preserve"> </w:t>
      </w:r>
      <w:r w:rsidRPr="00D35EB9">
        <w:t>`worker.thread`</w:t>
      </w:r>
      <w:r w:rsidR="00945AE6" w:rsidRPr="00D35EB9">
        <w:t xml:space="preserve"> </w:t>
      </w:r>
      <w:r w:rsidRPr="00D35EB9">
        <w:t>which</w:t>
      </w:r>
      <w:r w:rsidR="00945AE6" w:rsidRPr="00D35EB9">
        <w:t xml:space="preserve"> </w:t>
      </w:r>
      <w:r w:rsidRPr="00D35EB9">
        <w:t>is</w:t>
      </w:r>
      <w:r w:rsidR="00945AE6" w:rsidRPr="00D35EB9">
        <w:t xml:space="preserve"> </w:t>
      </w:r>
      <w:r w:rsidRPr="00D35EB9">
        <w:t>behind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mutable</w:t>
      </w:r>
      <w:r w:rsidR="00945AE6" w:rsidRPr="00D35EB9">
        <w:t xml:space="preserve"> </w:t>
      </w:r>
      <w:r w:rsidRPr="00D35EB9">
        <w:t>reference</w:t>
      </w:r>
    </w:p>
    <w:p w14:paraId="382E62F1" w14:textId="77777777" w:rsidR="00A52DD6" w:rsidRDefault="00A52DD6" w:rsidP="00A52DD6">
      <w:pPr>
        <w:pStyle w:val="CodeWide"/>
        <w:rPr>
          <w:ins w:id="299" w:author="Carol Nichols" w:date="2022-08-28T20:22:00Z"/>
        </w:rPr>
      </w:pPr>
      <w:ins w:id="300" w:author="Carol Nichols" w:date="2022-08-28T20:22:00Z">
        <w:r>
          <w:t xml:space="preserve">    --&gt; src/lib.rs:52:13</w:t>
        </w:r>
      </w:ins>
    </w:p>
    <w:p w14:paraId="66968ACB" w14:textId="77777777" w:rsidR="00A52DD6" w:rsidRDefault="00A52DD6" w:rsidP="00A52DD6">
      <w:pPr>
        <w:pStyle w:val="CodeWide"/>
        <w:rPr>
          <w:ins w:id="301" w:author="Carol Nichols" w:date="2022-08-28T20:22:00Z"/>
        </w:rPr>
      </w:pPr>
      <w:ins w:id="302" w:author="Carol Nichols" w:date="2022-08-28T20:22:00Z">
        <w:r>
          <w:t xml:space="preserve">     |</w:t>
        </w:r>
      </w:ins>
    </w:p>
    <w:p w14:paraId="38578662" w14:textId="77777777" w:rsidR="00A52DD6" w:rsidRDefault="00A52DD6" w:rsidP="00A52DD6">
      <w:pPr>
        <w:pStyle w:val="CodeWide"/>
        <w:rPr>
          <w:ins w:id="303" w:author="Carol Nichols" w:date="2022-08-28T20:22:00Z"/>
        </w:rPr>
      </w:pPr>
      <w:ins w:id="304" w:author="Carol Nichols" w:date="2022-08-28T20:22:00Z">
        <w:r>
          <w:t>52   |             worker.thread.join().unwrap();</w:t>
        </w:r>
      </w:ins>
    </w:p>
    <w:p w14:paraId="10CB2204" w14:textId="77777777" w:rsidR="00A52DD6" w:rsidRDefault="00A52DD6" w:rsidP="00A52DD6">
      <w:pPr>
        <w:pStyle w:val="CodeWide"/>
        <w:rPr>
          <w:ins w:id="305" w:author="Carol Nichols" w:date="2022-08-28T20:22:00Z"/>
        </w:rPr>
      </w:pPr>
      <w:ins w:id="306" w:author="Carol Nichols" w:date="2022-08-28T20:22:00Z">
        <w:r>
          <w:t xml:space="preserve">     |             ^^^^^^^^^^^^^ ------ `worker.thread` moved due to this method call</w:t>
        </w:r>
      </w:ins>
    </w:p>
    <w:p w14:paraId="5BE4A0B5" w14:textId="77777777" w:rsidR="00A52DD6" w:rsidRDefault="00A52DD6" w:rsidP="00A52DD6">
      <w:pPr>
        <w:pStyle w:val="CodeWide"/>
        <w:rPr>
          <w:ins w:id="307" w:author="Carol Nichols" w:date="2022-08-28T20:22:00Z"/>
        </w:rPr>
      </w:pPr>
      <w:ins w:id="308" w:author="Carol Nichols" w:date="2022-08-28T20:22:00Z">
        <w:r>
          <w:t xml:space="preserve">     |             |</w:t>
        </w:r>
      </w:ins>
    </w:p>
    <w:p w14:paraId="6CF634DD" w14:textId="77777777" w:rsidR="00A52DD6" w:rsidRDefault="00A52DD6" w:rsidP="00A52DD6">
      <w:pPr>
        <w:pStyle w:val="CodeWide"/>
        <w:rPr>
          <w:ins w:id="309" w:author="Carol Nichols" w:date="2022-08-28T20:22:00Z"/>
        </w:rPr>
      </w:pPr>
      <w:ins w:id="310" w:author="Carol Nichols" w:date="2022-08-28T20:22:00Z">
        <w:r>
          <w:t xml:space="preserve">     |             move occurs because `worker.thread` has type `JoinHandle&lt;()&gt;`, which does not implement the `Copy` trait</w:t>
        </w:r>
      </w:ins>
    </w:p>
    <w:p w14:paraId="3C56FED1" w14:textId="77777777" w:rsidR="00A52DD6" w:rsidRDefault="00A52DD6" w:rsidP="00A52DD6">
      <w:pPr>
        <w:pStyle w:val="CodeWide"/>
        <w:rPr>
          <w:ins w:id="311" w:author="Carol Nichols" w:date="2022-08-28T20:22:00Z"/>
        </w:rPr>
      </w:pPr>
      <w:ins w:id="312" w:author="Carol Nichols" w:date="2022-08-28T20:22:00Z">
        <w:r>
          <w:t xml:space="preserve">     |</w:t>
        </w:r>
      </w:ins>
    </w:p>
    <w:p w14:paraId="69FE3E25" w14:textId="707A6D91" w:rsidR="00D070DF" w:rsidRPr="00D35EB9" w:rsidDel="00A52DD6" w:rsidRDefault="00A52DD6" w:rsidP="00A52DD6">
      <w:pPr>
        <w:pStyle w:val="CodeWide"/>
        <w:rPr>
          <w:del w:id="313" w:author="Carol Nichols" w:date="2022-08-28T20:22:00Z"/>
        </w:rPr>
        <w:pPrChange w:id="314" w:author="Audrey Doyle" w:date="2022-08-06T14:41:00Z">
          <w:pPr>
            <w:pStyle w:val="Code"/>
          </w:pPr>
        </w:pPrChange>
      </w:pPr>
      <w:ins w:id="315" w:author="Carol Nichols" w:date="2022-08-28T20:22:00Z">
        <w:r>
          <w:t>note: this function takes ownership of the receiver `self`, which moves `worker.thread`</w:t>
        </w:r>
      </w:ins>
      <w:del w:id="316" w:author="Carol Nichols" w:date="2022-08-28T20:22:00Z">
        <w:r w:rsidR="00945AE6" w:rsidRPr="00D35EB9" w:rsidDel="00A52DD6">
          <w:delText xml:space="preserve">  </w:delText>
        </w:r>
        <w:r w:rsidR="00D070DF" w:rsidRPr="00D35EB9" w:rsidDel="00A52DD6">
          <w:delText>--&gt;</w:delText>
        </w:r>
        <w:r w:rsidR="00945AE6" w:rsidRPr="00D35EB9" w:rsidDel="00A52DD6">
          <w:delText xml:space="preserve"> </w:delText>
        </w:r>
        <w:r w:rsidR="00D070DF" w:rsidRPr="00D35EB9" w:rsidDel="00A52DD6">
          <w:delText>src/lib.rs:52:13</w:delText>
        </w:r>
      </w:del>
    </w:p>
    <w:p w14:paraId="59A2EEA7" w14:textId="179C282B" w:rsidR="00D070DF" w:rsidRPr="00D35EB9" w:rsidDel="00A52DD6" w:rsidRDefault="00945AE6">
      <w:pPr>
        <w:pStyle w:val="CodeWide"/>
        <w:rPr>
          <w:del w:id="317" w:author="Carol Nichols" w:date="2022-08-28T20:22:00Z"/>
        </w:rPr>
        <w:pPrChange w:id="318" w:author="Audrey Doyle" w:date="2022-08-06T14:41:00Z">
          <w:pPr>
            <w:pStyle w:val="Code"/>
          </w:pPr>
        </w:pPrChange>
      </w:pPr>
      <w:del w:id="319" w:author="Carol Nichols" w:date="2022-08-28T20:22:00Z">
        <w:r w:rsidRPr="00D35EB9" w:rsidDel="00A52DD6">
          <w:delText xml:space="preserve">   </w:delText>
        </w:r>
        <w:r w:rsidR="00D070DF" w:rsidRPr="00D35EB9" w:rsidDel="00A52DD6">
          <w:delText>|</w:delText>
        </w:r>
      </w:del>
    </w:p>
    <w:p w14:paraId="5AAA5502" w14:textId="5A3F0633" w:rsidR="00D070DF" w:rsidRPr="00D35EB9" w:rsidDel="00A52DD6" w:rsidRDefault="00D070DF">
      <w:pPr>
        <w:pStyle w:val="CodeWide"/>
        <w:rPr>
          <w:del w:id="320" w:author="Carol Nichols" w:date="2022-08-28T20:22:00Z"/>
        </w:rPr>
        <w:pPrChange w:id="321" w:author="Audrey Doyle" w:date="2022-08-06T14:41:00Z">
          <w:pPr>
            <w:pStyle w:val="Code"/>
          </w:pPr>
        </w:pPrChange>
      </w:pPr>
      <w:del w:id="322" w:author="Carol Nichols" w:date="2022-08-28T20:22:00Z">
        <w:r w:rsidRPr="00D35EB9" w:rsidDel="00A52DD6">
          <w:delText>52</w:delText>
        </w:r>
        <w:r w:rsidR="00945AE6" w:rsidRPr="00D35EB9" w:rsidDel="00A52DD6">
          <w:delText xml:space="preserve"> </w:delText>
        </w:r>
        <w:r w:rsidRPr="00D35EB9" w:rsidDel="00A52DD6">
          <w:delText>|</w:delText>
        </w:r>
        <w:r w:rsidR="00945AE6" w:rsidRPr="00D35EB9" w:rsidDel="00A52DD6">
          <w:delText xml:space="preserve">             </w:delText>
        </w:r>
        <w:r w:rsidRPr="00D35EB9" w:rsidDel="00A52DD6">
          <w:delText>worker.thread.join().unwrap();</w:delText>
        </w:r>
      </w:del>
    </w:p>
    <w:p w14:paraId="67228E3A" w14:textId="339095CE" w:rsidR="005A5B9A" w:rsidDel="00A52DD6" w:rsidRDefault="00945AE6">
      <w:pPr>
        <w:pStyle w:val="CodeWide"/>
        <w:rPr>
          <w:ins w:id="323" w:author="Audrey Doyle" w:date="2022-08-07T13:52:00Z"/>
          <w:del w:id="324" w:author="Carol Nichols" w:date="2022-08-28T20:22:00Z"/>
        </w:rPr>
      </w:pPr>
      <w:del w:id="325" w:author="Carol Nichols" w:date="2022-08-28T20:22:00Z">
        <w:r w:rsidRPr="00D35EB9" w:rsidDel="00A52DD6">
          <w:delText xml:space="preserve">   </w:delText>
        </w:r>
        <w:r w:rsidR="00D070DF" w:rsidRPr="00D35EB9" w:rsidDel="00A52DD6">
          <w:delText>|</w:delText>
        </w:r>
        <w:r w:rsidRPr="00D35EB9" w:rsidDel="00A52DD6">
          <w:delText xml:space="preserve">             </w:delText>
        </w:r>
        <w:r w:rsidR="00D070DF" w:rsidRPr="00D35EB9" w:rsidDel="00A52DD6">
          <w:delText>^^^^^^^^^^^^^</w:delText>
        </w:r>
        <w:r w:rsidRPr="00D35EB9" w:rsidDel="00A52DD6">
          <w:delText xml:space="preserve"> </w:delText>
        </w:r>
        <w:r w:rsidR="00D070DF" w:rsidRPr="00D35EB9" w:rsidDel="00A52DD6">
          <w:delText>move</w:delText>
        </w:r>
        <w:r w:rsidRPr="00D35EB9" w:rsidDel="00A52DD6">
          <w:delText xml:space="preserve"> </w:delText>
        </w:r>
        <w:r w:rsidR="00D070DF" w:rsidRPr="00D35EB9" w:rsidDel="00A52DD6">
          <w:delText>occurs</w:delText>
        </w:r>
        <w:r w:rsidRPr="00D35EB9" w:rsidDel="00A52DD6">
          <w:delText xml:space="preserve"> </w:delText>
        </w:r>
        <w:r w:rsidR="00D070DF" w:rsidRPr="00D35EB9" w:rsidDel="00A52DD6">
          <w:delText>because</w:delText>
        </w:r>
        <w:r w:rsidRPr="00D35EB9" w:rsidDel="00A52DD6">
          <w:delText xml:space="preserve"> </w:delText>
        </w:r>
        <w:r w:rsidR="00D070DF" w:rsidRPr="00D35EB9" w:rsidDel="00A52DD6">
          <w:delText>`worker.thread`</w:delText>
        </w:r>
        <w:r w:rsidRPr="00D35EB9" w:rsidDel="00A52DD6">
          <w:delText xml:space="preserve"> </w:delText>
        </w:r>
        <w:r w:rsidR="00D070DF" w:rsidRPr="00D35EB9" w:rsidDel="00A52DD6">
          <w:delText>has</w:delText>
        </w:r>
        <w:r w:rsidRPr="00D35EB9" w:rsidDel="00A52DD6">
          <w:delText xml:space="preserve"> </w:delText>
        </w:r>
        <w:r w:rsidR="00D070DF" w:rsidRPr="00D35EB9" w:rsidDel="00A52DD6">
          <w:delText>type</w:delText>
        </w:r>
        <w:r w:rsidRPr="00D35EB9" w:rsidDel="00A52DD6">
          <w:delText xml:space="preserve"> </w:delText>
        </w:r>
      </w:del>
    </w:p>
    <w:p w14:paraId="538C0D7C" w14:textId="24BE6B7D" w:rsidR="00D070DF" w:rsidRPr="00D35EB9" w:rsidRDefault="00D070DF">
      <w:pPr>
        <w:pStyle w:val="CodeWide"/>
        <w:pPrChange w:id="326" w:author="Audrey Doyle" w:date="2022-08-06T14:41:00Z">
          <w:pPr>
            <w:pStyle w:val="Code"/>
          </w:pPr>
        </w:pPrChange>
      </w:pPr>
      <w:del w:id="327" w:author="Carol Nichols" w:date="2022-08-28T20:22:00Z">
        <w:r w:rsidRPr="00D35EB9" w:rsidDel="00A52DD6">
          <w:delText>`JoinHandle&lt;()&gt;`,</w:delText>
        </w:r>
        <w:r w:rsidR="00945AE6" w:rsidRPr="00D35EB9" w:rsidDel="00A52DD6">
          <w:delText xml:space="preserve"> </w:delText>
        </w:r>
        <w:r w:rsidRPr="00D35EB9" w:rsidDel="00A52DD6">
          <w:delText>which</w:delText>
        </w:r>
        <w:r w:rsidR="00945AE6" w:rsidRPr="00D35EB9" w:rsidDel="00A52DD6">
          <w:delText xml:space="preserve"> </w:delText>
        </w:r>
        <w:r w:rsidRPr="00D35EB9" w:rsidDel="00A52DD6">
          <w:delText>does</w:delText>
        </w:r>
        <w:r w:rsidR="00945AE6" w:rsidRPr="00D35EB9" w:rsidDel="00A52DD6">
          <w:delText xml:space="preserve"> </w:delText>
        </w:r>
        <w:r w:rsidRPr="00D35EB9" w:rsidDel="00A52DD6">
          <w:delText>not</w:delText>
        </w:r>
        <w:r w:rsidR="00945AE6" w:rsidRPr="00D35EB9" w:rsidDel="00A52DD6">
          <w:delText xml:space="preserve"> </w:delText>
        </w:r>
        <w:r w:rsidRPr="00D35EB9" w:rsidDel="00A52DD6">
          <w:delText>implement</w:delText>
        </w:r>
        <w:r w:rsidR="00945AE6" w:rsidRPr="00D35EB9" w:rsidDel="00A52DD6">
          <w:delText xml:space="preserve"> </w:delText>
        </w:r>
        <w:r w:rsidRPr="00D35EB9" w:rsidDel="00A52DD6">
          <w:delText>the</w:delText>
        </w:r>
        <w:r w:rsidR="00945AE6" w:rsidRPr="00D35EB9" w:rsidDel="00A52DD6">
          <w:delText xml:space="preserve"> </w:delText>
        </w:r>
        <w:r w:rsidRPr="00D35EB9" w:rsidDel="00A52DD6">
          <w:delText>`Copy`</w:delText>
        </w:r>
        <w:r w:rsidR="00945AE6" w:rsidRPr="00D35EB9" w:rsidDel="00A52DD6">
          <w:delText xml:space="preserve"> </w:delText>
        </w:r>
        <w:r w:rsidRPr="00D35EB9" w:rsidDel="00A52DD6">
          <w:delText>trait</w:delText>
        </w:r>
      </w:del>
    </w:p>
    <w:p w14:paraId="3EEE2D22" w14:textId="7B3EFF2E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tells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mutable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borrow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ownership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argument.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solve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issue,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owns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consume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17-15: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holds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Option&lt;thread::JoinHandle&lt;()&gt;&gt;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instead,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Option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variant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variant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place.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words,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variant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clean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replace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run.</w:t>
      </w:r>
    </w:p>
    <w:p w14:paraId="52463815" w14:textId="04D2E759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update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definition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this:</w:t>
      </w:r>
    </w:p>
    <w:p w14:paraId="6AE26973" w14:textId="2A0EA2FA" w:rsidR="00D070DF" w:rsidRPr="00D070DF" w:rsidRDefault="00B0420F" w:rsidP="00B0420F">
      <w:pPr>
        <w:pStyle w:val="CodeLabel"/>
        <w:rPr>
          <w:lang w:eastAsia="en-GB"/>
        </w:rPr>
      </w:pPr>
      <w:del w:id="328" w:author="Audrey Doyle" w:date="2022-08-06T14:42:00Z">
        <w:r w:rsidDel="009B2B5D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0AF4493B" w14:textId="3EAA76EB" w:rsidR="00D070DF" w:rsidRPr="00D35EB9" w:rsidRDefault="00D070DF" w:rsidP="00D62D8F">
      <w:pPr>
        <w:pStyle w:val="Code"/>
      </w:pPr>
      <w:r w:rsidRPr="00D35EB9">
        <w:t>struct</w:t>
      </w:r>
      <w:r w:rsidR="00945AE6" w:rsidRPr="00D35EB9">
        <w:t xml:space="preserve"> </w:t>
      </w:r>
      <w:r w:rsidRPr="00D35EB9">
        <w:t>Worker</w:t>
      </w:r>
      <w:r w:rsidR="00945AE6" w:rsidRPr="00D35EB9">
        <w:t xml:space="preserve"> </w:t>
      </w:r>
      <w:r w:rsidRPr="00D35EB9">
        <w:t>{</w:t>
      </w:r>
    </w:p>
    <w:p w14:paraId="58AA1800" w14:textId="0E975629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id:</w:t>
      </w:r>
      <w:r w:rsidRPr="00D35EB9">
        <w:t xml:space="preserve"> </w:t>
      </w:r>
      <w:r w:rsidR="00D070DF" w:rsidRPr="00D35EB9">
        <w:t>usize,</w:t>
      </w:r>
    </w:p>
    <w:p w14:paraId="1067A15A" w14:textId="1BE9AB18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thread:</w:t>
      </w:r>
      <w:r w:rsidRPr="00D35EB9">
        <w:t xml:space="preserve"> </w:t>
      </w:r>
      <w:r w:rsidR="00D070DF" w:rsidRPr="00D35EB9">
        <w:t>Option&lt;thread::JoinHandle&lt;()&gt;&gt;,</w:t>
      </w:r>
    </w:p>
    <w:p w14:paraId="72A5BC01" w14:textId="77777777" w:rsidR="00D070DF" w:rsidRPr="00D35EB9" w:rsidRDefault="00D070DF" w:rsidP="00D62D8F">
      <w:pPr>
        <w:pStyle w:val="Code"/>
      </w:pPr>
      <w:r w:rsidRPr="00D35EB9">
        <w:t>}</w:t>
      </w:r>
    </w:p>
    <w:p w14:paraId="5B2A690C" w14:textId="4B93F1E3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places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Checking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errors:</w:t>
      </w:r>
    </w:p>
    <w:p w14:paraId="050CE6C7" w14:textId="0BE03606" w:rsidR="00D070DF" w:rsidRPr="00D35EB9" w:rsidRDefault="00D070DF" w:rsidP="00006275">
      <w:pPr>
        <w:pStyle w:val="CodeWide"/>
      </w:pPr>
      <w:r w:rsidRPr="00D35EB9">
        <w:t>error[E0599]:</w:t>
      </w:r>
      <w:r w:rsidR="00945AE6" w:rsidRPr="00D35EB9">
        <w:t xml:space="preserve"> </w:t>
      </w:r>
      <w:r w:rsidRPr="00D35EB9">
        <w:t>no</w:t>
      </w:r>
      <w:r w:rsidR="00945AE6" w:rsidRPr="00D35EB9">
        <w:t xml:space="preserve"> </w:t>
      </w:r>
      <w:r w:rsidRPr="00D35EB9">
        <w:t>method</w:t>
      </w:r>
      <w:r w:rsidR="00945AE6" w:rsidRPr="00D35EB9">
        <w:t xml:space="preserve"> </w:t>
      </w:r>
      <w:r w:rsidRPr="00D35EB9">
        <w:t>named</w:t>
      </w:r>
      <w:r w:rsidR="00945AE6" w:rsidRPr="00D35EB9">
        <w:t xml:space="preserve"> </w:t>
      </w:r>
      <w:r w:rsidRPr="00D35EB9">
        <w:t>`join`</w:t>
      </w:r>
      <w:r w:rsidR="00945AE6" w:rsidRPr="00D35EB9">
        <w:t xml:space="preserve"> </w:t>
      </w:r>
      <w:r w:rsidRPr="00D35EB9">
        <w:t>found</w:t>
      </w:r>
      <w:r w:rsidR="00945AE6" w:rsidRPr="00D35EB9">
        <w:t xml:space="preserve"> </w:t>
      </w:r>
      <w:r w:rsidRPr="00D35EB9">
        <w:t>for</w:t>
      </w:r>
      <w:r w:rsidR="00945AE6" w:rsidRPr="00D35EB9">
        <w:t xml:space="preserve"> </w:t>
      </w:r>
      <w:r w:rsidRPr="00D35EB9">
        <w:t>enum</w:t>
      </w:r>
      <w:r w:rsidR="00945AE6" w:rsidRPr="00D35EB9">
        <w:t xml:space="preserve"> </w:t>
      </w:r>
      <w:r w:rsidRPr="00D35EB9">
        <w:t>`Option`</w:t>
      </w:r>
      <w:r w:rsidR="00945AE6" w:rsidRPr="00D35EB9">
        <w:t xml:space="preserve"> </w:t>
      </w:r>
      <w:r w:rsidRPr="00D35EB9">
        <w:t>in</w:t>
      </w:r>
      <w:r w:rsidR="00945AE6" w:rsidRPr="00D35EB9">
        <w:t xml:space="preserve"> </w:t>
      </w:r>
      <w:r w:rsidRPr="00D35EB9">
        <w:t>the</w:t>
      </w:r>
      <w:r w:rsidR="00945AE6" w:rsidRPr="00D35EB9">
        <w:t xml:space="preserve"> </w:t>
      </w:r>
      <w:r w:rsidRPr="00D35EB9">
        <w:t>current</w:t>
      </w:r>
      <w:r w:rsidR="00945AE6" w:rsidRPr="00D35EB9">
        <w:t xml:space="preserve"> </w:t>
      </w:r>
      <w:r w:rsidRPr="00D35EB9">
        <w:t>scope</w:t>
      </w:r>
    </w:p>
    <w:p w14:paraId="5AFE059B" w14:textId="6DD2DACF" w:rsidR="00D070DF" w:rsidRPr="00D35EB9" w:rsidRDefault="00945AE6" w:rsidP="00006275">
      <w:pPr>
        <w:pStyle w:val="CodeWide"/>
      </w:pPr>
      <w:r w:rsidRPr="00D35EB9">
        <w:t xml:space="preserve">  </w:t>
      </w:r>
      <w:r w:rsidR="00D070DF" w:rsidRPr="00D35EB9">
        <w:t>--&gt;</w:t>
      </w:r>
      <w:r w:rsidRPr="00D35EB9">
        <w:t xml:space="preserve"> </w:t>
      </w:r>
      <w:r w:rsidR="00D070DF" w:rsidRPr="00D35EB9">
        <w:t>src/lib.rs:52:27</w:t>
      </w:r>
    </w:p>
    <w:p w14:paraId="5E29F6AE" w14:textId="314FE0FB" w:rsidR="00D070DF" w:rsidRPr="00D35EB9" w:rsidRDefault="00945AE6" w:rsidP="00006275">
      <w:pPr>
        <w:pStyle w:val="CodeWide"/>
      </w:pPr>
      <w:r w:rsidRPr="00D35EB9">
        <w:t xml:space="preserve">   </w:t>
      </w:r>
      <w:r w:rsidR="00D070DF" w:rsidRPr="00D35EB9">
        <w:t>|</w:t>
      </w:r>
    </w:p>
    <w:p w14:paraId="0AE95638" w14:textId="713AF755" w:rsidR="00D070DF" w:rsidRPr="00D35EB9" w:rsidRDefault="00D070DF" w:rsidP="00006275">
      <w:pPr>
        <w:pStyle w:val="CodeWide"/>
      </w:pPr>
      <w:r w:rsidRPr="00D35EB9">
        <w:t>52</w:t>
      </w:r>
      <w:r w:rsidR="00945AE6" w:rsidRPr="00D35EB9">
        <w:t xml:space="preserve"> </w:t>
      </w:r>
      <w:r w:rsidRPr="00D35EB9">
        <w:t>|</w:t>
      </w:r>
      <w:r w:rsidR="00945AE6" w:rsidRPr="00D35EB9">
        <w:t xml:space="preserve">             </w:t>
      </w:r>
      <w:r w:rsidRPr="00D35EB9">
        <w:t>worker.thread.join().unwrap();</w:t>
      </w:r>
    </w:p>
    <w:p w14:paraId="349D5020" w14:textId="53AC3F8A" w:rsidR="00D070DF" w:rsidRPr="00D35EB9" w:rsidRDefault="00945AE6" w:rsidP="00006275">
      <w:pPr>
        <w:pStyle w:val="CodeWide"/>
      </w:pPr>
      <w:r w:rsidRPr="00D35EB9">
        <w:t xml:space="preserve">   </w:t>
      </w:r>
      <w:r w:rsidR="00D070DF" w:rsidRPr="00D35EB9">
        <w:t>|</w:t>
      </w:r>
      <w:r w:rsidRPr="00D35EB9">
        <w:t xml:space="preserve">                           </w:t>
      </w:r>
      <w:r w:rsidR="00D070DF" w:rsidRPr="00D35EB9">
        <w:t>^^^^</w:t>
      </w:r>
      <w:r w:rsidRPr="00D35EB9">
        <w:t xml:space="preserve"> </w:t>
      </w:r>
      <w:r w:rsidR="00D070DF" w:rsidRPr="00D35EB9">
        <w:t>method</w:t>
      </w:r>
      <w:r w:rsidRPr="00D35EB9">
        <w:t xml:space="preserve"> </w:t>
      </w:r>
      <w:r w:rsidR="00D070DF" w:rsidRPr="00D35EB9">
        <w:t>not</w:t>
      </w:r>
      <w:r w:rsidRPr="00D35EB9">
        <w:t xml:space="preserve"> </w:t>
      </w:r>
      <w:r w:rsidR="00D070DF" w:rsidRPr="00D35EB9">
        <w:t>found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`Option&lt;JoinHandle&lt;()&gt;&gt;`</w:t>
      </w:r>
    </w:p>
    <w:p w14:paraId="1217B4CB" w14:textId="77777777" w:rsidR="00D070DF" w:rsidRPr="00D35EB9" w:rsidRDefault="00D070DF" w:rsidP="00006275">
      <w:pPr>
        <w:pStyle w:val="CodeWide"/>
      </w:pPr>
    </w:p>
    <w:p w14:paraId="327F8911" w14:textId="7CBB8D80" w:rsidR="00D070DF" w:rsidRPr="00D35EB9" w:rsidRDefault="00D070DF" w:rsidP="00006275">
      <w:pPr>
        <w:pStyle w:val="CodeWide"/>
      </w:pPr>
      <w:r w:rsidRPr="00D35EB9">
        <w:t>error[E0308]:</w:t>
      </w:r>
      <w:r w:rsidR="00945AE6" w:rsidRPr="00D35EB9">
        <w:t xml:space="preserve"> </w:t>
      </w:r>
      <w:r w:rsidRPr="00D35EB9">
        <w:t>mismatched</w:t>
      </w:r>
      <w:r w:rsidR="00945AE6" w:rsidRPr="00D35EB9">
        <w:t xml:space="preserve"> </w:t>
      </w:r>
      <w:r w:rsidRPr="00D35EB9">
        <w:t>types</w:t>
      </w:r>
    </w:p>
    <w:p w14:paraId="61BA294A" w14:textId="7A421220" w:rsidR="00D070DF" w:rsidRPr="00D35EB9" w:rsidRDefault="00945AE6" w:rsidP="00006275">
      <w:pPr>
        <w:pStyle w:val="CodeWide"/>
      </w:pPr>
      <w:r w:rsidRPr="00D35EB9">
        <w:t xml:space="preserve">  </w:t>
      </w:r>
      <w:r w:rsidR="00D070DF" w:rsidRPr="00D35EB9">
        <w:t>--&gt;</w:t>
      </w:r>
      <w:r w:rsidRPr="00D35EB9">
        <w:t xml:space="preserve"> </w:t>
      </w:r>
      <w:r w:rsidR="00D070DF" w:rsidRPr="00D35EB9">
        <w:t>src/lib.rs:72:22</w:t>
      </w:r>
    </w:p>
    <w:p w14:paraId="3DCEED1A" w14:textId="55E2A9AD" w:rsidR="00D070DF" w:rsidRPr="00D35EB9" w:rsidRDefault="00945AE6" w:rsidP="00006275">
      <w:pPr>
        <w:pStyle w:val="CodeWide"/>
      </w:pPr>
      <w:r w:rsidRPr="00D35EB9">
        <w:lastRenderedPageBreak/>
        <w:t xml:space="preserve">   </w:t>
      </w:r>
      <w:r w:rsidR="00D070DF" w:rsidRPr="00D35EB9">
        <w:t>|</w:t>
      </w:r>
    </w:p>
    <w:p w14:paraId="466AC387" w14:textId="2D2737F4" w:rsidR="00D070DF" w:rsidRPr="00D35EB9" w:rsidRDefault="00D070DF" w:rsidP="00006275">
      <w:pPr>
        <w:pStyle w:val="CodeWide"/>
      </w:pPr>
      <w:r w:rsidRPr="00D35EB9">
        <w:t>72</w:t>
      </w:r>
      <w:r w:rsidR="00945AE6" w:rsidRPr="00D35EB9">
        <w:t xml:space="preserve"> </w:t>
      </w:r>
      <w:r w:rsidRPr="00D35EB9">
        <w:t>|</w:t>
      </w:r>
      <w:r w:rsidR="00945AE6" w:rsidRPr="00D35EB9">
        <w:t xml:space="preserve">         </w:t>
      </w:r>
      <w:r w:rsidRPr="00D35EB9">
        <w:t>Worker</w:t>
      </w:r>
      <w:r w:rsidR="00945AE6" w:rsidRPr="00D35EB9">
        <w:t xml:space="preserve"> </w:t>
      </w:r>
      <w:r w:rsidRPr="00D35EB9">
        <w:t>{</w:t>
      </w:r>
      <w:r w:rsidR="00945AE6" w:rsidRPr="00D35EB9">
        <w:t xml:space="preserve"> </w:t>
      </w:r>
      <w:r w:rsidRPr="00D35EB9">
        <w:t>id,</w:t>
      </w:r>
      <w:r w:rsidR="00945AE6" w:rsidRPr="00D35EB9">
        <w:t xml:space="preserve"> </w:t>
      </w:r>
      <w:r w:rsidRPr="00D35EB9">
        <w:t>thread</w:t>
      </w:r>
      <w:r w:rsidR="00945AE6" w:rsidRPr="00D35EB9">
        <w:t xml:space="preserve"> </w:t>
      </w:r>
      <w:r w:rsidRPr="00D35EB9">
        <w:t>}</w:t>
      </w:r>
    </w:p>
    <w:p w14:paraId="08DBFE05" w14:textId="54902D1C" w:rsidR="00D070DF" w:rsidRPr="00D35EB9" w:rsidRDefault="00945AE6" w:rsidP="00006275">
      <w:pPr>
        <w:pStyle w:val="CodeWide"/>
      </w:pPr>
      <w:r w:rsidRPr="00D35EB9">
        <w:t xml:space="preserve">   </w:t>
      </w:r>
      <w:r w:rsidR="00D070DF" w:rsidRPr="00D35EB9">
        <w:t>|</w:t>
      </w:r>
      <w:r w:rsidRPr="00D35EB9">
        <w:t xml:space="preserve">                      </w:t>
      </w:r>
      <w:r w:rsidR="00D070DF" w:rsidRPr="00D35EB9">
        <w:t>^^^^^^</w:t>
      </w:r>
      <w:r w:rsidRPr="00D35EB9">
        <w:t xml:space="preserve"> </w:t>
      </w:r>
      <w:r w:rsidR="00D070DF" w:rsidRPr="00D35EB9">
        <w:t>expected</w:t>
      </w:r>
      <w:r w:rsidRPr="00D35EB9">
        <w:t xml:space="preserve"> </w:t>
      </w:r>
      <w:r w:rsidR="00D070DF" w:rsidRPr="00D35EB9">
        <w:t>enum</w:t>
      </w:r>
      <w:r w:rsidRPr="00D35EB9">
        <w:t xml:space="preserve"> </w:t>
      </w:r>
      <w:r w:rsidR="00D070DF" w:rsidRPr="00D35EB9">
        <w:t>`Option`,</w:t>
      </w:r>
      <w:r w:rsidRPr="00D35EB9">
        <w:t xml:space="preserve"> </w:t>
      </w:r>
      <w:r w:rsidR="00D070DF" w:rsidRPr="00D35EB9">
        <w:t>found</w:t>
      </w:r>
      <w:r w:rsidRPr="00D35EB9">
        <w:t xml:space="preserve"> </w:t>
      </w:r>
      <w:r w:rsidR="00D070DF" w:rsidRPr="00D35EB9">
        <w:t>struct</w:t>
      </w:r>
      <w:r w:rsidRPr="00D35EB9">
        <w:t xml:space="preserve"> </w:t>
      </w:r>
      <w:r w:rsidR="00D070DF" w:rsidRPr="00D35EB9">
        <w:t>`JoinHandle`</w:t>
      </w:r>
    </w:p>
    <w:p w14:paraId="7AACAF79" w14:textId="3CA90329" w:rsidR="00D070DF" w:rsidRPr="00D35EB9" w:rsidRDefault="00945AE6" w:rsidP="00006275">
      <w:pPr>
        <w:pStyle w:val="CodeWide"/>
      </w:pPr>
      <w:r w:rsidRPr="00D35EB9">
        <w:t xml:space="preserve">   </w:t>
      </w:r>
      <w:r w:rsidR="00D070DF" w:rsidRPr="00D35EB9">
        <w:t>|</w:t>
      </w:r>
    </w:p>
    <w:p w14:paraId="4DD4B4DC" w14:textId="78A88AB8" w:rsidR="00D070DF" w:rsidRPr="00D35EB9" w:rsidRDefault="00945AE6" w:rsidP="00006275">
      <w:pPr>
        <w:pStyle w:val="CodeWide"/>
      </w:pPr>
      <w:r w:rsidRPr="00D35EB9">
        <w:t xml:space="preserve">   </w:t>
      </w:r>
      <w:r w:rsidR="00D070DF" w:rsidRPr="00D35EB9">
        <w:t>=</w:t>
      </w:r>
      <w:r w:rsidRPr="00D35EB9">
        <w:t xml:space="preserve"> </w:t>
      </w:r>
      <w:r w:rsidR="00D070DF" w:rsidRPr="00D35EB9">
        <w:t>note:</w:t>
      </w:r>
      <w:r w:rsidRPr="00D35EB9">
        <w:t xml:space="preserve"> </w:t>
      </w:r>
      <w:r w:rsidR="00D070DF" w:rsidRPr="00D35EB9">
        <w:t>expected</w:t>
      </w:r>
      <w:r w:rsidRPr="00D35EB9">
        <w:t xml:space="preserve"> </w:t>
      </w:r>
      <w:r w:rsidR="00D070DF" w:rsidRPr="00D35EB9">
        <w:t>enum</w:t>
      </w:r>
      <w:r w:rsidRPr="00D35EB9">
        <w:t xml:space="preserve"> </w:t>
      </w:r>
      <w:r w:rsidR="00D070DF" w:rsidRPr="00D35EB9">
        <w:t>`Option&lt;JoinHandle&lt;()&gt;&gt;`</w:t>
      </w:r>
    </w:p>
    <w:p w14:paraId="742B3828" w14:textId="68B666E9" w:rsidR="00D070DF" w:rsidRPr="00D35EB9" w:rsidRDefault="00945AE6" w:rsidP="00006275">
      <w:pPr>
        <w:pStyle w:val="CodeWide"/>
      </w:pPr>
      <w:r w:rsidRPr="00D35EB9">
        <w:t xml:space="preserve">            </w:t>
      </w:r>
      <w:r w:rsidR="00D070DF" w:rsidRPr="00D35EB9">
        <w:t>found</w:t>
      </w:r>
      <w:r w:rsidRPr="00D35EB9">
        <w:t xml:space="preserve"> </w:t>
      </w:r>
      <w:r w:rsidR="00D070DF" w:rsidRPr="00D35EB9">
        <w:t>struct</w:t>
      </w:r>
      <w:r w:rsidRPr="00D35EB9">
        <w:t xml:space="preserve"> </w:t>
      </w:r>
      <w:r w:rsidR="00D070DF" w:rsidRPr="00D35EB9">
        <w:t>`JoinHandle&lt;_&gt;`</w:t>
      </w:r>
    </w:p>
    <w:p w14:paraId="39164760" w14:textId="572B9F87" w:rsidR="00D070DF" w:rsidRPr="00D35EB9" w:rsidRDefault="00D070DF" w:rsidP="00006275">
      <w:pPr>
        <w:pStyle w:val="CodeWide"/>
      </w:pPr>
      <w:r w:rsidRPr="00D35EB9">
        <w:t>help:</w:t>
      </w:r>
      <w:r w:rsidR="00945AE6" w:rsidRPr="00D35EB9">
        <w:t xml:space="preserve"> </w:t>
      </w:r>
      <w:r w:rsidRPr="00D35EB9">
        <w:t>try</w:t>
      </w:r>
      <w:r w:rsidR="00945AE6" w:rsidRPr="00D35EB9">
        <w:t xml:space="preserve"> </w:t>
      </w:r>
      <w:r w:rsidRPr="00D35EB9">
        <w:t>wrapping</w:t>
      </w:r>
      <w:r w:rsidR="00945AE6" w:rsidRPr="00D35EB9">
        <w:t xml:space="preserve"> </w:t>
      </w:r>
      <w:r w:rsidRPr="00D35EB9">
        <w:t>the</w:t>
      </w:r>
      <w:r w:rsidR="00945AE6" w:rsidRPr="00D35EB9">
        <w:t xml:space="preserve"> </w:t>
      </w:r>
      <w:r w:rsidRPr="00D35EB9">
        <w:t>expression</w:t>
      </w:r>
      <w:r w:rsidR="00945AE6" w:rsidRPr="00D35EB9">
        <w:t xml:space="preserve"> </w:t>
      </w:r>
      <w:r w:rsidRPr="00D35EB9">
        <w:t>in</w:t>
      </w:r>
      <w:r w:rsidR="00945AE6" w:rsidRPr="00D35EB9">
        <w:t xml:space="preserve"> </w:t>
      </w:r>
      <w:r w:rsidRPr="00D35EB9">
        <w:t>`Some`</w:t>
      </w:r>
    </w:p>
    <w:p w14:paraId="26BCF6A2" w14:textId="56BE35A4" w:rsidR="00D070DF" w:rsidRPr="00D35EB9" w:rsidRDefault="00945AE6" w:rsidP="00006275">
      <w:pPr>
        <w:pStyle w:val="CodeWide"/>
      </w:pPr>
      <w:r w:rsidRPr="00D35EB9">
        <w:t xml:space="preserve">   </w:t>
      </w:r>
      <w:r w:rsidR="00D070DF" w:rsidRPr="00D35EB9">
        <w:t>|</w:t>
      </w:r>
    </w:p>
    <w:p w14:paraId="227522CA" w14:textId="77777777" w:rsidR="00943AF0" w:rsidRDefault="00943AF0" w:rsidP="00943AF0">
      <w:pPr>
        <w:pStyle w:val="CodeWide"/>
        <w:rPr>
          <w:ins w:id="329" w:author="Carol Nichols" w:date="2022-08-28T20:23:00Z"/>
        </w:rPr>
      </w:pPr>
      <w:ins w:id="330" w:author="Carol Nichols" w:date="2022-08-28T20:23:00Z">
        <w:r>
          <w:t>72 |         Worker { id, thread: Some(thread) }</w:t>
        </w:r>
      </w:ins>
    </w:p>
    <w:p w14:paraId="3A4E66A4" w14:textId="02C476A9" w:rsidR="00D070DF" w:rsidRPr="00D35EB9" w:rsidDel="00943AF0" w:rsidRDefault="00943AF0" w:rsidP="00943AF0">
      <w:pPr>
        <w:pStyle w:val="CodeWide"/>
        <w:rPr>
          <w:del w:id="331" w:author="Carol Nichols" w:date="2022-08-28T20:23:00Z"/>
        </w:rPr>
      </w:pPr>
      <w:ins w:id="332" w:author="Carol Nichols" w:date="2022-08-28T20:23:00Z">
        <w:r>
          <w:t xml:space="preserve">   |                      +++++++++++++      +</w:t>
        </w:r>
      </w:ins>
      <w:del w:id="333" w:author="Carol Nichols" w:date="2022-08-28T20:23:00Z">
        <w:r w:rsidR="00D070DF" w:rsidRPr="00D35EB9" w:rsidDel="00943AF0">
          <w:delText>72</w:delText>
        </w:r>
        <w:r w:rsidR="00945AE6" w:rsidRPr="00D35EB9" w:rsidDel="00943AF0">
          <w:delText xml:space="preserve"> </w:delText>
        </w:r>
        <w:r w:rsidR="00D070DF" w:rsidRPr="00D35EB9" w:rsidDel="00943AF0">
          <w:delText>|</w:delText>
        </w:r>
        <w:r w:rsidR="00945AE6" w:rsidRPr="00D35EB9" w:rsidDel="00943AF0">
          <w:delText xml:space="preserve">         </w:delText>
        </w:r>
        <w:r w:rsidR="00D070DF" w:rsidRPr="00D35EB9" w:rsidDel="00943AF0">
          <w:delText>Worker</w:delText>
        </w:r>
        <w:r w:rsidR="00945AE6" w:rsidRPr="00D35EB9" w:rsidDel="00943AF0">
          <w:delText xml:space="preserve"> </w:delText>
        </w:r>
        <w:r w:rsidR="00D070DF" w:rsidRPr="00D35EB9" w:rsidDel="00943AF0">
          <w:delText>{</w:delText>
        </w:r>
        <w:r w:rsidR="00945AE6" w:rsidRPr="00D35EB9" w:rsidDel="00943AF0">
          <w:delText xml:space="preserve"> </w:delText>
        </w:r>
        <w:r w:rsidR="00D070DF" w:rsidRPr="00D35EB9" w:rsidDel="00943AF0">
          <w:delText>id,</w:delText>
        </w:r>
        <w:r w:rsidR="00945AE6" w:rsidRPr="00D35EB9" w:rsidDel="00943AF0">
          <w:delText xml:space="preserve"> </w:delText>
        </w:r>
        <w:r w:rsidR="00D070DF" w:rsidRPr="00D35EB9" w:rsidDel="00943AF0">
          <w:delText>Some(thread)</w:delText>
        </w:r>
        <w:r w:rsidR="00945AE6" w:rsidRPr="00D35EB9" w:rsidDel="00943AF0">
          <w:delText xml:space="preserve"> </w:delText>
        </w:r>
        <w:r w:rsidR="00D070DF" w:rsidRPr="00D35EB9" w:rsidDel="00943AF0">
          <w:delText>}</w:delText>
        </w:r>
      </w:del>
    </w:p>
    <w:p w14:paraId="6CC4677C" w14:textId="16A71248" w:rsidR="00D070DF" w:rsidRPr="00D35EB9" w:rsidRDefault="00945AE6" w:rsidP="00006275">
      <w:pPr>
        <w:pStyle w:val="CodeWide"/>
      </w:pPr>
      <w:del w:id="334" w:author="Carol Nichols" w:date="2022-08-28T20:23:00Z">
        <w:r w:rsidRPr="00D35EB9" w:rsidDel="00943AF0">
          <w:delText xml:space="preserve">   </w:delText>
        </w:r>
        <w:r w:rsidR="00D070DF" w:rsidRPr="00D35EB9" w:rsidDel="00943AF0">
          <w:delText>|</w:delText>
        </w:r>
        <w:r w:rsidRPr="00D35EB9" w:rsidDel="00943AF0">
          <w:delText xml:space="preserve">                      </w:delText>
        </w:r>
        <w:r w:rsidR="00D070DF" w:rsidRPr="00D35EB9" w:rsidDel="00943AF0">
          <w:delText>+++++</w:delText>
        </w:r>
        <w:r w:rsidRPr="00D35EB9" w:rsidDel="00943AF0">
          <w:delText xml:space="preserve">      </w:delText>
        </w:r>
        <w:r w:rsidR="00D070DF" w:rsidRPr="00D35EB9" w:rsidDel="00943AF0">
          <w:delText>+</w:delText>
        </w:r>
      </w:del>
    </w:p>
    <w:p w14:paraId="45C2EBF2" w14:textId="6BC133EB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address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second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points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Worker::new</w:t>
      </w:r>
      <w:r w:rsidRPr="00D070DF">
        <w:rPr>
          <w:lang w:eastAsia="en-GB"/>
        </w:rPr>
        <w:t>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create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following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fix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error:</w:t>
      </w:r>
    </w:p>
    <w:p w14:paraId="61E26BF8" w14:textId="2640FCC4" w:rsidR="00D070DF" w:rsidRPr="00D070DF" w:rsidRDefault="00B0420F" w:rsidP="00B0420F">
      <w:pPr>
        <w:pStyle w:val="CodeLabel"/>
        <w:rPr>
          <w:lang w:eastAsia="en-GB"/>
        </w:rPr>
      </w:pPr>
      <w:del w:id="335" w:author="Audrey Doyle" w:date="2022-08-06T14:42:00Z">
        <w:r w:rsidDel="00562F60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4654E6C1" w14:textId="3637F717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Worker</w:t>
      </w:r>
      <w:r w:rsidR="00945AE6" w:rsidRPr="00D35EB9">
        <w:t xml:space="preserve"> </w:t>
      </w:r>
      <w:r w:rsidRPr="00D35EB9">
        <w:t>{</w:t>
      </w:r>
    </w:p>
    <w:p w14:paraId="422555E7" w14:textId="4CF13605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fn</w:t>
      </w:r>
      <w:r w:rsidRPr="00D35EB9">
        <w:t xml:space="preserve"> </w:t>
      </w:r>
      <w:r w:rsidR="00D070DF" w:rsidRPr="00D35EB9">
        <w:t>new(id:</w:t>
      </w:r>
      <w:r w:rsidRPr="00D35EB9">
        <w:t xml:space="preserve"> </w:t>
      </w:r>
      <w:r w:rsidR="00D070DF" w:rsidRPr="00D35EB9">
        <w:t>usize,</w:t>
      </w:r>
      <w:r w:rsidRPr="00D35EB9">
        <w:t xml:space="preserve"> </w:t>
      </w:r>
      <w:r w:rsidR="00D070DF" w:rsidRPr="00D35EB9">
        <w:t>receiver:</w:t>
      </w:r>
      <w:r w:rsidRPr="00D35EB9">
        <w:t xml:space="preserve"> </w:t>
      </w:r>
      <w:r w:rsidR="00D070DF" w:rsidRPr="00D35EB9">
        <w:t>Arc&lt;Mutex&lt;mpsc::Receiver&lt;Job&gt;&gt;&gt;)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</w:p>
    <w:p w14:paraId="2D5D45F4" w14:textId="2D8CE164" w:rsidR="00D070DF" w:rsidRPr="00D35EB9" w:rsidRDefault="00945AE6" w:rsidP="00D62D8F">
      <w:pPr>
        <w:pStyle w:val="Code"/>
      </w:pPr>
      <w:r w:rsidRPr="00D35EB9">
        <w:t xml:space="preserve">        </w:t>
      </w:r>
      <w:r w:rsidR="00411658" w:rsidRPr="00411658">
        <w:rPr>
          <w:rStyle w:val="LiteralItalic"/>
        </w:rPr>
        <w:t>--snip--</w:t>
      </w:r>
    </w:p>
    <w:p w14:paraId="6E515C9B" w14:textId="77777777" w:rsidR="00D070DF" w:rsidRPr="00D35EB9" w:rsidRDefault="00D070DF" w:rsidP="00D62D8F">
      <w:pPr>
        <w:pStyle w:val="Code"/>
      </w:pPr>
    </w:p>
    <w:p w14:paraId="425AA4A3" w14:textId="3F0E451A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</w:p>
    <w:p w14:paraId="2A6AE4A5" w14:textId="59C3CF53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id,</w:t>
      </w:r>
    </w:p>
    <w:p w14:paraId="61D26934" w14:textId="0E35EECD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thread:</w:t>
      </w:r>
      <w:r w:rsidRPr="00D35EB9">
        <w:t xml:space="preserve"> </w:t>
      </w:r>
      <w:r w:rsidR="00D070DF" w:rsidRPr="00D35EB9">
        <w:t>Some(thread),</w:t>
      </w:r>
    </w:p>
    <w:p w14:paraId="601AD2DF" w14:textId="771EFDFA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</w:t>
      </w:r>
    </w:p>
    <w:p w14:paraId="00188CD5" w14:textId="3B3424B7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48DF765C" w14:textId="77777777" w:rsidR="00D070DF" w:rsidRPr="00D35EB9" w:rsidRDefault="00D070DF" w:rsidP="00D62D8F">
      <w:pPr>
        <w:pStyle w:val="Code"/>
      </w:pPr>
      <w:r w:rsidRPr="00D35EB9">
        <w:t>}</w:t>
      </w:r>
    </w:p>
    <w:p w14:paraId="3FCC7CFE" w14:textId="7C74D804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mentioned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earlier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intended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Option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value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move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following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so:</w:t>
      </w:r>
    </w:p>
    <w:p w14:paraId="22E3EE06" w14:textId="31386620" w:rsidR="00D070DF" w:rsidRPr="00D070DF" w:rsidRDefault="00B0420F" w:rsidP="00B0420F">
      <w:pPr>
        <w:pStyle w:val="CodeLabel"/>
        <w:rPr>
          <w:lang w:eastAsia="en-GB"/>
        </w:rPr>
      </w:pPr>
      <w:del w:id="336" w:author="Audrey Doyle" w:date="2022-08-06T14:43:00Z">
        <w:r w:rsidDel="00562F60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1D2F162D" w14:textId="44A80E96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Drop</w:t>
      </w:r>
      <w:r w:rsidR="00945AE6" w:rsidRPr="00D35EB9">
        <w:t xml:space="preserve"> </w:t>
      </w:r>
      <w:r w:rsidRPr="00D35EB9">
        <w:t>for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32728674" w14:textId="3394621D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fn</w:t>
      </w:r>
      <w:r w:rsidRPr="00D35EB9">
        <w:t xml:space="preserve"> </w:t>
      </w:r>
      <w:r w:rsidR="00D070DF" w:rsidRPr="00D35EB9">
        <w:t>drop(&amp;mut</w:t>
      </w:r>
      <w:r w:rsidRPr="00D35EB9">
        <w:t xml:space="preserve"> </w:t>
      </w:r>
      <w:r w:rsidR="00D070DF" w:rsidRPr="00D35EB9">
        <w:t>self)</w:t>
      </w:r>
      <w:r w:rsidRPr="00D35EB9">
        <w:t xml:space="preserve"> </w:t>
      </w:r>
      <w:r w:rsidR="00D070DF" w:rsidRPr="00D35EB9">
        <w:t>{</w:t>
      </w:r>
    </w:p>
    <w:p w14:paraId="6E9CDC44" w14:textId="64AF3D30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for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&amp;mut</w:t>
      </w:r>
      <w:r w:rsidRPr="00D35EB9">
        <w:t xml:space="preserve"> </w:t>
      </w:r>
      <w:r w:rsidR="00D070DF" w:rsidRPr="00D35EB9">
        <w:t>self.workers</w:t>
      </w:r>
      <w:r w:rsidRPr="00D35EB9">
        <w:t xml:space="preserve"> </w:t>
      </w:r>
      <w:r w:rsidR="00D070DF" w:rsidRPr="00D35EB9">
        <w:t>{</w:t>
      </w:r>
    </w:p>
    <w:p w14:paraId="12BB0B86" w14:textId="167A3F45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println!("Shutting</w:t>
      </w:r>
      <w:r w:rsidRPr="00D35EB9">
        <w:t xml:space="preserve"> </w:t>
      </w:r>
      <w:r w:rsidR="00D070DF" w:rsidRPr="00D35EB9">
        <w:t>down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{}",</w:t>
      </w:r>
      <w:r w:rsidRPr="00D35EB9">
        <w:t xml:space="preserve"> </w:t>
      </w:r>
      <w:r w:rsidR="00D070DF" w:rsidRPr="00D35EB9">
        <w:t>worker.id);</w:t>
      </w:r>
    </w:p>
    <w:p w14:paraId="2CB5E008" w14:textId="77777777" w:rsidR="00D070DF" w:rsidRPr="00D35EB9" w:rsidRDefault="00D070DF" w:rsidP="00D62D8F">
      <w:pPr>
        <w:pStyle w:val="Code"/>
      </w:pPr>
    </w:p>
    <w:p w14:paraId="58607044" w14:textId="0EDB24A9" w:rsidR="00D070DF" w:rsidRPr="00D35EB9" w:rsidRDefault="00945AE6" w:rsidP="00D62D8F">
      <w:pPr>
        <w:pStyle w:val="Code"/>
      </w:pPr>
      <w:r w:rsidRPr="00D35EB9">
        <w:t xml:space="preserve">        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if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Some(thread)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worker.thread.take()</w:t>
      </w:r>
      <w:r w:rsidRPr="00D35EB9">
        <w:t xml:space="preserve"> </w:t>
      </w:r>
      <w:r w:rsidR="00D070DF" w:rsidRPr="00D35EB9">
        <w:t>{</w:t>
      </w:r>
    </w:p>
    <w:p w14:paraId="06BFC6FC" w14:textId="6FC4694E" w:rsidR="00D070DF" w:rsidRPr="00D35EB9" w:rsidRDefault="00945AE6" w:rsidP="00D62D8F">
      <w:pPr>
        <w:pStyle w:val="Code"/>
      </w:pPr>
      <w:r w:rsidRPr="00D35EB9">
        <w:t xml:space="preserve">              </w:t>
      </w:r>
      <w:r w:rsidR="00FF277B" w:rsidRPr="00FF277B">
        <w:rPr>
          <w:rStyle w:val="CodeAnnotation"/>
        </w:rPr>
        <w:t>2</w:t>
      </w:r>
      <w:r w:rsidRPr="00D35EB9">
        <w:t xml:space="preserve"> </w:t>
      </w:r>
      <w:r w:rsidR="00D070DF" w:rsidRPr="00D35EB9">
        <w:t>thread.join().unwrap();</w:t>
      </w:r>
    </w:p>
    <w:p w14:paraId="064162B4" w14:textId="7115755E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}</w:t>
      </w:r>
    </w:p>
    <w:p w14:paraId="15744CDD" w14:textId="606581E8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</w:t>
      </w:r>
    </w:p>
    <w:p w14:paraId="29B579FA" w14:textId="77BED7E1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32152E6F" w14:textId="77777777" w:rsidR="00D070DF" w:rsidRPr="00D35EB9" w:rsidRDefault="00D070DF" w:rsidP="00D62D8F">
      <w:pPr>
        <w:pStyle w:val="Code"/>
      </w:pPr>
      <w:r w:rsidRPr="00D35EB9">
        <w:t>}</w:t>
      </w:r>
    </w:p>
    <w:p w14:paraId="71A31E28" w14:textId="6E7BA535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discussed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34556F">
        <w:rPr>
          <w:rStyle w:val="Xref"/>
        </w:rPr>
        <w:t>Chapter</w:t>
      </w:r>
      <w:r w:rsidR="00945AE6" w:rsidRPr="0034556F">
        <w:rPr>
          <w:rStyle w:val="Xref"/>
        </w:rPr>
        <w:t xml:space="preserve"> </w:t>
      </w:r>
      <w:r w:rsidRPr="0034556F">
        <w:rPr>
          <w:rStyle w:val="Xref"/>
        </w:rPr>
        <w:t>17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Option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takes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variant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leaves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place.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if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let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destructure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Pr="00D070DF">
        <w:rPr>
          <w:lang w:eastAsia="en-GB"/>
        </w:rPr>
        <w:t>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2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already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None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already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cleaned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nothing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happens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case.</w:t>
      </w:r>
    </w:p>
    <w:p w14:paraId="19C8C976" w14:textId="19F34FA2" w:rsidR="00D070DF" w:rsidRPr="00D070DF" w:rsidRDefault="00D070DF" w:rsidP="006D307B">
      <w:pPr>
        <w:pStyle w:val="HeadB"/>
        <w:rPr>
          <w:lang w:eastAsia="en-GB"/>
        </w:rPr>
      </w:pPr>
      <w:bookmarkStart w:id="337" w:name="signaling-to-the-threads-to-stop-listeni"/>
      <w:bookmarkStart w:id="338" w:name="_Toc107314553"/>
      <w:bookmarkEnd w:id="337"/>
      <w:r w:rsidRPr="00D070DF">
        <w:rPr>
          <w:lang w:eastAsia="en-GB"/>
        </w:rPr>
        <w:lastRenderedPageBreak/>
        <w:t>Signaling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Listening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Jobs</w:t>
      </w:r>
      <w:bookmarkEnd w:id="338"/>
    </w:p>
    <w:p w14:paraId="46E5811E" w14:textId="1BDC1153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made,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compiles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warnings.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However,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news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ins w:id="339" w:author="Audrey Doyle" w:date="2022-08-07T13:07:00Z">
        <w:r w:rsidR="00CC28DB">
          <w:rPr>
            <w:lang w:eastAsia="en-GB"/>
          </w:rPr>
          <w:t xml:space="preserve">that </w:t>
        </w:r>
      </w:ins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doesn’t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yet.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key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logic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closures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instances: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moment,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ins w:id="340" w:author="Audrey Doyle" w:date="2022-08-06T14:43:00Z">
        <w:r w:rsidR="00562F60">
          <w:rPr>
            <w:lang w:eastAsia="en-GB"/>
          </w:rPr>
          <w:t>,</w:t>
        </w:r>
      </w:ins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because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they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forever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current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drop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forever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finish.</w:t>
      </w:r>
    </w:p>
    <w:p w14:paraId="6D974026" w14:textId="2CFBABA5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fix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problem,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need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del w:id="341" w:author="Audrey Doyle" w:date="2022-08-06T14:43:00Z">
        <w:r w:rsidRPr="00D070DF" w:rsidDel="00562F60">
          <w:rPr>
            <w:lang w:eastAsia="en-GB"/>
          </w:rPr>
          <w:delText>the</w:delText>
        </w:r>
        <w:r w:rsidR="00945AE6" w:rsidDel="00562F60">
          <w:rPr>
            <w:lang w:eastAsia="en-GB"/>
          </w:rPr>
          <w:delText xml:space="preserve"> </w:delText>
        </w:r>
      </w:del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loop.</w:t>
      </w:r>
    </w:p>
    <w:p w14:paraId="5E84F35B" w14:textId="43F84014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First</w:t>
      </w:r>
      <w:del w:id="342" w:author="Audrey Doyle" w:date="2022-08-06T14:43:00Z">
        <w:r w:rsidRPr="00D070DF" w:rsidDel="00562F60">
          <w:rPr>
            <w:lang w:eastAsia="en-GB"/>
          </w:rPr>
          <w:delText>,</w:delText>
        </w:r>
      </w:del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explicitly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sender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finish.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20-23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explicitly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drop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sender</w:t>
      </w:r>
      <w:r w:rsidRPr="00D070DF">
        <w:rPr>
          <w:lang w:eastAsia="en-GB"/>
        </w:rPr>
        <w:t>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same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Option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technique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move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sender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ins w:id="343" w:author="Audrey Doyle" w:date="2022-08-06T14:44:00Z">
        <w:r w:rsidR="00562F60">
          <w:rPr>
            <w:lang w:eastAsia="en-GB"/>
          </w:rPr>
          <w:t>.</w:t>
        </w:r>
      </w:ins>
      <w:del w:id="344" w:author="Audrey Doyle" w:date="2022-08-06T14:44:00Z">
        <w:r w:rsidRPr="00D070DF" w:rsidDel="00562F60">
          <w:rPr>
            <w:lang w:eastAsia="en-GB"/>
          </w:rPr>
          <w:delText>:</w:delText>
        </w:r>
      </w:del>
    </w:p>
    <w:p w14:paraId="2D78C626" w14:textId="4D682427" w:rsidR="00D070DF" w:rsidRPr="00D070DF" w:rsidRDefault="00B0420F" w:rsidP="00B0420F">
      <w:pPr>
        <w:pStyle w:val="CodeLabel"/>
        <w:rPr>
          <w:lang w:eastAsia="en-GB"/>
        </w:rPr>
      </w:pPr>
      <w:del w:id="345" w:author="Audrey Doyle" w:date="2022-08-06T14:44:00Z">
        <w:r w:rsidDel="00562F60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0D565C5A" w14:textId="57B523C7" w:rsidR="00D070DF" w:rsidRPr="00D35EB9" w:rsidRDefault="00D070DF" w:rsidP="00D62D8F">
      <w:pPr>
        <w:pStyle w:val="Code"/>
      </w:pPr>
      <w:r w:rsidRPr="00D35EB9">
        <w:t>pub</w:t>
      </w:r>
      <w:r w:rsidR="00945AE6" w:rsidRPr="00D35EB9">
        <w:t xml:space="preserve"> </w:t>
      </w:r>
      <w:r w:rsidRPr="00D35EB9">
        <w:t>struct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4521932E" w14:textId="22C745EF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workers:</w:t>
      </w:r>
      <w:r w:rsidRPr="00D35EB9">
        <w:t xml:space="preserve"> </w:t>
      </w:r>
      <w:r w:rsidR="00D070DF" w:rsidRPr="00D35EB9">
        <w:t>Vec&lt;Worker&gt;,</w:t>
      </w:r>
    </w:p>
    <w:p w14:paraId="3418252D" w14:textId="0E2CC364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sender:</w:t>
      </w:r>
      <w:r w:rsidRPr="00D35EB9">
        <w:t xml:space="preserve"> </w:t>
      </w:r>
      <w:r w:rsidR="00D070DF" w:rsidRPr="00D35EB9">
        <w:t>Option&lt;mpsc::Sender&lt;Job&gt;&gt;,</w:t>
      </w:r>
    </w:p>
    <w:p w14:paraId="1D57048B" w14:textId="77777777" w:rsidR="00D070DF" w:rsidRPr="00D35EB9" w:rsidRDefault="00D070DF" w:rsidP="00D62D8F">
      <w:pPr>
        <w:pStyle w:val="Code"/>
      </w:pPr>
      <w:r w:rsidRPr="00D35EB9">
        <w:t>}</w:t>
      </w:r>
    </w:p>
    <w:p w14:paraId="2E561021" w14:textId="38C22069" w:rsidR="00D070DF" w:rsidRPr="00D35EB9" w:rsidRDefault="00411658" w:rsidP="00D62D8F">
      <w:pPr>
        <w:pStyle w:val="Code"/>
      </w:pPr>
      <w:r w:rsidRPr="00411658">
        <w:rPr>
          <w:rStyle w:val="LiteralItalic"/>
        </w:rPr>
        <w:t>--snip--</w:t>
      </w:r>
    </w:p>
    <w:p w14:paraId="36B58E57" w14:textId="0BFEEEEC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6E227CF7" w14:textId="72903FAB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pub</w:t>
      </w:r>
      <w:r w:rsidRPr="00D35EB9">
        <w:t xml:space="preserve"> </w:t>
      </w:r>
      <w:r w:rsidR="00D070DF" w:rsidRPr="00D35EB9">
        <w:t>fn</w:t>
      </w:r>
      <w:r w:rsidRPr="00D35EB9">
        <w:t xml:space="preserve"> </w:t>
      </w:r>
      <w:r w:rsidR="00D070DF" w:rsidRPr="00D35EB9">
        <w:t>new(size:</w:t>
      </w:r>
      <w:r w:rsidRPr="00D35EB9">
        <w:t xml:space="preserve"> </w:t>
      </w:r>
      <w:r w:rsidR="00D070DF" w:rsidRPr="00D35EB9">
        <w:t>usize)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</w:p>
    <w:p w14:paraId="3C20F602" w14:textId="710C20C4" w:rsidR="00D070DF" w:rsidRPr="00D35EB9" w:rsidRDefault="00945AE6" w:rsidP="00D62D8F">
      <w:pPr>
        <w:pStyle w:val="Code"/>
      </w:pPr>
      <w:r w:rsidRPr="00D35EB9">
        <w:t xml:space="preserve">        </w:t>
      </w:r>
      <w:r w:rsidR="00411658" w:rsidRPr="00411658">
        <w:rPr>
          <w:rStyle w:val="LiteralItalic"/>
        </w:rPr>
        <w:t>--snip--</w:t>
      </w:r>
    </w:p>
    <w:p w14:paraId="578A8251" w14:textId="77777777" w:rsidR="00D070DF" w:rsidRPr="00D35EB9" w:rsidRDefault="00D070DF" w:rsidP="00D62D8F">
      <w:pPr>
        <w:pStyle w:val="Code"/>
      </w:pPr>
    </w:p>
    <w:p w14:paraId="77B64439" w14:textId="1744731D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ThreadPool</w:t>
      </w:r>
      <w:r w:rsidRPr="00D35EB9">
        <w:t xml:space="preserve"> </w:t>
      </w:r>
      <w:r w:rsidR="00D070DF" w:rsidRPr="00D35EB9">
        <w:t>{</w:t>
      </w:r>
    </w:p>
    <w:p w14:paraId="26644701" w14:textId="48A24C9B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workers,</w:t>
      </w:r>
    </w:p>
    <w:p w14:paraId="7004B46C" w14:textId="2BC2619D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sender:</w:t>
      </w:r>
      <w:r w:rsidRPr="00D35EB9">
        <w:t xml:space="preserve"> </w:t>
      </w:r>
      <w:r w:rsidR="00D070DF" w:rsidRPr="00D35EB9">
        <w:t>Some(sender),</w:t>
      </w:r>
    </w:p>
    <w:p w14:paraId="7F8A82E0" w14:textId="3C463919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</w:t>
      </w:r>
    </w:p>
    <w:p w14:paraId="7FCBBE16" w14:textId="0D0887E6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464855CA" w14:textId="77777777" w:rsidR="00D070DF" w:rsidRPr="00D35EB9" w:rsidRDefault="00D070DF" w:rsidP="00D62D8F">
      <w:pPr>
        <w:pStyle w:val="Code"/>
      </w:pPr>
    </w:p>
    <w:p w14:paraId="601013B4" w14:textId="6C3DDBD9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pub</w:t>
      </w:r>
      <w:r w:rsidRPr="00D35EB9">
        <w:t xml:space="preserve"> </w:t>
      </w:r>
      <w:r w:rsidR="00D070DF" w:rsidRPr="00D35EB9">
        <w:t>fn</w:t>
      </w:r>
      <w:r w:rsidRPr="00D35EB9">
        <w:t xml:space="preserve"> </w:t>
      </w:r>
      <w:r w:rsidR="00D070DF" w:rsidRPr="00D35EB9">
        <w:t>execute&lt;F&gt;(&amp;self,</w:t>
      </w:r>
      <w:r w:rsidRPr="00D35EB9">
        <w:t xml:space="preserve"> </w:t>
      </w:r>
      <w:r w:rsidR="00D070DF" w:rsidRPr="00D35EB9">
        <w:t>f:</w:t>
      </w:r>
      <w:r w:rsidRPr="00D35EB9">
        <w:t xml:space="preserve"> </w:t>
      </w:r>
      <w:r w:rsidR="00D070DF" w:rsidRPr="00D35EB9">
        <w:t>F)</w:t>
      </w:r>
    </w:p>
    <w:p w14:paraId="63D0BAC1" w14:textId="246531E8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where</w:t>
      </w:r>
    </w:p>
    <w:p w14:paraId="59995A33" w14:textId="5BB07C13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F:</w:t>
      </w:r>
      <w:r w:rsidRPr="00D35EB9">
        <w:t xml:space="preserve"> </w:t>
      </w:r>
      <w:r w:rsidR="00D070DF" w:rsidRPr="00D35EB9">
        <w:t>FnOnce()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Send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'static,</w:t>
      </w:r>
    </w:p>
    <w:p w14:paraId="6B26396E" w14:textId="1B0E2ABD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{</w:t>
      </w:r>
    </w:p>
    <w:p w14:paraId="3476282C" w14:textId="6F9A35C5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job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Box::new(f);</w:t>
      </w:r>
    </w:p>
    <w:p w14:paraId="33EFF986" w14:textId="77777777" w:rsidR="00D070DF" w:rsidRPr="00D35EB9" w:rsidRDefault="00D070DF" w:rsidP="00D62D8F">
      <w:pPr>
        <w:pStyle w:val="Code"/>
      </w:pPr>
    </w:p>
    <w:p w14:paraId="184465D8" w14:textId="7B96631D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self.sender.as_ref().unwrap().send(job).unwrap();</w:t>
      </w:r>
    </w:p>
    <w:p w14:paraId="1303D2FB" w14:textId="4663B701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14C1B3EA" w14:textId="77777777" w:rsidR="00D070DF" w:rsidRPr="00D35EB9" w:rsidRDefault="00D070DF" w:rsidP="00D62D8F">
      <w:pPr>
        <w:pStyle w:val="Code"/>
      </w:pPr>
      <w:r w:rsidRPr="00D35EB9">
        <w:t>}</w:t>
      </w:r>
    </w:p>
    <w:p w14:paraId="661FCB7B" w14:textId="77777777" w:rsidR="00D070DF" w:rsidRPr="00D35EB9" w:rsidRDefault="00D070DF" w:rsidP="00D62D8F">
      <w:pPr>
        <w:pStyle w:val="Code"/>
      </w:pPr>
    </w:p>
    <w:p w14:paraId="6CCE25B7" w14:textId="63BF6D1D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Drop</w:t>
      </w:r>
      <w:r w:rsidR="00945AE6" w:rsidRPr="00D35EB9">
        <w:t xml:space="preserve"> </w:t>
      </w:r>
      <w:r w:rsidRPr="00D35EB9">
        <w:t>for</w:t>
      </w:r>
      <w:r w:rsidR="00945AE6" w:rsidRPr="00D35EB9">
        <w:t xml:space="preserve"> </w:t>
      </w:r>
      <w:r w:rsidRPr="00D35EB9">
        <w:t>ThreadPool</w:t>
      </w:r>
      <w:r w:rsidR="00945AE6" w:rsidRPr="00D35EB9">
        <w:t xml:space="preserve"> </w:t>
      </w:r>
      <w:r w:rsidRPr="00D35EB9">
        <w:t>{</w:t>
      </w:r>
    </w:p>
    <w:p w14:paraId="3B89DD3C" w14:textId="236B62C3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fn</w:t>
      </w:r>
      <w:r w:rsidRPr="00D35EB9">
        <w:t xml:space="preserve"> </w:t>
      </w:r>
      <w:r w:rsidR="00D070DF" w:rsidRPr="00D35EB9">
        <w:t>drop(&amp;mut</w:t>
      </w:r>
      <w:r w:rsidRPr="00D35EB9">
        <w:t xml:space="preserve"> </w:t>
      </w:r>
      <w:r w:rsidR="00D070DF" w:rsidRPr="00D35EB9">
        <w:t>self)</w:t>
      </w:r>
      <w:r w:rsidRPr="00D35EB9">
        <w:t xml:space="preserve"> </w:t>
      </w:r>
      <w:r w:rsidR="00D070DF" w:rsidRPr="00D35EB9">
        <w:t>{</w:t>
      </w:r>
    </w:p>
    <w:p w14:paraId="32F91519" w14:textId="36A184B5" w:rsidR="00D070DF" w:rsidRPr="00D35EB9" w:rsidRDefault="00945AE6" w:rsidP="00D62D8F">
      <w:pPr>
        <w:pStyle w:val="Code"/>
      </w:pPr>
      <w:r w:rsidRPr="00D35EB9">
        <w:t xml:space="preserve">      </w:t>
      </w:r>
      <w:r w:rsidR="00FF277B" w:rsidRPr="00FF277B">
        <w:rPr>
          <w:rStyle w:val="CodeAnnotation"/>
        </w:rPr>
        <w:t>1</w:t>
      </w:r>
      <w:r w:rsidRPr="00D35EB9">
        <w:t xml:space="preserve"> </w:t>
      </w:r>
      <w:r w:rsidR="00D070DF" w:rsidRPr="00D35EB9">
        <w:t>drop(self.sender.take());</w:t>
      </w:r>
    </w:p>
    <w:p w14:paraId="18AB32CE" w14:textId="77777777" w:rsidR="00D070DF" w:rsidRPr="00D35EB9" w:rsidRDefault="00D070DF" w:rsidP="00D62D8F">
      <w:pPr>
        <w:pStyle w:val="Code"/>
      </w:pPr>
    </w:p>
    <w:p w14:paraId="7AC8D0B0" w14:textId="16377225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for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&amp;mut</w:t>
      </w:r>
      <w:r w:rsidRPr="00D35EB9">
        <w:t xml:space="preserve"> </w:t>
      </w:r>
      <w:r w:rsidR="00D070DF" w:rsidRPr="00D35EB9">
        <w:t>self.workers</w:t>
      </w:r>
      <w:r w:rsidRPr="00D35EB9">
        <w:t xml:space="preserve"> </w:t>
      </w:r>
      <w:r w:rsidR="00D070DF" w:rsidRPr="00D35EB9">
        <w:t>{</w:t>
      </w:r>
    </w:p>
    <w:p w14:paraId="04FAF790" w14:textId="17E5C67B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println!("Shutting</w:t>
      </w:r>
      <w:r w:rsidRPr="00D35EB9">
        <w:t xml:space="preserve"> </w:t>
      </w:r>
      <w:r w:rsidR="00D070DF" w:rsidRPr="00D35EB9">
        <w:t>down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{}",</w:t>
      </w:r>
      <w:r w:rsidRPr="00D35EB9">
        <w:t xml:space="preserve"> </w:t>
      </w:r>
      <w:r w:rsidR="00D070DF" w:rsidRPr="00D35EB9">
        <w:t>worker.id);</w:t>
      </w:r>
    </w:p>
    <w:p w14:paraId="2AF7FA19" w14:textId="77777777" w:rsidR="00D070DF" w:rsidRPr="00D35EB9" w:rsidRDefault="00D070DF" w:rsidP="00D62D8F">
      <w:pPr>
        <w:pStyle w:val="Code"/>
      </w:pPr>
    </w:p>
    <w:p w14:paraId="0642600F" w14:textId="566BC935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if</w:t>
      </w:r>
      <w:r w:rsidRPr="00D35EB9">
        <w:t xml:space="preserve"> </w:t>
      </w:r>
      <w:r w:rsidR="00D070DF" w:rsidRPr="00D35EB9">
        <w:t>let</w:t>
      </w:r>
      <w:r w:rsidRPr="00D35EB9">
        <w:t xml:space="preserve"> </w:t>
      </w:r>
      <w:r w:rsidR="00D070DF" w:rsidRPr="00D35EB9">
        <w:t>Some(thread)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worker.thread.take()</w:t>
      </w:r>
      <w:r w:rsidRPr="00D35EB9">
        <w:t xml:space="preserve"> </w:t>
      </w:r>
      <w:r w:rsidR="00D070DF" w:rsidRPr="00D35EB9">
        <w:t>{</w:t>
      </w:r>
    </w:p>
    <w:p w14:paraId="3B6BE429" w14:textId="67D75F3A" w:rsidR="00D070DF" w:rsidRPr="00D35EB9" w:rsidRDefault="00945AE6" w:rsidP="00D62D8F">
      <w:pPr>
        <w:pStyle w:val="Code"/>
      </w:pPr>
      <w:r w:rsidRPr="00D35EB9">
        <w:lastRenderedPageBreak/>
        <w:t xml:space="preserve">                </w:t>
      </w:r>
      <w:r w:rsidR="00D070DF" w:rsidRPr="00D35EB9">
        <w:t>thread.join().unwrap();</w:t>
      </w:r>
    </w:p>
    <w:p w14:paraId="351CC207" w14:textId="56A2C8A3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}</w:t>
      </w:r>
    </w:p>
    <w:p w14:paraId="2B4C44CF" w14:textId="1AE928FD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</w:t>
      </w:r>
    </w:p>
    <w:p w14:paraId="27F890DE" w14:textId="1A0ADB57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05DA5C0F" w14:textId="77777777" w:rsidR="00D070DF" w:rsidRPr="00D35EB9" w:rsidRDefault="00D070DF" w:rsidP="00D62D8F">
      <w:pPr>
        <w:pStyle w:val="Code"/>
      </w:pPr>
      <w:r w:rsidRPr="00D35EB9">
        <w:t>}</w:t>
      </w:r>
    </w:p>
    <w:p w14:paraId="250A62E6" w14:textId="20E47757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Explicitly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drop</w:t>
      </w:r>
      <w:ins w:id="346" w:author="Audrey Doyle" w:date="2022-08-06T14:44:00Z">
        <w:r w:rsidR="00562F60">
          <w:rPr>
            <w:lang w:eastAsia="en-GB"/>
          </w:rPr>
          <w:t>ping</w:t>
        </w:r>
      </w:ins>
      <w:r w:rsidR="00945AE6">
        <w:rPr>
          <w:lang w:eastAsia="en-GB"/>
        </w:rPr>
        <w:t xml:space="preserve"> </w:t>
      </w:r>
      <w:r w:rsidRPr="00D62D8F">
        <w:rPr>
          <w:rStyle w:val="Literal"/>
        </w:rPr>
        <w:t>sender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joining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</w:p>
    <w:p w14:paraId="1A80D4EB" w14:textId="3D533FA1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Dropping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sender</w:t>
      </w:r>
      <w:r w:rsidR="00945AE6">
        <w:rPr>
          <w:lang w:eastAsia="en-GB"/>
        </w:rPr>
        <w:t xml:space="preserve"> </w:t>
      </w:r>
      <w:r w:rsidR="00FF277B" w:rsidRPr="00FF277B">
        <w:rPr>
          <w:rStyle w:val="CodeAnnotation"/>
        </w:rPr>
        <w:t>1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closes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channel,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indicates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sent.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happens,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recv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infinite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20-24,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gracefully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case,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finish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them.</w:t>
      </w:r>
    </w:p>
    <w:p w14:paraId="5B74FA29" w14:textId="173A4C02" w:rsidR="00D070DF" w:rsidRPr="00D070DF" w:rsidRDefault="00B0420F" w:rsidP="00B0420F">
      <w:pPr>
        <w:pStyle w:val="CodeLabel"/>
        <w:rPr>
          <w:lang w:eastAsia="en-GB"/>
        </w:rPr>
      </w:pPr>
      <w:del w:id="347" w:author="Audrey Doyle" w:date="2022-08-06T14:44:00Z">
        <w:r w:rsidDel="00562F60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src/lib.rs</w:t>
      </w:r>
    </w:p>
    <w:p w14:paraId="31ADD8FA" w14:textId="51D214A8" w:rsidR="00D070DF" w:rsidRPr="00D35EB9" w:rsidRDefault="00D070DF" w:rsidP="00D62D8F">
      <w:pPr>
        <w:pStyle w:val="Code"/>
      </w:pPr>
      <w:r w:rsidRPr="00D35EB9">
        <w:t>impl</w:t>
      </w:r>
      <w:r w:rsidR="00945AE6" w:rsidRPr="00D35EB9">
        <w:t xml:space="preserve"> </w:t>
      </w:r>
      <w:r w:rsidRPr="00D35EB9">
        <w:t>Worker</w:t>
      </w:r>
      <w:r w:rsidR="00945AE6" w:rsidRPr="00D35EB9">
        <w:t xml:space="preserve"> </w:t>
      </w:r>
      <w:r w:rsidRPr="00D35EB9">
        <w:t>{</w:t>
      </w:r>
    </w:p>
    <w:p w14:paraId="7569BFBD" w14:textId="4C8842A1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fn</w:t>
      </w:r>
      <w:r w:rsidRPr="00D35EB9">
        <w:t xml:space="preserve"> </w:t>
      </w:r>
      <w:r w:rsidR="00D070DF" w:rsidRPr="00D35EB9">
        <w:t>new(id:</w:t>
      </w:r>
      <w:r w:rsidRPr="00D35EB9">
        <w:t xml:space="preserve"> </w:t>
      </w:r>
      <w:r w:rsidR="00D070DF" w:rsidRPr="00D35EB9">
        <w:t>usize,</w:t>
      </w:r>
      <w:r w:rsidRPr="00D35EB9">
        <w:t xml:space="preserve"> </w:t>
      </w:r>
      <w:r w:rsidR="00D070DF" w:rsidRPr="00D35EB9">
        <w:t>receiver:</w:t>
      </w:r>
      <w:r w:rsidRPr="00D35EB9">
        <w:t xml:space="preserve"> </w:t>
      </w:r>
      <w:r w:rsidR="00D070DF" w:rsidRPr="00D35EB9">
        <w:t>Arc&lt;Mutex&lt;mpsc::Receiver&lt;Job&gt;&gt;&gt;)</w:t>
      </w:r>
      <w:r w:rsidRPr="00D35EB9">
        <w:t xml:space="preserve"> </w:t>
      </w:r>
      <w:r w:rsidR="00D070DF" w:rsidRPr="00D35EB9">
        <w:t>-&gt;</w:t>
      </w:r>
      <w:r w:rsidRPr="00D35EB9">
        <w:t xml:space="preserve">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</w:p>
    <w:p w14:paraId="74EDBC74" w14:textId="7F3B48C7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thread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thread::spawn(move</w:t>
      </w:r>
      <w:r w:rsidRPr="00D35EB9">
        <w:t xml:space="preserve"> </w:t>
      </w:r>
      <w:r w:rsidR="00D070DF" w:rsidRPr="00D35EB9">
        <w:t>||</w:t>
      </w:r>
      <w:r w:rsidRPr="00D35EB9">
        <w:t xml:space="preserve"> </w:t>
      </w:r>
      <w:r w:rsidR="00D070DF" w:rsidRPr="00D35EB9">
        <w:t>loop</w:t>
      </w:r>
      <w:r w:rsidRPr="00D35EB9">
        <w:t xml:space="preserve"> </w:t>
      </w:r>
      <w:r w:rsidR="00D070DF" w:rsidRPr="00D35EB9">
        <w:t>{</w:t>
      </w:r>
    </w:p>
    <w:p w14:paraId="786846D9" w14:textId="77777777" w:rsidR="009823FA" w:rsidRDefault="00945AE6" w:rsidP="009823FA">
      <w:pPr>
        <w:pStyle w:val="Code"/>
        <w:rPr>
          <w:ins w:id="348" w:author="Carol Nichols" w:date="2022-08-28T20:23:00Z"/>
        </w:rPr>
      </w:pPr>
      <w:r w:rsidRPr="00D35EB9">
        <w:t xml:space="preserve">            </w:t>
      </w:r>
      <w:ins w:id="349" w:author="Carol Nichols" w:date="2022-08-28T20:23:00Z">
        <w:r w:rsidR="009823FA">
          <w:t>let message = receiver.lock().unwrap().recv();</w:t>
        </w:r>
      </w:ins>
    </w:p>
    <w:p w14:paraId="5372E22D" w14:textId="77777777" w:rsidR="009823FA" w:rsidRDefault="009823FA" w:rsidP="009823FA">
      <w:pPr>
        <w:pStyle w:val="Code"/>
        <w:rPr>
          <w:ins w:id="350" w:author="Carol Nichols" w:date="2022-08-28T20:23:00Z"/>
        </w:rPr>
      </w:pPr>
    </w:p>
    <w:p w14:paraId="5F63A5A6" w14:textId="795BAF30" w:rsidR="00D070DF" w:rsidRPr="00D35EB9" w:rsidRDefault="009823FA" w:rsidP="009823FA">
      <w:pPr>
        <w:pStyle w:val="Code"/>
      </w:pPr>
      <w:ins w:id="351" w:author="Carol Nichols" w:date="2022-08-28T20:23:00Z">
        <w:r>
          <w:t xml:space="preserve">            match message {</w:t>
        </w:r>
      </w:ins>
      <w:del w:id="352" w:author="Carol Nichols" w:date="2022-08-28T20:23:00Z">
        <w:r w:rsidR="00D070DF" w:rsidRPr="00D35EB9" w:rsidDel="009823FA">
          <w:delText>match</w:delText>
        </w:r>
        <w:r w:rsidR="00945AE6" w:rsidRPr="00D35EB9" w:rsidDel="009823FA">
          <w:delText xml:space="preserve"> </w:delText>
        </w:r>
        <w:r w:rsidR="00D070DF" w:rsidRPr="00D35EB9" w:rsidDel="009823FA">
          <w:delText>receiver.lock().unwrap().recv()</w:delText>
        </w:r>
        <w:r w:rsidR="00945AE6" w:rsidRPr="00D35EB9" w:rsidDel="009823FA">
          <w:delText xml:space="preserve"> </w:delText>
        </w:r>
        <w:r w:rsidR="00D070DF" w:rsidRPr="00D35EB9" w:rsidDel="009823FA">
          <w:delText>{</w:delText>
        </w:r>
      </w:del>
    </w:p>
    <w:p w14:paraId="0CD6C6B9" w14:textId="3AF391D9" w:rsidR="00D070DF" w:rsidRPr="00D35EB9" w:rsidRDefault="00945AE6" w:rsidP="00D62D8F">
      <w:pPr>
        <w:pStyle w:val="Code"/>
      </w:pPr>
      <w:r w:rsidRPr="00D35EB9">
        <w:t xml:space="preserve">                </w:t>
      </w:r>
      <w:r w:rsidR="00D070DF" w:rsidRPr="00D35EB9">
        <w:t>Ok(job)</w:t>
      </w:r>
      <w:r w:rsidRPr="00D35EB9">
        <w:t xml:space="preserve"> </w:t>
      </w:r>
      <w:r w:rsidR="00D070DF" w:rsidRPr="00D35EB9">
        <w:t>=&gt;</w:t>
      </w:r>
      <w:r w:rsidRPr="00D35EB9">
        <w:t xml:space="preserve"> </w:t>
      </w:r>
      <w:r w:rsidR="00D070DF" w:rsidRPr="00D35EB9">
        <w:t>{</w:t>
      </w:r>
    </w:p>
    <w:p w14:paraId="26924C86" w14:textId="11CC9AE9" w:rsidR="00D070DF" w:rsidRPr="00D35EB9" w:rsidRDefault="00945AE6" w:rsidP="00D62D8F">
      <w:pPr>
        <w:pStyle w:val="Code"/>
      </w:pPr>
      <w:r w:rsidRPr="00D35EB9">
        <w:t xml:space="preserve">                    </w:t>
      </w:r>
      <w:r w:rsidR="00D070DF" w:rsidRPr="00D35EB9">
        <w:t>println!("Worker</w:t>
      </w:r>
      <w:r w:rsidRPr="00D35EB9">
        <w:t xml:space="preserve"> </w:t>
      </w:r>
      <w:r w:rsidR="00D070DF" w:rsidRPr="00D35EB9">
        <w:t>{id}</w:t>
      </w:r>
      <w:r w:rsidRPr="00D35EB9">
        <w:t xml:space="preserve"> </w:t>
      </w:r>
      <w:r w:rsidR="00D070DF" w:rsidRPr="00D35EB9">
        <w:t>got</w:t>
      </w:r>
      <w:r w:rsidRPr="00D35EB9">
        <w:t xml:space="preserve"> </w:t>
      </w:r>
      <w:r w:rsidR="00D070DF" w:rsidRPr="00D35EB9">
        <w:t>a</w:t>
      </w:r>
      <w:r w:rsidRPr="00D35EB9">
        <w:t xml:space="preserve"> </w:t>
      </w:r>
      <w:r w:rsidR="00D070DF" w:rsidRPr="00D35EB9">
        <w:t>job;</w:t>
      </w:r>
      <w:r w:rsidRPr="00D35EB9">
        <w:t xml:space="preserve"> </w:t>
      </w:r>
      <w:r w:rsidR="00D070DF" w:rsidRPr="00D35EB9">
        <w:t>executing.");</w:t>
      </w:r>
    </w:p>
    <w:p w14:paraId="558E75B0" w14:textId="77777777" w:rsidR="00D070DF" w:rsidRPr="00D35EB9" w:rsidRDefault="00D070DF" w:rsidP="00D62D8F">
      <w:pPr>
        <w:pStyle w:val="Code"/>
      </w:pPr>
    </w:p>
    <w:p w14:paraId="5545C5F1" w14:textId="0DEA6FCE" w:rsidR="00D070DF" w:rsidRPr="00D35EB9" w:rsidRDefault="00945AE6" w:rsidP="00D62D8F">
      <w:pPr>
        <w:pStyle w:val="Code"/>
      </w:pPr>
      <w:r w:rsidRPr="00D35EB9">
        <w:t xml:space="preserve">                    </w:t>
      </w:r>
      <w:r w:rsidR="00D070DF" w:rsidRPr="00D35EB9">
        <w:t>job();</w:t>
      </w:r>
    </w:p>
    <w:p w14:paraId="70C782B1" w14:textId="6711134E" w:rsidR="00D070DF" w:rsidRPr="00D35EB9" w:rsidRDefault="00945AE6" w:rsidP="00D62D8F">
      <w:pPr>
        <w:pStyle w:val="Code"/>
      </w:pPr>
      <w:r w:rsidRPr="00D35EB9">
        <w:t xml:space="preserve">                </w:t>
      </w:r>
      <w:r w:rsidR="00D070DF" w:rsidRPr="00D35EB9">
        <w:t>}</w:t>
      </w:r>
    </w:p>
    <w:p w14:paraId="30EDBFD4" w14:textId="57D45AD1" w:rsidR="00D070DF" w:rsidRPr="00D35EB9" w:rsidRDefault="00945AE6" w:rsidP="00D62D8F">
      <w:pPr>
        <w:pStyle w:val="Code"/>
      </w:pPr>
      <w:r w:rsidRPr="00D35EB9">
        <w:t xml:space="preserve">                </w:t>
      </w:r>
      <w:r w:rsidR="00D070DF" w:rsidRPr="00D35EB9">
        <w:t>Err(_)</w:t>
      </w:r>
      <w:r w:rsidRPr="00D35EB9">
        <w:t xml:space="preserve"> </w:t>
      </w:r>
      <w:r w:rsidR="00D070DF" w:rsidRPr="00D35EB9">
        <w:t>=&gt;</w:t>
      </w:r>
      <w:r w:rsidRPr="00D35EB9">
        <w:t xml:space="preserve"> </w:t>
      </w:r>
      <w:r w:rsidR="00D070DF" w:rsidRPr="00D35EB9">
        <w:t>{</w:t>
      </w:r>
    </w:p>
    <w:p w14:paraId="2BE507DA" w14:textId="0FCC51B4" w:rsidR="00D070DF" w:rsidRPr="00D35EB9" w:rsidRDefault="00945AE6" w:rsidP="00D62D8F">
      <w:pPr>
        <w:pStyle w:val="Code"/>
      </w:pPr>
      <w:r w:rsidRPr="00D35EB9">
        <w:t xml:space="preserve">                    </w:t>
      </w:r>
      <w:r w:rsidR="00D070DF" w:rsidRPr="00D35EB9">
        <w:t>println!("Worker</w:t>
      </w:r>
      <w:r w:rsidRPr="00D35EB9">
        <w:t xml:space="preserve"> </w:t>
      </w:r>
      <w:r w:rsidR="00D070DF" w:rsidRPr="00D35EB9">
        <w:t>{id}</w:t>
      </w:r>
      <w:r w:rsidRPr="00D35EB9">
        <w:t xml:space="preserve"> </w:t>
      </w:r>
      <w:r w:rsidR="00D070DF" w:rsidRPr="00D35EB9">
        <w:t>disconnected;</w:t>
      </w:r>
      <w:r w:rsidRPr="00D35EB9">
        <w:t xml:space="preserve"> </w:t>
      </w:r>
      <w:r w:rsidR="00D070DF" w:rsidRPr="00D35EB9">
        <w:t>shutting</w:t>
      </w:r>
      <w:r w:rsidRPr="00D35EB9">
        <w:t xml:space="preserve"> </w:t>
      </w:r>
      <w:r w:rsidR="00D070DF" w:rsidRPr="00D35EB9">
        <w:t>down.");</w:t>
      </w:r>
    </w:p>
    <w:p w14:paraId="0C6AF5E3" w14:textId="748C3218" w:rsidR="00D070DF" w:rsidRPr="00D35EB9" w:rsidRDefault="00945AE6" w:rsidP="00D62D8F">
      <w:pPr>
        <w:pStyle w:val="Code"/>
      </w:pPr>
      <w:r w:rsidRPr="00D35EB9">
        <w:t xml:space="preserve">                    </w:t>
      </w:r>
      <w:r w:rsidR="00D070DF" w:rsidRPr="00D35EB9">
        <w:t>break;</w:t>
      </w:r>
    </w:p>
    <w:p w14:paraId="7E67C813" w14:textId="32B4D49B" w:rsidR="00D070DF" w:rsidRPr="00D35EB9" w:rsidRDefault="00945AE6" w:rsidP="00D62D8F">
      <w:pPr>
        <w:pStyle w:val="Code"/>
      </w:pPr>
      <w:r w:rsidRPr="00D35EB9">
        <w:t xml:space="preserve">                </w:t>
      </w:r>
      <w:r w:rsidR="00D070DF" w:rsidRPr="00D35EB9">
        <w:t>}</w:t>
      </w:r>
    </w:p>
    <w:p w14:paraId="6E736D19" w14:textId="4C0487A2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}</w:t>
      </w:r>
    </w:p>
    <w:p w14:paraId="5D2D3D02" w14:textId="15B73A1F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});</w:t>
      </w:r>
    </w:p>
    <w:p w14:paraId="2B8A6958" w14:textId="77777777" w:rsidR="00D070DF" w:rsidRPr="00D35EB9" w:rsidRDefault="00D070DF" w:rsidP="00D62D8F">
      <w:pPr>
        <w:pStyle w:val="Code"/>
      </w:pPr>
    </w:p>
    <w:p w14:paraId="77F812DB" w14:textId="5607DE7E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Worker</w:t>
      </w:r>
      <w:r w:rsidRPr="00D35EB9">
        <w:t xml:space="preserve"> </w:t>
      </w:r>
      <w:r w:rsidR="00D070DF" w:rsidRPr="00D35EB9">
        <w:t>{</w:t>
      </w:r>
    </w:p>
    <w:p w14:paraId="02F85D1D" w14:textId="62D23849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id,</w:t>
      </w:r>
    </w:p>
    <w:p w14:paraId="0D18D743" w14:textId="782D0603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thread:</w:t>
      </w:r>
      <w:r w:rsidRPr="00D35EB9">
        <w:t xml:space="preserve"> </w:t>
      </w:r>
      <w:r w:rsidR="00D070DF" w:rsidRPr="00D35EB9">
        <w:t>Some(thread),</w:t>
      </w:r>
    </w:p>
    <w:p w14:paraId="0D06E1E3" w14:textId="45C7E584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</w:t>
      </w:r>
    </w:p>
    <w:p w14:paraId="5C1482F1" w14:textId="37C0B3D4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19F03F0F" w14:textId="77777777" w:rsidR="00D070DF" w:rsidRPr="00D35EB9" w:rsidRDefault="00D070DF" w:rsidP="00D62D8F">
      <w:pPr>
        <w:pStyle w:val="Code"/>
      </w:pPr>
      <w:r w:rsidRPr="00D35EB9">
        <w:t>}</w:t>
      </w:r>
    </w:p>
    <w:p w14:paraId="30AFD76D" w14:textId="24D57F2D" w:rsidR="00D070DF" w:rsidRPr="00D070DF" w:rsidRDefault="00D070DF" w:rsidP="008C2171">
      <w:pPr>
        <w:pStyle w:val="CodeListingCaption"/>
        <w:rPr>
          <w:lang w:eastAsia="en-GB"/>
        </w:rPr>
      </w:pPr>
      <w:r w:rsidRPr="00D070DF">
        <w:rPr>
          <w:lang w:eastAsia="en-GB"/>
        </w:rPr>
        <w:t>Explicitly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break</w:t>
      </w:r>
      <w:ins w:id="353" w:author="Audrey Doyle" w:date="2022-08-06T14:45:00Z">
        <w:r w:rsidR="00562F60">
          <w:rPr>
            <w:lang w:eastAsia="en-GB"/>
          </w:rPr>
          <w:t>ing</w:t>
        </w:r>
      </w:ins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recv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returns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</w:p>
    <w:p w14:paraId="64E8342E" w14:textId="6AF92CFE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let’s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modify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main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accept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gracefully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20-25.</w:t>
      </w:r>
    </w:p>
    <w:p w14:paraId="3B26C2C5" w14:textId="77366475" w:rsidR="00D070DF" w:rsidRPr="00D070DF" w:rsidRDefault="00B0420F" w:rsidP="00B0420F">
      <w:pPr>
        <w:pStyle w:val="CodeLabel"/>
        <w:rPr>
          <w:lang w:eastAsia="en-GB"/>
        </w:rPr>
      </w:pPr>
      <w:del w:id="354" w:author="Audrey Doyle" w:date="2022-08-06T14:45:00Z">
        <w:r w:rsidDel="00562F60">
          <w:rPr>
            <w:lang w:eastAsia="en-GB"/>
          </w:rPr>
          <w:delText xml:space="preserve"> </w:delText>
        </w:r>
      </w:del>
      <w:r w:rsidR="00D070DF" w:rsidRPr="00D070DF">
        <w:rPr>
          <w:lang w:eastAsia="en-GB"/>
        </w:rPr>
        <w:t>src/main.rs</w:t>
      </w:r>
    </w:p>
    <w:p w14:paraId="590AD548" w14:textId="04AA4187" w:rsidR="00D070DF" w:rsidRPr="00D35EB9" w:rsidRDefault="00D070DF" w:rsidP="00D62D8F">
      <w:pPr>
        <w:pStyle w:val="Code"/>
      </w:pPr>
      <w:r w:rsidRPr="00D35EB9">
        <w:t>fn</w:t>
      </w:r>
      <w:r w:rsidR="00945AE6" w:rsidRPr="00D35EB9">
        <w:t xml:space="preserve"> </w:t>
      </w:r>
      <w:r w:rsidRPr="00D35EB9">
        <w:t>main()</w:t>
      </w:r>
      <w:r w:rsidR="00945AE6" w:rsidRPr="00D35EB9">
        <w:t xml:space="preserve"> </w:t>
      </w:r>
      <w:r w:rsidRPr="00D35EB9">
        <w:t>{</w:t>
      </w:r>
    </w:p>
    <w:p w14:paraId="0FA52392" w14:textId="1EE21577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listener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TcpListener::bind("127.0.0.1:7878").unwrap();</w:t>
      </w:r>
    </w:p>
    <w:p w14:paraId="4D52478B" w14:textId="7C561BCE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let</w:t>
      </w:r>
      <w:r w:rsidRPr="00D35EB9">
        <w:t xml:space="preserve"> </w:t>
      </w:r>
      <w:r w:rsidR="00D070DF" w:rsidRPr="00D35EB9">
        <w:t>pool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ThreadPool::new(4);</w:t>
      </w:r>
    </w:p>
    <w:p w14:paraId="688F7F7A" w14:textId="77777777" w:rsidR="00D070DF" w:rsidRPr="00D35EB9" w:rsidRDefault="00D070DF" w:rsidP="00D62D8F">
      <w:pPr>
        <w:pStyle w:val="Code"/>
      </w:pPr>
    </w:p>
    <w:p w14:paraId="641A5F4F" w14:textId="55801C1E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for</w:t>
      </w:r>
      <w:r w:rsidRPr="00D35EB9">
        <w:t xml:space="preserve"> </w:t>
      </w:r>
      <w:r w:rsidR="00D070DF" w:rsidRPr="00D35EB9">
        <w:t>stream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listener.incoming().take(2)</w:t>
      </w:r>
      <w:r w:rsidRPr="00D35EB9">
        <w:t xml:space="preserve"> </w:t>
      </w:r>
      <w:r w:rsidR="00D070DF" w:rsidRPr="00D35EB9">
        <w:t>{</w:t>
      </w:r>
    </w:p>
    <w:p w14:paraId="62C73A6E" w14:textId="60420C14" w:rsidR="00D070DF" w:rsidRPr="00D35EB9" w:rsidRDefault="00945AE6" w:rsidP="00D62D8F">
      <w:pPr>
        <w:pStyle w:val="Code"/>
      </w:pPr>
      <w:r w:rsidRPr="00D35EB9">
        <w:lastRenderedPageBreak/>
        <w:t xml:space="preserve">        </w:t>
      </w:r>
      <w:r w:rsidR="00D070DF" w:rsidRPr="00D35EB9">
        <w:t>let</w:t>
      </w:r>
      <w:r w:rsidRPr="00D35EB9">
        <w:t xml:space="preserve"> </w:t>
      </w:r>
      <w:r w:rsidR="00D070DF" w:rsidRPr="00D35EB9">
        <w:t>stream</w:t>
      </w:r>
      <w:r w:rsidRPr="00D35EB9">
        <w:t xml:space="preserve"> </w:t>
      </w:r>
      <w:r w:rsidR="00D070DF" w:rsidRPr="00D35EB9">
        <w:t>=</w:t>
      </w:r>
      <w:r w:rsidRPr="00D35EB9">
        <w:t xml:space="preserve"> </w:t>
      </w:r>
      <w:r w:rsidR="00D070DF" w:rsidRPr="00D35EB9">
        <w:t>stream.unwrap();</w:t>
      </w:r>
    </w:p>
    <w:p w14:paraId="10197AE9" w14:textId="77777777" w:rsidR="00D070DF" w:rsidRPr="00D35EB9" w:rsidRDefault="00D070DF" w:rsidP="00D62D8F">
      <w:pPr>
        <w:pStyle w:val="Code"/>
      </w:pPr>
    </w:p>
    <w:p w14:paraId="3C8CF42B" w14:textId="07CC9818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pool.execute(||</w:t>
      </w:r>
      <w:r w:rsidRPr="00D35EB9">
        <w:t xml:space="preserve"> </w:t>
      </w:r>
      <w:r w:rsidR="00D070DF" w:rsidRPr="00D35EB9">
        <w:t>{</w:t>
      </w:r>
    </w:p>
    <w:p w14:paraId="067FDFF4" w14:textId="4EE00F43" w:rsidR="00D070DF" w:rsidRPr="00D35EB9" w:rsidRDefault="00945AE6" w:rsidP="00D62D8F">
      <w:pPr>
        <w:pStyle w:val="Code"/>
      </w:pPr>
      <w:r w:rsidRPr="00D35EB9">
        <w:t xml:space="preserve">            </w:t>
      </w:r>
      <w:r w:rsidR="00D070DF" w:rsidRPr="00D35EB9">
        <w:t>handle_connection(stream);</w:t>
      </w:r>
    </w:p>
    <w:p w14:paraId="72BF4E4F" w14:textId="50C90EB1" w:rsidR="00D070DF" w:rsidRPr="00D35EB9" w:rsidRDefault="00945AE6" w:rsidP="00D62D8F">
      <w:pPr>
        <w:pStyle w:val="Code"/>
      </w:pPr>
      <w:r w:rsidRPr="00D35EB9">
        <w:t xml:space="preserve">        </w:t>
      </w:r>
      <w:r w:rsidR="00D070DF" w:rsidRPr="00D35EB9">
        <w:t>});</w:t>
      </w:r>
    </w:p>
    <w:p w14:paraId="302C0F28" w14:textId="105C76AD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}</w:t>
      </w:r>
    </w:p>
    <w:p w14:paraId="254E3F16" w14:textId="77777777" w:rsidR="00D070DF" w:rsidRPr="00D35EB9" w:rsidRDefault="00D070DF" w:rsidP="00D62D8F">
      <w:pPr>
        <w:pStyle w:val="Code"/>
      </w:pPr>
    </w:p>
    <w:p w14:paraId="45D6E265" w14:textId="133236D6" w:rsidR="00D070DF" w:rsidRPr="00D35EB9" w:rsidRDefault="00945AE6" w:rsidP="00D62D8F">
      <w:pPr>
        <w:pStyle w:val="Code"/>
      </w:pPr>
      <w:r w:rsidRPr="00D35EB9">
        <w:t xml:space="preserve">    </w:t>
      </w:r>
      <w:r w:rsidR="00D070DF" w:rsidRPr="00D35EB9">
        <w:t>println!("Shutting</w:t>
      </w:r>
      <w:r w:rsidRPr="00D35EB9">
        <w:t xml:space="preserve"> </w:t>
      </w:r>
      <w:r w:rsidR="00D070DF" w:rsidRPr="00D35EB9">
        <w:t>down.");</w:t>
      </w:r>
    </w:p>
    <w:p w14:paraId="5FB80765" w14:textId="77777777" w:rsidR="00D070DF" w:rsidRPr="00D35EB9" w:rsidRDefault="00D070DF" w:rsidP="00D62D8F">
      <w:pPr>
        <w:pStyle w:val="Code"/>
      </w:pPr>
      <w:r w:rsidRPr="00D35EB9">
        <w:t>}</w:t>
      </w:r>
    </w:p>
    <w:p w14:paraId="32008B34" w14:textId="1EA2DDDA" w:rsidR="00D070DF" w:rsidRPr="00D070DF" w:rsidRDefault="00D070DF" w:rsidP="00945AE6">
      <w:pPr>
        <w:pStyle w:val="CodeListingCaption"/>
        <w:rPr>
          <w:lang w:eastAsia="en-GB"/>
        </w:rPr>
      </w:pPr>
      <w:r w:rsidRPr="00D070DF">
        <w:rPr>
          <w:lang w:eastAsia="en-GB"/>
        </w:rPr>
        <w:t>Shut</w:t>
      </w:r>
      <w:ins w:id="355" w:author="Audrey Doyle" w:date="2022-08-06T14:45:00Z">
        <w:r w:rsidR="00562F60">
          <w:rPr>
            <w:lang w:eastAsia="en-GB"/>
          </w:rPr>
          <w:t>ting</w:t>
        </w:r>
      </w:ins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after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</w:t>
      </w:r>
    </w:p>
    <w:p w14:paraId="59E917BD" w14:textId="059F79AB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wouldn’t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real-world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after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only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demonstrates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graceful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cleanup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order.</w:t>
      </w:r>
    </w:p>
    <w:p w14:paraId="5E40A34C" w14:textId="4D5B576C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defined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Iterator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limits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iteration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items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most.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scope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main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run.</w:t>
      </w:r>
    </w:p>
    <w:p w14:paraId="70C57B30" w14:textId="265E3596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Start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cargo</w:t>
      </w:r>
      <w:r w:rsidR="00945AE6" w:rsidRPr="00D62D8F">
        <w:rPr>
          <w:rStyle w:val="Literal"/>
        </w:rPr>
        <w:t xml:space="preserve"> </w:t>
      </w:r>
      <w:r w:rsidRPr="00D62D8F">
        <w:rPr>
          <w:rStyle w:val="Literal"/>
        </w:rPr>
        <w:t>run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make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third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terminal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output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similar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this:</w:t>
      </w:r>
    </w:p>
    <w:p w14:paraId="6313E5CF" w14:textId="3F968E56" w:rsidR="00D070DF" w:rsidRPr="00D35EB9" w:rsidRDefault="00D070DF" w:rsidP="00945AE6">
      <w:pPr>
        <w:pStyle w:val="Code"/>
      </w:pPr>
      <w:r w:rsidRPr="00D35EB9">
        <w:t>$</w:t>
      </w:r>
      <w:r w:rsidR="00945AE6" w:rsidRPr="00D35EB9">
        <w:t xml:space="preserve"> </w:t>
      </w:r>
      <w:r w:rsidRPr="00945AE6">
        <w:rPr>
          <w:rStyle w:val="LiteralBold"/>
        </w:rPr>
        <w:t>cargo</w:t>
      </w:r>
      <w:r w:rsidR="00945AE6">
        <w:rPr>
          <w:rStyle w:val="LiteralBold"/>
        </w:rPr>
        <w:t xml:space="preserve"> </w:t>
      </w:r>
      <w:r w:rsidRPr="00945AE6">
        <w:rPr>
          <w:rStyle w:val="LiteralBold"/>
        </w:rPr>
        <w:t>run</w:t>
      </w:r>
    </w:p>
    <w:p w14:paraId="0D641C54" w14:textId="3741A812" w:rsidR="00D070DF" w:rsidRPr="00D35EB9" w:rsidRDefault="00945AE6" w:rsidP="00945AE6">
      <w:pPr>
        <w:pStyle w:val="Code"/>
      </w:pPr>
      <w:r w:rsidRPr="00D35EB9">
        <w:t xml:space="preserve">   </w:t>
      </w:r>
      <w:r w:rsidR="00D070DF" w:rsidRPr="00D35EB9">
        <w:t>Compiling</w:t>
      </w:r>
      <w:r w:rsidRPr="00D35EB9">
        <w:t xml:space="preserve"> </w:t>
      </w:r>
      <w:r w:rsidR="00D070DF" w:rsidRPr="00D35EB9">
        <w:t>hello</w:t>
      </w:r>
      <w:r w:rsidRPr="00D35EB9">
        <w:t xml:space="preserve"> </w:t>
      </w:r>
      <w:r w:rsidR="00D070DF" w:rsidRPr="00D35EB9">
        <w:t>v0.1.0</w:t>
      </w:r>
      <w:r w:rsidRPr="00D35EB9">
        <w:t xml:space="preserve"> </w:t>
      </w:r>
      <w:r w:rsidR="00D070DF" w:rsidRPr="00D35EB9">
        <w:t>(file:///projects/hello)</w:t>
      </w:r>
    </w:p>
    <w:p w14:paraId="549F8C18" w14:textId="3C1FDC31" w:rsidR="00D070DF" w:rsidRPr="00D35EB9" w:rsidRDefault="00945AE6" w:rsidP="00945AE6">
      <w:pPr>
        <w:pStyle w:val="Code"/>
      </w:pPr>
      <w:r w:rsidRPr="00D35EB9">
        <w:t xml:space="preserve">    </w:t>
      </w:r>
      <w:r w:rsidR="00D070DF" w:rsidRPr="00D35EB9">
        <w:t>Finished</w:t>
      </w:r>
      <w:r w:rsidRPr="00D35EB9">
        <w:t xml:space="preserve"> </w:t>
      </w:r>
      <w:r w:rsidR="00D070DF" w:rsidRPr="00D35EB9">
        <w:t>dev</w:t>
      </w:r>
      <w:r w:rsidRPr="00D35EB9">
        <w:t xml:space="preserve"> </w:t>
      </w:r>
      <w:r w:rsidR="00D070DF" w:rsidRPr="00D35EB9">
        <w:t>[unoptimized</w:t>
      </w:r>
      <w:r w:rsidRPr="00D35EB9">
        <w:t xml:space="preserve"> </w:t>
      </w:r>
      <w:r w:rsidR="00D070DF" w:rsidRPr="00D35EB9">
        <w:t>+</w:t>
      </w:r>
      <w:r w:rsidRPr="00D35EB9">
        <w:t xml:space="preserve"> </w:t>
      </w:r>
      <w:r w:rsidR="00D070DF" w:rsidRPr="00D35EB9">
        <w:t>debuginfo]</w:t>
      </w:r>
      <w:r w:rsidRPr="00D35EB9">
        <w:t xml:space="preserve"> </w:t>
      </w:r>
      <w:r w:rsidR="00D070DF" w:rsidRPr="00D35EB9">
        <w:t>target(s)</w:t>
      </w:r>
      <w:r w:rsidRPr="00D35EB9">
        <w:t xml:space="preserve"> </w:t>
      </w:r>
      <w:r w:rsidR="00D070DF" w:rsidRPr="00D35EB9">
        <w:t>in</w:t>
      </w:r>
      <w:r w:rsidRPr="00D35EB9">
        <w:t xml:space="preserve"> </w:t>
      </w:r>
      <w:r w:rsidR="00D070DF" w:rsidRPr="00D35EB9">
        <w:t>1.0s</w:t>
      </w:r>
    </w:p>
    <w:p w14:paraId="07CE5CCC" w14:textId="29A4DF61" w:rsidR="00D070DF" w:rsidRPr="00D35EB9" w:rsidRDefault="00945AE6" w:rsidP="00945AE6">
      <w:pPr>
        <w:pStyle w:val="Code"/>
      </w:pPr>
      <w:r w:rsidRPr="00D35EB9">
        <w:t xml:space="preserve">     </w:t>
      </w:r>
      <w:r w:rsidR="00D070DF" w:rsidRPr="00D35EB9">
        <w:t>Running</w:t>
      </w:r>
      <w:r w:rsidRPr="00D35EB9">
        <w:t xml:space="preserve"> </w:t>
      </w:r>
      <w:r w:rsidR="00D070DF" w:rsidRPr="00D35EB9">
        <w:t>`target/debug/hello`</w:t>
      </w:r>
    </w:p>
    <w:p w14:paraId="12CABD0D" w14:textId="435D9EE7" w:rsidR="00D070DF" w:rsidRPr="00D35EB9" w:rsidRDefault="00D070DF" w:rsidP="00945AE6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0</w:t>
      </w:r>
      <w:r w:rsidR="00945AE6" w:rsidRPr="00D35EB9">
        <w:t xml:space="preserve"> </w:t>
      </w:r>
      <w:r w:rsidRPr="00D35EB9">
        <w:t>got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job;</w:t>
      </w:r>
      <w:r w:rsidR="00945AE6" w:rsidRPr="00D35EB9">
        <w:t xml:space="preserve"> </w:t>
      </w:r>
      <w:r w:rsidRPr="00D35EB9">
        <w:t>executing.</w:t>
      </w:r>
    </w:p>
    <w:p w14:paraId="06C36562" w14:textId="68704D38" w:rsidR="00D070DF" w:rsidRPr="00D35EB9" w:rsidRDefault="00D070DF" w:rsidP="00945AE6">
      <w:pPr>
        <w:pStyle w:val="Code"/>
      </w:pPr>
      <w:r w:rsidRPr="00D35EB9">
        <w:t>Shutting</w:t>
      </w:r>
      <w:r w:rsidR="00945AE6" w:rsidRPr="00D35EB9">
        <w:t xml:space="preserve"> </w:t>
      </w:r>
      <w:r w:rsidRPr="00D35EB9">
        <w:t>down.</w:t>
      </w:r>
    </w:p>
    <w:p w14:paraId="111502EC" w14:textId="3EDDA718" w:rsidR="00D070DF" w:rsidRPr="00D35EB9" w:rsidRDefault="00D070DF" w:rsidP="00945AE6">
      <w:pPr>
        <w:pStyle w:val="Code"/>
      </w:pPr>
      <w:r w:rsidRPr="00D35EB9">
        <w:t>Shutting</w:t>
      </w:r>
      <w:r w:rsidR="00945AE6" w:rsidRPr="00D35EB9">
        <w:t xml:space="preserve"> </w:t>
      </w:r>
      <w:r w:rsidRPr="00D35EB9">
        <w:t>down</w:t>
      </w:r>
      <w:r w:rsidR="00945AE6" w:rsidRPr="00D35EB9">
        <w:t xml:space="preserve"> </w:t>
      </w:r>
      <w:r w:rsidRPr="00D35EB9">
        <w:t>worker</w:t>
      </w:r>
      <w:r w:rsidR="00945AE6" w:rsidRPr="00D35EB9">
        <w:t xml:space="preserve"> </w:t>
      </w:r>
      <w:r w:rsidRPr="00D35EB9">
        <w:t>0</w:t>
      </w:r>
    </w:p>
    <w:p w14:paraId="6E1DD28D" w14:textId="105DD21C" w:rsidR="00D070DF" w:rsidRPr="00D35EB9" w:rsidRDefault="00D070DF" w:rsidP="00945AE6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3</w:t>
      </w:r>
      <w:r w:rsidR="00945AE6" w:rsidRPr="00D35EB9">
        <w:t xml:space="preserve"> </w:t>
      </w:r>
      <w:r w:rsidRPr="00D35EB9">
        <w:t>got</w:t>
      </w:r>
      <w:r w:rsidR="00945AE6" w:rsidRPr="00D35EB9">
        <w:t xml:space="preserve"> </w:t>
      </w:r>
      <w:r w:rsidRPr="00D35EB9">
        <w:t>a</w:t>
      </w:r>
      <w:r w:rsidR="00945AE6" w:rsidRPr="00D35EB9">
        <w:t xml:space="preserve"> </w:t>
      </w:r>
      <w:r w:rsidRPr="00D35EB9">
        <w:t>job;</w:t>
      </w:r>
      <w:r w:rsidR="00945AE6" w:rsidRPr="00D35EB9">
        <w:t xml:space="preserve"> </w:t>
      </w:r>
      <w:r w:rsidRPr="00D35EB9">
        <w:t>executing.</w:t>
      </w:r>
    </w:p>
    <w:p w14:paraId="09235B9E" w14:textId="16FF1142" w:rsidR="00D070DF" w:rsidRPr="00D35EB9" w:rsidRDefault="00D070DF" w:rsidP="00945AE6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1</w:t>
      </w:r>
      <w:r w:rsidR="00945AE6" w:rsidRPr="00D35EB9">
        <w:t xml:space="preserve"> </w:t>
      </w:r>
      <w:r w:rsidRPr="00D35EB9">
        <w:t>disconnected;</w:t>
      </w:r>
      <w:r w:rsidR="00945AE6" w:rsidRPr="00D35EB9">
        <w:t xml:space="preserve"> </w:t>
      </w:r>
      <w:r w:rsidRPr="00D35EB9">
        <w:t>shutting</w:t>
      </w:r>
      <w:r w:rsidR="00945AE6" w:rsidRPr="00D35EB9">
        <w:t xml:space="preserve"> </w:t>
      </w:r>
      <w:r w:rsidRPr="00D35EB9">
        <w:t>down.</w:t>
      </w:r>
    </w:p>
    <w:p w14:paraId="2C7E818F" w14:textId="36633F8A" w:rsidR="00D070DF" w:rsidRPr="00D35EB9" w:rsidRDefault="00D070DF" w:rsidP="00945AE6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2</w:t>
      </w:r>
      <w:r w:rsidR="00945AE6" w:rsidRPr="00D35EB9">
        <w:t xml:space="preserve"> </w:t>
      </w:r>
      <w:r w:rsidRPr="00D35EB9">
        <w:t>disconnected;</w:t>
      </w:r>
      <w:r w:rsidR="00945AE6" w:rsidRPr="00D35EB9">
        <w:t xml:space="preserve"> </w:t>
      </w:r>
      <w:r w:rsidRPr="00D35EB9">
        <w:t>shutting</w:t>
      </w:r>
      <w:r w:rsidR="00945AE6" w:rsidRPr="00D35EB9">
        <w:t xml:space="preserve"> </w:t>
      </w:r>
      <w:r w:rsidRPr="00D35EB9">
        <w:t>down.</w:t>
      </w:r>
    </w:p>
    <w:p w14:paraId="0C3D1788" w14:textId="32A36E85" w:rsidR="00D070DF" w:rsidRPr="00D35EB9" w:rsidRDefault="00D070DF" w:rsidP="00945AE6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3</w:t>
      </w:r>
      <w:r w:rsidR="00945AE6" w:rsidRPr="00D35EB9">
        <w:t xml:space="preserve"> </w:t>
      </w:r>
      <w:r w:rsidRPr="00D35EB9">
        <w:t>disconnected;</w:t>
      </w:r>
      <w:r w:rsidR="00945AE6" w:rsidRPr="00D35EB9">
        <w:t xml:space="preserve"> </w:t>
      </w:r>
      <w:r w:rsidRPr="00D35EB9">
        <w:t>shutting</w:t>
      </w:r>
      <w:r w:rsidR="00945AE6" w:rsidRPr="00D35EB9">
        <w:t xml:space="preserve"> </w:t>
      </w:r>
      <w:r w:rsidRPr="00D35EB9">
        <w:t>down.</w:t>
      </w:r>
    </w:p>
    <w:p w14:paraId="1EBC61F3" w14:textId="116529C3" w:rsidR="00D070DF" w:rsidRPr="00D35EB9" w:rsidRDefault="00D070DF" w:rsidP="00945AE6">
      <w:pPr>
        <w:pStyle w:val="Code"/>
      </w:pPr>
      <w:r w:rsidRPr="00D35EB9">
        <w:t>Worker</w:t>
      </w:r>
      <w:r w:rsidR="00945AE6" w:rsidRPr="00D35EB9">
        <w:t xml:space="preserve"> </w:t>
      </w:r>
      <w:r w:rsidRPr="00D35EB9">
        <w:t>0</w:t>
      </w:r>
      <w:r w:rsidR="00945AE6" w:rsidRPr="00D35EB9">
        <w:t xml:space="preserve"> </w:t>
      </w:r>
      <w:r w:rsidRPr="00D35EB9">
        <w:t>disconnected;</w:t>
      </w:r>
      <w:r w:rsidR="00945AE6" w:rsidRPr="00D35EB9">
        <w:t xml:space="preserve"> </w:t>
      </w:r>
      <w:r w:rsidRPr="00D35EB9">
        <w:t>shutting</w:t>
      </w:r>
      <w:r w:rsidR="00945AE6" w:rsidRPr="00D35EB9">
        <w:t xml:space="preserve"> </w:t>
      </w:r>
      <w:r w:rsidRPr="00D35EB9">
        <w:t>down.</w:t>
      </w:r>
    </w:p>
    <w:p w14:paraId="3C065AD4" w14:textId="0EBD3311" w:rsidR="00D070DF" w:rsidRPr="00D35EB9" w:rsidRDefault="00D070DF" w:rsidP="00945AE6">
      <w:pPr>
        <w:pStyle w:val="Code"/>
      </w:pPr>
      <w:r w:rsidRPr="00D35EB9">
        <w:t>Shutting</w:t>
      </w:r>
      <w:r w:rsidR="00945AE6" w:rsidRPr="00D35EB9">
        <w:t xml:space="preserve"> </w:t>
      </w:r>
      <w:r w:rsidRPr="00D35EB9">
        <w:t>down</w:t>
      </w:r>
      <w:r w:rsidR="00945AE6" w:rsidRPr="00D35EB9">
        <w:t xml:space="preserve"> </w:t>
      </w:r>
      <w:r w:rsidRPr="00D35EB9">
        <w:t>worker</w:t>
      </w:r>
      <w:r w:rsidR="00945AE6" w:rsidRPr="00D35EB9">
        <w:t xml:space="preserve"> </w:t>
      </w:r>
      <w:r w:rsidRPr="00D35EB9">
        <w:t>1</w:t>
      </w:r>
    </w:p>
    <w:p w14:paraId="5AD74FA8" w14:textId="6409368C" w:rsidR="00D070DF" w:rsidRPr="00D35EB9" w:rsidRDefault="00D070DF" w:rsidP="00945AE6">
      <w:pPr>
        <w:pStyle w:val="Code"/>
      </w:pPr>
      <w:r w:rsidRPr="00D35EB9">
        <w:t>Shutting</w:t>
      </w:r>
      <w:r w:rsidR="00945AE6" w:rsidRPr="00D35EB9">
        <w:t xml:space="preserve"> </w:t>
      </w:r>
      <w:r w:rsidRPr="00D35EB9">
        <w:t>down</w:t>
      </w:r>
      <w:r w:rsidR="00945AE6" w:rsidRPr="00D35EB9">
        <w:t xml:space="preserve"> </w:t>
      </w:r>
      <w:r w:rsidRPr="00D35EB9">
        <w:t>worker</w:t>
      </w:r>
      <w:r w:rsidR="00945AE6" w:rsidRPr="00D35EB9">
        <w:t xml:space="preserve"> </w:t>
      </w:r>
      <w:r w:rsidRPr="00D35EB9">
        <w:t>2</w:t>
      </w:r>
    </w:p>
    <w:p w14:paraId="1117B54E" w14:textId="3B0DA8F3" w:rsidR="00D070DF" w:rsidRPr="00D35EB9" w:rsidRDefault="00D070DF" w:rsidP="00945AE6">
      <w:pPr>
        <w:pStyle w:val="Code"/>
      </w:pPr>
      <w:r w:rsidRPr="00D35EB9">
        <w:t>Shutting</w:t>
      </w:r>
      <w:r w:rsidR="00945AE6" w:rsidRPr="00D35EB9">
        <w:t xml:space="preserve"> </w:t>
      </w:r>
      <w:r w:rsidRPr="00D35EB9">
        <w:t>down</w:t>
      </w:r>
      <w:r w:rsidR="00945AE6" w:rsidRPr="00D35EB9">
        <w:t xml:space="preserve"> </w:t>
      </w:r>
      <w:r w:rsidRPr="00D35EB9">
        <w:t>worker</w:t>
      </w:r>
      <w:r w:rsidR="00945AE6" w:rsidRPr="00D35EB9">
        <w:t xml:space="preserve"> </w:t>
      </w:r>
      <w:r w:rsidRPr="00D35EB9">
        <w:t>3</w:t>
      </w:r>
    </w:p>
    <w:p w14:paraId="55931992" w14:textId="61B9F9BC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might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different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ordering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printed.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messages: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3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first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two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stopped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accepting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after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second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connection,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Drop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3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even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starts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Dropping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sender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disconnects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tells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print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message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disconnect,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calls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join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each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finish.</w:t>
      </w:r>
    </w:p>
    <w:p w14:paraId="0748E4A3" w14:textId="628D9103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Notice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interesting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aspect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particular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execution: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dropped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sender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before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tried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0.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yet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gotten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from</w:t>
      </w:r>
      <w:r w:rsidR="00945AE6">
        <w:rPr>
          <w:lang w:eastAsia="en-GB"/>
        </w:rPr>
        <w:t xml:space="preserve"> </w:t>
      </w:r>
      <w:r w:rsidRPr="00D62D8F">
        <w:rPr>
          <w:rStyle w:val="Literal"/>
        </w:rPr>
        <w:t>recv</w:t>
      </w:r>
      <w:r w:rsidRPr="00D070DF">
        <w:rPr>
          <w:lang w:eastAsia="en-GB"/>
        </w:rPr>
        <w:t>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blocked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finish.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meantime,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3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received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0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finished,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waited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workers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finish.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point,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exited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their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loops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stopped.</w:t>
      </w:r>
    </w:p>
    <w:p w14:paraId="1277F897" w14:textId="6D5485C9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lastRenderedPageBreak/>
        <w:t>Congrats!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completed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project;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basic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respond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asynchronously.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able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perform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graceful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shutdown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server,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which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cleans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See</w:t>
      </w:r>
      <w:r w:rsidR="00945AE6">
        <w:rPr>
          <w:lang w:eastAsia="en-GB"/>
        </w:rPr>
        <w:t xml:space="preserve"> </w:t>
      </w:r>
      <w:hyperlink r:id="rId13" w:history="1">
        <w:r w:rsidRPr="00945AE6">
          <w:rPr>
            <w:rStyle w:val="LinkURL"/>
          </w:rPr>
          <w:t>https://www.nostarch.com/Rust2021</w:t>
        </w:r>
      </w:hyperlink>
      <w:r w:rsidR="00945AE6" w:rsidRPr="00945AE6"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download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chapter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reference.</w:t>
      </w:r>
    </w:p>
    <w:p w14:paraId="1F887540" w14:textId="3D05C15B" w:rsidR="00D070DF" w:rsidRPr="00D070DF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could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do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here!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If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continue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enhancing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project,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here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are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 w:rsidRPr="00945AE6">
        <w:rPr>
          <w:lang w:eastAsia="en-GB"/>
        </w:rPr>
        <w:t xml:space="preserve"> </w:t>
      </w:r>
      <w:r w:rsidRPr="00D070DF">
        <w:rPr>
          <w:lang w:eastAsia="en-GB"/>
        </w:rPr>
        <w:t>ideas:</w:t>
      </w:r>
    </w:p>
    <w:p w14:paraId="5106DB29" w14:textId="2D7103EF" w:rsidR="00D070DF" w:rsidRPr="00D070DF" w:rsidRDefault="00D070DF" w:rsidP="00945AE6">
      <w:pPr>
        <w:pStyle w:val="ListBullet"/>
        <w:rPr>
          <w:lang w:eastAsia="en-GB"/>
        </w:rPr>
      </w:pPr>
      <w:r w:rsidRPr="00D070DF">
        <w:rPr>
          <w:lang w:eastAsia="en-GB"/>
        </w:rPr>
        <w:t>Add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documentation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public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methods.</w:t>
      </w:r>
    </w:p>
    <w:p w14:paraId="0F12959B" w14:textId="12A72900" w:rsidR="00D070DF" w:rsidRPr="00D070DF" w:rsidRDefault="00D070DF" w:rsidP="00945AE6">
      <w:pPr>
        <w:pStyle w:val="ListBullet"/>
        <w:rPr>
          <w:lang w:eastAsia="en-GB"/>
        </w:rPr>
      </w:pPr>
      <w:r w:rsidRPr="00D070DF">
        <w:rPr>
          <w:lang w:eastAsia="en-GB"/>
        </w:rPr>
        <w:t>Add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tests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library’s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functionality.</w:t>
      </w:r>
    </w:p>
    <w:p w14:paraId="57020963" w14:textId="1A5CDC91" w:rsidR="00D070DF" w:rsidRPr="00D070DF" w:rsidRDefault="00D070DF" w:rsidP="00945AE6">
      <w:pPr>
        <w:pStyle w:val="ListBullet"/>
        <w:rPr>
          <w:lang w:eastAsia="en-GB"/>
        </w:rPr>
      </w:pPr>
      <w:r w:rsidRPr="00D070DF">
        <w:rPr>
          <w:lang w:eastAsia="en-GB"/>
        </w:rPr>
        <w:t>Change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calls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unwrap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more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robust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error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handling.</w:t>
      </w:r>
    </w:p>
    <w:p w14:paraId="042F1002" w14:textId="212F2668" w:rsidR="00D070DF" w:rsidRPr="00D070DF" w:rsidRDefault="00D070DF" w:rsidP="00945AE6">
      <w:pPr>
        <w:pStyle w:val="ListBullet"/>
        <w:rPr>
          <w:lang w:eastAsia="en-GB"/>
        </w:rPr>
      </w:pPr>
      <w:r w:rsidRPr="00D070DF">
        <w:rPr>
          <w:lang w:eastAsia="en-GB"/>
        </w:rPr>
        <w:t>Use</w:t>
      </w:r>
      <w:r w:rsidR="00945AE6">
        <w:rPr>
          <w:lang w:eastAsia="en-GB"/>
        </w:rPr>
        <w:t xml:space="preserve"> </w:t>
      </w:r>
      <w:r w:rsidRPr="00D35EB9">
        <w:rPr>
          <w:rStyle w:val="Literal"/>
        </w:rPr>
        <w:t>ThreadPool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perform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some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task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requests.</w:t>
      </w:r>
    </w:p>
    <w:p w14:paraId="1C85C591" w14:textId="602AB56E" w:rsidR="00D070DF" w:rsidRPr="00D070DF" w:rsidRDefault="00D070DF" w:rsidP="00945AE6">
      <w:pPr>
        <w:pStyle w:val="ListBullet"/>
        <w:rPr>
          <w:lang w:eastAsia="en-GB"/>
        </w:rPr>
      </w:pPr>
      <w:r w:rsidRPr="00D070DF">
        <w:rPr>
          <w:lang w:eastAsia="en-GB"/>
        </w:rPr>
        <w:t>Find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>
        <w:fldChar w:fldCharType="begin"/>
      </w:r>
      <w:r>
        <w:instrText xml:space="preserve"> HYPERLINK "https://crates.io/" </w:instrText>
      </w:r>
      <w:r>
        <w:fldChar w:fldCharType="separate"/>
      </w:r>
      <w:r w:rsidRPr="00B526E8">
        <w:rPr>
          <w:rStyle w:val="LinkURL"/>
        </w:rPr>
        <w:t>https://crates.io</w:t>
      </w:r>
      <w:del w:id="356" w:author="Audrey Doyle" w:date="2022-08-06T14:47:00Z">
        <w:r w:rsidRPr="00B526E8" w:rsidDel="00562F60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similar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web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server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crate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instead.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compare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API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robustness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thread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pool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implemented.</w:t>
      </w:r>
    </w:p>
    <w:p w14:paraId="52F8FEED" w14:textId="77777777" w:rsidR="00D070DF" w:rsidRPr="00D070DF" w:rsidRDefault="00D070DF" w:rsidP="00945AE6">
      <w:pPr>
        <w:pStyle w:val="HeadA"/>
        <w:rPr>
          <w:lang w:eastAsia="en-GB"/>
        </w:rPr>
      </w:pPr>
      <w:bookmarkStart w:id="357" w:name="summary"/>
      <w:bookmarkStart w:id="358" w:name="_Toc107314554"/>
      <w:bookmarkEnd w:id="357"/>
      <w:r w:rsidRPr="00D070DF">
        <w:rPr>
          <w:lang w:eastAsia="en-GB"/>
        </w:rPr>
        <w:t>Summary</w:t>
      </w:r>
      <w:bookmarkEnd w:id="358"/>
    </w:p>
    <w:p w14:paraId="6E8A8A3B" w14:textId="41580B2E" w:rsidR="00053E72" w:rsidRPr="00E9120D" w:rsidRDefault="00D070DF" w:rsidP="00945AE6">
      <w:pPr>
        <w:pStyle w:val="Body"/>
        <w:rPr>
          <w:lang w:eastAsia="en-GB"/>
        </w:rPr>
      </w:pPr>
      <w:r w:rsidRPr="00D070DF">
        <w:rPr>
          <w:lang w:eastAsia="en-GB"/>
        </w:rPr>
        <w:t>Well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done!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made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book!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want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thank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for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joining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us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Rust.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You’re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now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ready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implement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own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help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people</w:t>
      </w:r>
      <w:ins w:id="359" w:author="Audrey Doyle" w:date="2022-08-06T14:47:00Z">
        <w:r w:rsidR="001E607D">
          <w:rPr>
            <w:lang w:eastAsia="en-GB"/>
          </w:rPr>
          <w:t>’</w:t>
        </w:r>
      </w:ins>
      <w:r w:rsidRPr="00D070DF">
        <w:rPr>
          <w:lang w:eastAsia="en-GB"/>
        </w:rPr>
        <w:t>s</w:t>
      </w:r>
      <w:del w:id="360" w:author="Audrey Doyle" w:date="2022-08-06T14:47:00Z">
        <w:r w:rsidRPr="00D070DF" w:rsidDel="001E607D">
          <w:rPr>
            <w:lang w:eastAsia="en-GB"/>
          </w:rPr>
          <w:delText>’</w:delText>
        </w:r>
      </w:del>
      <w:r w:rsidR="00945AE6">
        <w:rPr>
          <w:lang w:eastAsia="en-GB"/>
        </w:rPr>
        <w:t xml:space="preserve"> </w:t>
      </w:r>
      <w:r w:rsidRPr="00D070DF">
        <w:rPr>
          <w:lang w:eastAsia="en-GB"/>
        </w:rPr>
        <w:t>projects.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Keep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mind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that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there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is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welcoming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community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of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other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Rustaceans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who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would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love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to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help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with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any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challenges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encounter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on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your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Rust</w:t>
      </w:r>
      <w:r w:rsidR="00945AE6">
        <w:rPr>
          <w:lang w:eastAsia="en-GB"/>
        </w:rPr>
        <w:t xml:space="preserve"> </w:t>
      </w:r>
      <w:r w:rsidRPr="00D070DF">
        <w:rPr>
          <w:lang w:eastAsia="en-GB"/>
        </w:rPr>
        <w:t>journey.</w:t>
      </w:r>
    </w:p>
    <w:sectPr w:rsidR="00053E72" w:rsidRPr="00E9120D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Audrey Doyle" w:date="2022-08-06T13:53:00Z" w:initials="A">
    <w:p w14:paraId="41EEB632" w14:textId="5988CDC6" w:rsidR="0066643F" w:rsidRDefault="0066643F">
      <w:pPr>
        <w:pStyle w:val="CommentText"/>
      </w:pPr>
      <w:r>
        <w:rPr>
          <w:rStyle w:val="CommentReference"/>
        </w:rPr>
        <w:annotationRef/>
      </w:r>
      <w:r>
        <w:t>AU: This part of the title wasn’t included on the TOC I was given. Please advise.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1EEB63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8F0C4" w16cex:dateUtc="2022-08-06T17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EEB632" w16cid:durableId="2698F0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50C15" w14:textId="77777777" w:rsidR="00CF5728" w:rsidRDefault="00CF5728" w:rsidP="009E51C3">
      <w:pPr>
        <w:spacing w:after="0" w:line="240" w:lineRule="auto"/>
      </w:pPr>
      <w:r>
        <w:separator/>
      </w:r>
    </w:p>
  </w:endnote>
  <w:endnote w:type="continuationSeparator" w:id="0">
    <w:p w14:paraId="3B893138" w14:textId="77777777" w:rsidR="00CF5728" w:rsidRDefault="00CF5728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6982" w14:textId="77777777" w:rsidR="00CF5728" w:rsidRDefault="00CF5728" w:rsidP="009E51C3">
      <w:pPr>
        <w:spacing w:after="0" w:line="240" w:lineRule="auto"/>
      </w:pPr>
      <w:r>
        <w:separator/>
      </w:r>
    </w:p>
  </w:footnote>
  <w:footnote w:type="continuationSeparator" w:id="0">
    <w:p w14:paraId="499A1DD1" w14:textId="77777777" w:rsidR="00CF5728" w:rsidRDefault="00CF5728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14CA2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1B697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BBC04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36717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0B2E6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E32A9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88890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80E39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6FA86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C4005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8473AE"/>
    <w:multiLevelType w:val="multilevel"/>
    <w:tmpl w:val="3938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4B82ED0"/>
    <w:multiLevelType w:val="multilevel"/>
    <w:tmpl w:val="706E9F88"/>
    <w:numStyleLink w:val="ChapterNumbering"/>
  </w:abstractNum>
  <w:abstractNum w:abstractNumId="13" w15:restartNumberingAfterBreak="0">
    <w:nsid w:val="0F736E02"/>
    <w:multiLevelType w:val="multilevel"/>
    <w:tmpl w:val="FD9E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1C953F23"/>
    <w:multiLevelType w:val="multilevel"/>
    <w:tmpl w:val="B1127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FB6E03"/>
    <w:multiLevelType w:val="multilevel"/>
    <w:tmpl w:val="706E9F88"/>
    <w:styleLink w:val="ChapterNumbering"/>
    <w:lvl w:ilvl="0">
      <w:start w:val="20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26292768"/>
    <w:multiLevelType w:val="multilevel"/>
    <w:tmpl w:val="706E9F88"/>
    <w:numStyleLink w:val="ChapterNumbering"/>
  </w:abstractNum>
  <w:abstractNum w:abstractNumId="18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20" w15:restartNumberingAfterBreak="0">
    <w:nsid w:val="33AF761F"/>
    <w:multiLevelType w:val="multilevel"/>
    <w:tmpl w:val="8A1AA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AE1108A"/>
    <w:multiLevelType w:val="multilevel"/>
    <w:tmpl w:val="6BB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829CF"/>
    <w:multiLevelType w:val="multilevel"/>
    <w:tmpl w:val="706E9F88"/>
    <w:numStyleLink w:val="ChapterNumbering"/>
  </w:abstractNum>
  <w:abstractNum w:abstractNumId="25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95794"/>
    <w:multiLevelType w:val="multilevel"/>
    <w:tmpl w:val="706E9F88"/>
    <w:numStyleLink w:val="ChapterNumbering"/>
  </w:abstractNum>
  <w:abstractNum w:abstractNumId="30" w15:restartNumberingAfterBreak="0">
    <w:nsid w:val="7CC272E9"/>
    <w:multiLevelType w:val="multilevel"/>
    <w:tmpl w:val="706E9F88"/>
    <w:numStyleLink w:val="ChapterNumbering"/>
  </w:abstractNum>
  <w:num w:numId="1" w16cid:durableId="1433671816">
    <w:abstractNumId w:val="14"/>
  </w:num>
  <w:num w:numId="2" w16cid:durableId="385304103">
    <w:abstractNumId w:val="25"/>
  </w:num>
  <w:num w:numId="3" w16cid:durableId="1701390650">
    <w:abstractNumId w:val="27"/>
  </w:num>
  <w:num w:numId="4" w16cid:durableId="563373197">
    <w:abstractNumId w:val="19"/>
  </w:num>
  <w:num w:numId="5" w16cid:durableId="44761907">
    <w:abstractNumId w:val="26"/>
  </w:num>
  <w:num w:numId="6" w16cid:durableId="1101072290">
    <w:abstractNumId w:val="18"/>
  </w:num>
  <w:num w:numId="7" w16cid:durableId="1629897676">
    <w:abstractNumId w:val="23"/>
  </w:num>
  <w:num w:numId="8" w16cid:durableId="650138380">
    <w:abstractNumId w:val="28"/>
  </w:num>
  <w:num w:numId="9" w16cid:durableId="2021807744">
    <w:abstractNumId w:val="22"/>
  </w:num>
  <w:num w:numId="10" w16cid:durableId="716858717">
    <w:abstractNumId w:val="16"/>
  </w:num>
  <w:num w:numId="11" w16cid:durableId="344014094">
    <w:abstractNumId w:val="12"/>
  </w:num>
  <w:num w:numId="12" w16cid:durableId="1995179777">
    <w:abstractNumId w:val="17"/>
  </w:num>
  <w:num w:numId="13" w16cid:durableId="2136212814">
    <w:abstractNumId w:val="29"/>
  </w:num>
  <w:num w:numId="14" w16cid:durableId="1485704533">
    <w:abstractNumId w:val="0"/>
  </w:num>
  <w:num w:numId="15" w16cid:durableId="1716389067">
    <w:abstractNumId w:val="24"/>
  </w:num>
  <w:num w:numId="16" w16cid:durableId="1503812401">
    <w:abstractNumId w:val="21"/>
  </w:num>
  <w:num w:numId="17" w16cid:durableId="753168163">
    <w:abstractNumId w:val="20"/>
  </w:num>
  <w:num w:numId="18" w16cid:durableId="1513759235">
    <w:abstractNumId w:val="13"/>
  </w:num>
  <w:num w:numId="19" w16cid:durableId="397437508">
    <w:abstractNumId w:val="15"/>
  </w:num>
  <w:num w:numId="20" w16cid:durableId="1954748751">
    <w:abstractNumId w:val="11"/>
  </w:num>
  <w:num w:numId="21" w16cid:durableId="203912800">
    <w:abstractNumId w:val="10"/>
  </w:num>
  <w:num w:numId="22" w16cid:durableId="833762898">
    <w:abstractNumId w:val="8"/>
  </w:num>
  <w:num w:numId="23" w16cid:durableId="1448962322">
    <w:abstractNumId w:val="7"/>
  </w:num>
  <w:num w:numId="24" w16cid:durableId="1375930104">
    <w:abstractNumId w:val="6"/>
  </w:num>
  <w:num w:numId="25" w16cid:durableId="608390445">
    <w:abstractNumId w:val="5"/>
  </w:num>
  <w:num w:numId="26" w16cid:durableId="1054424889">
    <w:abstractNumId w:val="9"/>
  </w:num>
  <w:num w:numId="27" w16cid:durableId="454065441">
    <w:abstractNumId w:val="4"/>
  </w:num>
  <w:num w:numId="28" w16cid:durableId="672222627">
    <w:abstractNumId w:val="3"/>
  </w:num>
  <w:num w:numId="29" w16cid:durableId="599458277">
    <w:abstractNumId w:val="2"/>
  </w:num>
  <w:num w:numId="30" w16cid:durableId="1458599302">
    <w:abstractNumId w:val="1"/>
  </w:num>
  <w:num w:numId="31" w16cid:durableId="393744723">
    <w:abstractNumId w:val="14"/>
    <w:lvlOverride w:ilvl="0">
      <w:startOverride w:val="1"/>
    </w:lvlOverride>
  </w:num>
  <w:num w:numId="32" w16cid:durableId="1498115403">
    <w:abstractNumId w:val="14"/>
    <w:lvlOverride w:ilvl="0">
      <w:startOverride w:val="1"/>
    </w:lvlOverride>
  </w:num>
  <w:num w:numId="33" w16cid:durableId="1691031919">
    <w:abstractNumId w:val="30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DF"/>
    <w:rsid w:val="00006275"/>
    <w:rsid w:val="0001390B"/>
    <w:rsid w:val="00013A0F"/>
    <w:rsid w:val="00015785"/>
    <w:rsid w:val="000251C2"/>
    <w:rsid w:val="00026A3C"/>
    <w:rsid w:val="00027719"/>
    <w:rsid w:val="00032AFB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22DE8"/>
    <w:rsid w:val="00123638"/>
    <w:rsid w:val="00131BCD"/>
    <w:rsid w:val="00133123"/>
    <w:rsid w:val="0013773E"/>
    <w:rsid w:val="001435B6"/>
    <w:rsid w:val="00147C28"/>
    <w:rsid w:val="001549E3"/>
    <w:rsid w:val="0015557B"/>
    <w:rsid w:val="0017571A"/>
    <w:rsid w:val="00176833"/>
    <w:rsid w:val="00176BE2"/>
    <w:rsid w:val="001862DB"/>
    <w:rsid w:val="00196CDD"/>
    <w:rsid w:val="001A00A3"/>
    <w:rsid w:val="001A12D4"/>
    <w:rsid w:val="001A6DE7"/>
    <w:rsid w:val="001B64F2"/>
    <w:rsid w:val="001B66C5"/>
    <w:rsid w:val="001C4586"/>
    <w:rsid w:val="001C72D3"/>
    <w:rsid w:val="001D0557"/>
    <w:rsid w:val="001D1FC4"/>
    <w:rsid w:val="001E0123"/>
    <w:rsid w:val="001E211C"/>
    <w:rsid w:val="001E24F0"/>
    <w:rsid w:val="001E4986"/>
    <w:rsid w:val="001E607D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26D6"/>
    <w:rsid w:val="002550CC"/>
    <w:rsid w:val="002566A8"/>
    <w:rsid w:val="002859D4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F5749"/>
    <w:rsid w:val="0030255A"/>
    <w:rsid w:val="00305E4C"/>
    <w:rsid w:val="00310551"/>
    <w:rsid w:val="00311803"/>
    <w:rsid w:val="0031369A"/>
    <w:rsid w:val="00315822"/>
    <w:rsid w:val="003203B1"/>
    <w:rsid w:val="00327BBA"/>
    <w:rsid w:val="00332C96"/>
    <w:rsid w:val="003345E1"/>
    <w:rsid w:val="00334D3F"/>
    <w:rsid w:val="0034529B"/>
    <w:rsid w:val="0034556F"/>
    <w:rsid w:val="00346FA5"/>
    <w:rsid w:val="003505D4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81CF1"/>
    <w:rsid w:val="00390955"/>
    <w:rsid w:val="003A064A"/>
    <w:rsid w:val="003A3EF8"/>
    <w:rsid w:val="003A50D7"/>
    <w:rsid w:val="003B5A44"/>
    <w:rsid w:val="003B5D4D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3EF2"/>
    <w:rsid w:val="003E599B"/>
    <w:rsid w:val="003F1CE6"/>
    <w:rsid w:val="003F547B"/>
    <w:rsid w:val="003F5C33"/>
    <w:rsid w:val="00400E94"/>
    <w:rsid w:val="004058D0"/>
    <w:rsid w:val="004071DB"/>
    <w:rsid w:val="00411658"/>
    <w:rsid w:val="00417DD9"/>
    <w:rsid w:val="004206BB"/>
    <w:rsid w:val="00430380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4068"/>
    <w:rsid w:val="0047597D"/>
    <w:rsid w:val="00476611"/>
    <w:rsid w:val="00480FC2"/>
    <w:rsid w:val="00481771"/>
    <w:rsid w:val="00481D42"/>
    <w:rsid w:val="00482052"/>
    <w:rsid w:val="00482144"/>
    <w:rsid w:val="00486016"/>
    <w:rsid w:val="00487DA8"/>
    <w:rsid w:val="00490895"/>
    <w:rsid w:val="004970AD"/>
    <w:rsid w:val="004A0FEF"/>
    <w:rsid w:val="004A111C"/>
    <w:rsid w:val="004A2390"/>
    <w:rsid w:val="004A4C8E"/>
    <w:rsid w:val="004B0722"/>
    <w:rsid w:val="004B1D1D"/>
    <w:rsid w:val="004B2A94"/>
    <w:rsid w:val="004B6F2A"/>
    <w:rsid w:val="004C2396"/>
    <w:rsid w:val="004C7002"/>
    <w:rsid w:val="004D4BB9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62F60"/>
    <w:rsid w:val="00564355"/>
    <w:rsid w:val="005815A2"/>
    <w:rsid w:val="005921CC"/>
    <w:rsid w:val="005A1DD2"/>
    <w:rsid w:val="005A540F"/>
    <w:rsid w:val="005A5B9A"/>
    <w:rsid w:val="005B0DE0"/>
    <w:rsid w:val="005B3B2F"/>
    <w:rsid w:val="005B6575"/>
    <w:rsid w:val="005C0697"/>
    <w:rsid w:val="005C235D"/>
    <w:rsid w:val="005C6B82"/>
    <w:rsid w:val="005C7488"/>
    <w:rsid w:val="005D7B00"/>
    <w:rsid w:val="005E2D6A"/>
    <w:rsid w:val="005E6C7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5DD3"/>
    <w:rsid w:val="00626EFB"/>
    <w:rsid w:val="0064266A"/>
    <w:rsid w:val="00643DED"/>
    <w:rsid w:val="006544D9"/>
    <w:rsid w:val="00657AC8"/>
    <w:rsid w:val="00657ED5"/>
    <w:rsid w:val="0066266A"/>
    <w:rsid w:val="0066643F"/>
    <w:rsid w:val="00671281"/>
    <w:rsid w:val="0067441B"/>
    <w:rsid w:val="00676E67"/>
    <w:rsid w:val="00682266"/>
    <w:rsid w:val="00682513"/>
    <w:rsid w:val="006944F2"/>
    <w:rsid w:val="006A08DE"/>
    <w:rsid w:val="006A0D4C"/>
    <w:rsid w:val="006A69DB"/>
    <w:rsid w:val="006B7B30"/>
    <w:rsid w:val="006C0469"/>
    <w:rsid w:val="006C0B9C"/>
    <w:rsid w:val="006C4191"/>
    <w:rsid w:val="006C5716"/>
    <w:rsid w:val="006C5960"/>
    <w:rsid w:val="006C6D24"/>
    <w:rsid w:val="006C78BE"/>
    <w:rsid w:val="006C7E1D"/>
    <w:rsid w:val="006D307B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5B75"/>
    <w:rsid w:val="00716BA2"/>
    <w:rsid w:val="00717DFA"/>
    <w:rsid w:val="007238EB"/>
    <w:rsid w:val="00730B5D"/>
    <w:rsid w:val="00730B77"/>
    <w:rsid w:val="00730EE3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62C75"/>
    <w:rsid w:val="00764367"/>
    <w:rsid w:val="007743B3"/>
    <w:rsid w:val="00783976"/>
    <w:rsid w:val="00785E73"/>
    <w:rsid w:val="007A02E7"/>
    <w:rsid w:val="007A4E19"/>
    <w:rsid w:val="007B6095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07AF5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465E"/>
    <w:rsid w:val="00887377"/>
    <w:rsid w:val="00897027"/>
    <w:rsid w:val="008A6550"/>
    <w:rsid w:val="008A6644"/>
    <w:rsid w:val="008B0201"/>
    <w:rsid w:val="008B7FAB"/>
    <w:rsid w:val="008C2171"/>
    <w:rsid w:val="008C40D2"/>
    <w:rsid w:val="008C4402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338B"/>
    <w:rsid w:val="00914EEC"/>
    <w:rsid w:val="00916D35"/>
    <w:rsid w:val="00924579"/>
    <w:rsid w:val="00925C5B"/>
    <w:rsid w:val="0094246A"/>
    <w:rsid w:val="00943AF0"/>
    <w:rsid w:val="00944D4F"/>
    <w:rsid w:val="00945AE6"/>
    <w:rsid w:val="00945D9B"/>
    <w:rsid w:val="0094655E"/>
    <w:rsid w:val="00952928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75514"/>
    <w:rsid w:val="009823FA"/>
    <w:rsid w:val="00982443"/>
    <w:rsid w:val="0098334B"/>
    <w:rsid w:val="00984C3D"/>
    <w:rsid w:val="009923A2"/>
    <w:rsid w:val="009A19EF"/>
    <w:rsid w:val="009A1AD7"/>
    <w:rsid w:val="009A3B37"/>
    <w:rsid w:val="009B1EF8"/>
    <w:rsid w:val="009B2041"/>
    <w:rsid w:val="009B2B5D"/>
    <w:rsid w:val="009B531B"/>
    <w:rsid w:val="009C6925"/>
    <w:rsid w:val="009C6BC8"/>
    <w:rsid w:val="009D45B8"/>
    <w:rsid w:val="009E27BB"/>
    <w:rsid w:val="009E4B52"/>
    <w:rsid w:val="009E51C3"/>
    <w:rsid w:val="009F1B4C"/>
    <w:rsid w:val="00A01D6E"/>
    <w:rsid w:val="00A02E74"/>
    <w:rsid w:val="00A0695F"/>
    <w:rsid w:val="00A14A3B"/>
    <w:rsid w:val="00A21298"/>
    <w:rsid w:val="00A22A11"/>
    <w:rsid w:val="00A23CA6"/>
    <w:rsid w:val="00A35550"/>
    <w:rsid w:val="00A35F53"/>
    <w:rsid w:val="00A406BF"/>
    <w:rsid w:val="00A52DD6"/>
    <w:rsid w:val="00A57A54"/>
    <w:rsid w:val="00A620E4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1BD5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F5F"/>
    <w:rsid w:val="00B036D2"/>
    <w:rsid w:val="00B0420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6E8"/>
    <w:rsid w:val="00B52F47"/>
    <w:rsid w:val="00B5352A"/>
    <w:rsid w:val="00B5535B"/>
    <w:rsid w:val="00B65488"/>
    <w:rsid w:val="00B74E83"/>
    <w:rsid w:val="00B74F2B"/>
    <w:rsid w:val="00B762C5"/>
    <w:rsid w:val="00B77D63"/>
    <w:rsid w:val="00B84717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EFE"/>
    <w:rsid w:val="00C03F26"/>
    <w:rsid w:val="00C065C7"/>
    <w:rsid w:val="00C12E1F"/>
    <w:rsid w:val="00C13DFC"/>
    <w:rsid w:val="00C15827"/>
    <w:rsid w:val="00C21558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50E0B"/>
    <w:rsid w:val="00C52F39"/>
    <w:rsid w:val="00C6086F"/>
    <w:rsid w:val="00C61D2D"/>
    <w:rsid w:val="00C62B55"/>
    <w:rsid w:val="00C71A5A"/>
    <w:rsid w:val="00C72332"/>
    <w:rsid w:val="00C7299D"/>
    <w:rsid w:val="00C741AB"/>
    <w:rsid w:val="00C772AA"/>
    <w:rsid w:val="00C8113A"/>
    <w:rsid w:val="00C822FC"/>
    <w:rsid w:val="00C82A73"/>
    <w:rsid w:val="00C85F9F"/>
    <w:rsid w:val="00CA2AD1"/>
    <w:rsid w:val="00CA4CFB"/>
    <w:rsid w:val="00CA4F4D"/>
    <w:rsid w:val="00CA68A7"/>
    <w:rsid w:val="00CA69C7"/>
    <w:rsid w:val="00CA6B99"/>
    <w:rsid w:val="00CB0816"/>
    <w:rsid w:val="00CB463D"/>
    <w:rsid w:val="00CC28DB"/>
    <w:rsid w:val="00CC58BE"/>
    <w:rsid w:val="00CC73C0"/>
    <w:rsid w:val="00CD1F8C"/>
    <w:rsid w:val="00CD6BEF"/>
    <w:rsid w:val="00CE69F4"/>
    <w:rsid w:val="00CF1C65"/>
    <w:rsid w:val="00CF30A5"/>
    <w:rsid w:val="00CF3F4A"/>
    <w:rsid w:val="00CF5728"/>
    <w:rsid w:val="00D06BFE"/>
    <w:rsid w:val="00D070DF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5EB9"/>
    <w:rsid w:val="00D37304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2D8F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68B2"/>
    <w:rsid w:val="00DC3496"/>
    <w:rsid w:val="00DC4720"/>
    <w:rsid w:val="00DC5E41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1D0"/>
    <w:rsid w:val="00E34FDA"/>
    <w:rsid w:val="00E37BF4"/>
    <w:rsid w:val="00E44F4A"/>
    <w:rsid w:val="00E45D9A"/>
    <w:rsid w:val="00E61240"/>
    <w:rsid w:val="00E62067"/>
    <w:rsid w:val="00E6249F"/>
    <w:rsid w:val="00E67EB7"/>
    <w:rsid w:val="00E72FF5"/>
    <w:rsid w:val="00E74571"/>
    <w:rsid w:val="00E81C53"/>
    <w:rsid w:val="00E82299"/>
    <w:rsid w:val="00E8513D"/>
    <w:rsid w:val="00E85570"/>
    <w:rsid w:val="00E9120D"/>
    <w:rsid w:val="00E91432"/>
    <w:rsid w:val="00E94888"/>
    <w:rsid w:val="00E94D17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68A2"/>
    <w:rsid w:val="00F71AD2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E59AB"/>
    <w:rsid w:val="00FE5EC5"/>
    <w:rsid w:val="00FF1C63"/>
    <w:rsid w:val="00FF277B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ABA3E"/>
  <w14:defaultImageDpi w14:val="300"/>
  <w15:docId w15:val="{5172AFF0-E1E3-4F62-9E37-11DCC3D16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AD7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D070DF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1AD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1AD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1AD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AD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AD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AD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AD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AD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1A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A1AD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9A1AD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AD7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AD7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AD7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AD7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AD7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9A1AD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9A1AD7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9A1AD7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9A1AD7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9A1AD7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9A1AD7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9A1AD7"/>
    <w:pPr>
      <w:numPr>
        <w:ilvl w:val="6"/>
        <w:numId w:val="33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9A1AD7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9A1AD7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9A1AD7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9A1AD7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9A1AD7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9A1AD7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9A1AD7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9A1AD7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9A1AD7"/>
    <w:pPr>
      <w:numPr>
        <w:numId w:val="10"/>
      </w:numPr>
    </w:pPr>
  </w:style>
  <w:style w:type="paragraph" w:customStyle="1" w:styleId="HeadA">
    <w:name w:val="HeadA"/>
    <w:qFormat/>
    <w:rsid w:val="009A1AD7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9A1AD7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9A1AD7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9A1AD7"/>
    <w:pPr>
      <w:numPr>
        <w:ilvl w:val="4"/>
        <w:numId w:val="33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9A1AD7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9A1AD7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9A1AD7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9A1AD7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9A1AD7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9A1AD7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9A1AD7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9A1AD7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9A1AD7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9A1AD7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9A1AD7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9A1AD7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9A1AD7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9A1AD7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9A1AD7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9A1AD7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9A1AD7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9A1AD7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9A1AD7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9A1AD7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9A1AD7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9A1AD7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9A1AD7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9A1AD7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9A1AD7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9A1AD7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9A1AD7"/>
    <w:rPr>
      <w:rFonts w:ascii="Symbol" w:hAnsi="Symbol"/>
    </w:rPr>
  </w:style>
  <w:style w:type="character" w:customStyle="1" w:styleId="Italic">
    <w:name w:val="Italic"/>
    <w:uiPriority w:val="1"/>
    <w:qFormat/>
    <w:rsid w:val="009A1AD7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9A1AD7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9A1AD7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9A1AD7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9A1AD7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9A1AD7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9A1AD7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9A1AD7"/>
    <w:rPr>
      <w:color w:val="008000"/>
    </w:rPr>
  </w:style>
  <w:style w:type="paragraph" w:customStyle="1" w:styleId="PartNumber">
    <w:name w:val="PartNumber"/>
    <w:qFormat/>
    <w:rsid w:val="009A1AD7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9A1AD7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9A1AD7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9A1AD7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9A1AD7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9A1AD7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9A1AD7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9A1AD7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9A1AD7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9A1AD7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9A1AD7"/>
    <w:rPr>
      <w:b/>
      <w:bCs/>
      <w:color w:val="3366FF"/>
    </w:rPr>
  </w:style>
  <w:style w:type="paragraph" w:customStyle="1" w:styleId="RunInHead">
    <w:name w:val="RunInHead"/>
    <w:rsid w:val="009A1AD7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9A1AD7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9A1AD7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9A1AD7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9A1AD7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9A1AD7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9A1AD7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9A1AD7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9A1AD7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9A1AD7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9A1AD7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9A1AD7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9A1AD7"/>
    <w:rPr>
      <w:color w:val="3366FF"/>
      <w:vertAlign w:val="superscript"/>
    </w:rPr>
  </w:style>
  <w:style w:type="paragraph" w:customStyle="1" w:styleId="Footnote">
    <w:name w:val="Footnote"/>
    <w:qFormat/>
    <w:rsid w:val="009A1AD7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9A1AD7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9A1AD7"/>
    <w:rPr>
      <w:color w:val="3366FF"/>
      <w:vertAlign w:val="superscript"/>
    </w:rPr>
  </w:style>
  <w:style w:type="paragraph" w:customStyle="1" w:styleId="QuotePara">
    <w:name w:val="QuotePara"/>
    <w:qFormat/>
    <w:rsid w:val="009A1AD7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9A1AD7"/>
    <w:pPr>
      <w:spacing w:after="240"/>
      <w:jc w:val="right"/>
    </w:pPr>
  </w:style>
  <w:style w:type="character" w:customStyle="1" w:styleId="Caps">
    <w:name w:val="Caps"/>
    <w:uiPriority w:val="1"/>
    <w:qFormat/>
    <w:rsid w:val="009A1AD7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9A1AD7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9A1AD7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9A1AD7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9A1AD7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9A1AD7"/>
    <w:rPr>
      <w:color w:val="3366FF"/>
    </w:rPr>
  </w:style>
  <w:style w:type="table" w:styleId="TableGrid">
    <w:name w:val="Table Grid"/>
    <w:basedOn w:val="TableNormal"/>
    <w:uiPriority w:val="59"/>
    <w:rsid w:val="009A1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9A1AD7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9A1AD7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9A1AD7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9A1AD7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9A1AD7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9A1AD7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9A1AD7"/>
    <w:pPr>
      <w:jc w:val="right"/>
    </w:pPr>
  </w:style>
  <w:style w:type="paragraph" w:customStyle="1" w:styleId="ExtractParaContinued">
    <w:name w:val="ExtractParaContinued"/>
    <w:basedOn w:val="ExtractPara"/>
    <w:qFormat/>
    <w:rsid w:val="009A1AD7"/>
    <w:pPr>
      <w:spacing w:before="0"/>
      <w:ind w:firstLine="360"/>
    </w:pPr>
  </w:style>
  <w:style w:type="paragraph" w:customStyle="1" w:styleId="AppendixNumber">
    <w:name w:val="AppendixNumber"/>
    <w:qFormat/>
    <w:rsid w:val="009A1AD7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9A1AD7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9A1AD7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9A1AD7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9A1AD7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9A1AD7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9A1AD7"/>
    <w:rPr>
      <w:color w:val="3366FF"/>
      <w:vertAlign w:val="superscript"/>
    </w:rPr>
  </w:style>
  <w:style w:type="paragraph" w:customStyle="1" w:styleId="Reference">
    <w:name w:val="Reference"/>
    <w:qFormat/>
    <w:rsid w:val="009A1AD7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9A1AD7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9A1AD7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9A1AD7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9A1AD7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9A1AD7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9A1AD7"/>
  </w:style>
  <w:style w:type="character" w:styleId="BookTitle">
    <w:name w:val="Book Title"/>
    <w:basedOn w:val="DefaultParagraphFont"/>
    <w:uiPriority w:val="33"/>
    <w:qFormat/>
    <w:rsid w:val="009A1AD7"/>
    <w:rPr>
      <w:b/>
      <w:bCs/>
      <w:smallCaps/>
      <w:spacing w:val="5"/>
    </w:rPr>
  </w:style>
  <w:style w:type="paragraph" w:customStyle="1" w:styleId="BookTitle0">
    <w:name w:val="BookTitle"/>
    <w:qFormat/>
    <w:rsid w:val="009A1AD7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9A1AD7"/>
  </w:style>
  <w:style w:type="paragraph" w:customStyle="1" w:styleId="BookEdition">
    <w:name w:val="BookEdition"/>
    <w:basedOn w:val="BookSubtitle"/>
    <w:qFormat/>
    <w:rsid w:val="009A1AD7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9A1AD7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9A1AD7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9A1AD7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9A1AD7"/>
  </w:style>
  <w:style w:type="paragraph" w:customStyle="1" w:styleId="CopyrightHead">
    <w:name w:val="CopyrightHead"/>
    <w:basedOn w:val="CopyrightLOC"/>
    <w:qFormat/>
    <w:rsid w:val="009A1AD7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9A1AD7"/>
  </w:style>
  <w:style w:type="paragraph" w:customStyle="1" w:styleId="FrontmatterTitle">
    <w:name w:val="FrontmatterTitle"/>
    <w:basedOn w:val="BackmatterTitle"/>
    <w:qFormat/>
    <w:rsid w:val="009A1AD7"/>
  </w:style>
  <w:style w:type="paragraph" w:customStyle="1" w:styleId="TOCFM">
    <w:name w:val="TOCFM"/>
    <w:basedOn w:val="Normal"/>
    <w:qFormat/>
    <w:rsid w:val="009A1AD7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9A1AD7"/>
    <w:pPr>
      <w:ind w:left="720"/>
    </w:pPr>
    <w:rPr>
      <w:b/>
    </w:rPr>
  </w:style>
  <w:style w:type="paragraph" w:customStyle="1" w:styleId="TOCPart">
    <w:name w:val="TOCPart"/>
    <w:basedOn w:val="TOCH1"/>
    <w:qFormat/>
    <w:rsid w:val="009A1AD7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9A1AD7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9A1AD7"/>
    <w:pPr>
      <w:ind w:left="1080"/>
    </w:pPr>
    <w:rPr>
      <w:i/>
    </w:rPr>
  </w:style>
  <w:style w:type="paragraph" w:customStyle="1" w:styleId="TOCH3">
    <w:name w:val="TOCH3"/>
    <w:basedOn w:val="TOCH1"/>
    <w:qFormat/>
    <w:rsid w:val="009A1AD7"/>
    <w:pPr>
      <w:ind w:left="1440"/>
    </w:pPr>
    <w:rPr>
      <w:b w:val="0"/>
      <w:i/>
    </w:rPr>
  </w:style>
  <w:style w:type="paragraph" w:customStyle="1" w:styleId="BoxType">
    <w:name w:val="BoxType"/>
    <w:qFormat/>
    <w:rsid w:val="009A1AD7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9A1AD7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9A1AD7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9A1AD7"/>
    <w:pPr>
      <w:keepNext/>
      <w:keepLines/>
      <w:widowControl w:val="0"/>
      <w:numPr>
        <w:ilvl w:val="1"/>
        <w:numId w:val="33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9A1AD7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9A1AD7"/>
    <w:pPr>
      <w:keepNext/>
      <w:keepLines/>
      <w:widowControl w:val="0"/>
      <w:numPr>
        <w:ilvl w:val="2"/>
        <w:numId w:val="33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9A1AD7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9A1AD7"/>
    <w:pPr>
      <w:keepNext/>
      <w:keepLines/>
      <w:widowControl w:val="0"/>
      <w:numPr>
        <w:ilvl w:val="3"/>
        <w:numId w:val="33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9A1AD7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9A1AD7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9A1AD7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9A1AD7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9A1AD7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9A1AD7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9A1AD7"/>
    <w:pPr>
      <w:keepNext/>
      <w:keepLines/>
      <w:widowControl w:val="0"/>
      <w:numPr>
        <w:ilvl w:val="5"/>
        <w:numId w:val="33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9A1AD7"/>
    <w:pPr>
      <w:jc w:val="right"/>
    </w:pPr>
  </w:style>
  <w:style w:type="paragraph" w:customStyle="1" w:styleId="Body">
    <w:name w:val="Body"/>
    <w:uiPriority w:val="99"/>
    <w:qFormat/>
    <w:rsid w:val="009A1AD7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9A1AD7"/>
    <w:pPr>
      <w:numPr>
        <w:numId w:val="33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9A1AD7"/>
    <w:rPr>
      <w:color w:val="FF0000"/>
      <w:lang w:val="fr-FR"/>
    </w:rPr>
  </w:style>
  <w:style w:type="paragraph" w:customStyle="1" w:styleId="Default">
    <w:name w:val="Default"/>
    <w:rsid w:val="009A1AD7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9A1AD7"/>
  </w:style>
  <w:style w:type="paragraph" w:customStyle="1" w:styleId="ReviewHead">
    <w:name w:val="ReviewHead"/>
    <w:basedOn w:val="FrontmatterTitle"/>
    <w:qFormat/>
    <w:rsid w:val="009A1AD7"/>
  </w:style>
  <w:style w:type="paragraph" w:customStyle="1" w:styleId="ReviewQuote">
    <w:name w:val="ReviewQuote"/>
    <w:basedOn w:val="QuotePara"/>
    <w:qFormat/>
    <w:rsid w:val="009A1AD7"/>
  </w:style>
  <w:style w:type="paragraph" w:customStyle="1" w:styleId="ReviewSource">
    <w:name w:val="ReviewSource"/>
    <w:basedOn w:val="QuoteSource"/>
    <w:qFormat/>
    <w:rsid w:val="009A1AD7"/>
  </w:style>
  <w:style w:type="paragraph" w:customStyle="1" w:styleId="ListGraphic">
    <w:name w:val="ListGraphic"/>
    <w:basedOn w:val="GraphicSlug"/>
    <w:qFormat/>
    <w:rsid w:val="009A1AD7"/>
    <w:pPr>
      <w:ind w:left="0"/>
    </w:pPr>
  </w:style>
  <w:style w:type="paragraph" w:customStyle="1" w:styleId="ListCaption">
    <w:name w:val="ListCaption"/>
    <w:basedOn w:val="CaptionLine"/>
    <w:qFormat/>
    <w:rsid w:val="009A1AD7"/>
    <w:pPr>
      <w:ind w:left="3600"/>
    </w:pPr>
  </w:style>
  <w:style w:type="paragraph" w:customStyle="1" w:styleId="NoteContinued">
    <w:name w:val="NoteContinued"/>
    <w:basedOn w:val="Note"/>
    <w:qFormat/>
    <w:rsid w:val="009A1AD7"/>
    <w:pPr>
      <w:spacing w:before="0"/>
      <w:ind w:firstLine="0"/>
    </w:pPr>
  </w:style>
  <w:style w:type="paragraph" w:customStyle="1" w:styleId="NoteCode">
    <w:name w:val="NoteCode"/>
    <w:basedOn w:val="Code"/>
    <w:qFormat/>
    <w:rsid w:val="009A1AD7"/>
    <w:pPr>
      <w:spacing w:after="240"/>
    </w:pPr>
  </w:style>
  <w:style w:type="paragraph" w:customStyle="1" w:styleId="ListBulletSub">
    <w:name w:val="ListBulletSub"/>
    <w:basedOn w:val="ListBullet"/>
    <w:qFormat/>
    <w:rsid w:val="009A1AD7"/>
    <w:pPr>
      <w:ind w:left="2520"/>
    </w:pPr>
  </w:style>
  <w:style w:type="paragraph" w:customStyle="1" w:styleId="CodeCustom1">
    <w:name w:val="CodeCustom1"/>
    <w:basedOn w:val="Code"/>
    <w:qFormat/>
    <w:rsid w:val="009A1AD7"/>
    <w:rPr>
      <w:color w:val="00B0F0"/>
    </w:rPr>
  </w:style>
  <w:style w:type="paragraph" w:customStyle="1" w:styleId="CodeCustom2">
    <w:name w:val="CodeCustom2"/>
    <w:basedOn w:val="Normal"/>
    <w:qFormat/>
    <w:rsid w:val="009A1AD7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9A1AD7"/>
    <w:rPr>
      <w:bCs/>
      <w:color w:val="A12126"/>
    </w:rPr>
  </w:style>
  <w:style w:type="paragraph" w:customStyle="1" w:styleId="Equation">
    <w:name w:val="Equation"/>
    <w:basedOn w:val="ListPlain"/>
    <w:qFormat/>
    <w:rsid w:val="009A1AD7"/>
  </w:style>
  <w:style w:type="character" w:customStyle="1" w:styleId="Heading1Char">
    <w:name w:val="Heading 1 Char"/>
    <w:basedOn w:val="DefaultParagraphFont"/>
    <w:link w:val="Heading1"/>
    <w:uiPriority w:val="9"/>
    <w:rsid w:val="00D070DF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paragraph" w:customStyle="1" w:styleId="msonormal0">
    <w:name w:val="msonormal"/>
    <w:basedOn w:val="Normal"/>
    <w:rsid w:val="00D070DF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customStyle="1" w:styleId="Title1">
    <w:name w:val="Title1"/>
    <w:basedOn w:val="DefaultParagraphFont"/>
    <w:rsid w:val="00D070DF"/>
  </w:style>
  <w:style w:type="character" w:styleId="Hyperlink">
    <w:name w:val="Hyperlink"/>
    <w:basedOn w:val="DefaultParagraphFont"/>
    <w:uiPriority w:val="99"/>
    <w:unhideWhenUsed/>
    <w:rsid w:val="00D070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70DF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D070DF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D070D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70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7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70DF"/>
    <w:rPr>
      <w:rFonts w:ascii="Courier New" w:hAnsi="Courier New" w:cs="Courier New"/>
      <w:lang w:val="en-GB" w:eastAsia="en-GB"/>
    </w:rPr>
  </w:style>
  <w:style w:type="character" w:customStyle="1" w:styleId="keystroke">
    <w:name w:val="keystroke"/>
    <w:basedOn w:val="DefaultParagraphFont"/>
    <w:rsid w:val="00D070DF"/>
  </w:style>
  <w:style w:type="paragraph" w:styleId="TOC1">
    <w:name w:val="toc 1"/>
    <w:basedOn w:val="Normal"/>
    <w:next w:val="Normal"/>
    <w:autoRedefine/>
    <w:uiPriority w:val="39"/>
    <w:unhideWhenUsed/>
    <w:rsid w:val="00C52F39"/>
    <w:pPr>
      <w:tabs>
        <w:tab w:val="right" w:leader="dot" w:pos="8090"/>
      </w:tabs>
      <w:spacing w:after="100"/>
      <w:pPrChange w:id="0" w:author="Carol Nichols" w:date="2022-08-28T20:20:00Z">
        <w:pPr>
          <w:spacing w:after="100" w:line="276" w:lineRule="auto"/>
        </w:pPr>
      </w:pPrChange>
    </w:pPr>
    <w:rPr>
      <w:rPrChange w:id="0" w:author="Carol Nichols" w:date="2022-08-28T20:20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334D3F"/>
    <w:pPr>
      <w:tabs>
        <w:tab w:val="right" w:leader="dot" w:pos="8090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4068"/>
    <w:pPr>
      <w:spacing w:after="100"/>
      <w:ind w:left="440"/>
    </w:pPr>
  </w:style>
  <w:style w:type="paragraph" w:styleId="Revision">
    <w:name w:val="Revision"/>
    <w:hidden/>
    <w:uiPriority w:val="71"/>
    <w:rsid w:val="00474068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664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4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43F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4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43F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7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9929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333262195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  <w:div w:id="856238620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www.nostarch.com/Rust202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27.0.0.1:7878/slee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F7625-E7E2-4C42-89F9-39FBB33F9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115</TotalTime>
  <Pages>36</Pages>
  <Words>10938</Words>
  <Characters>62348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19</cp:revision>
  <dcterms:created xsi:type="dcterms:W3CDTF">2022-08-06T18:07:00Z</dcterms:created>
  <dcterms:modified xsi:type="dcterms:W3CDTF">2022-08-29T00:23:00Z</dcterms:modified>
</cp:coreProperties>
</file>